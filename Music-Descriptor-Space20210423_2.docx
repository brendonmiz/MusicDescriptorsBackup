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10C9" w14:textId="77777777" w:rsidR="00693923" w:rsidRDefault="00693923">
      <w:pPr>
        <w:pStyle w:val="BodyText"/>
        <w:rPr>
          <w:rFonts w:ascii="Times New Roman"/>
          <w:sz w:val="20"/>
        </w:rPr>
      </w:pPr>
    </w:p>
    <w:p w14:paraId="0F62BF0C" w14:textId="77777777" w:rsidR="00693923" w:rsidRDefault="00693923">
      <w:pPr>
        <w:pStyle w:val="BodyText"/>
        <w:rPr>
          <w:rFonts w:ascii="Times New Roman"/>
          <w:sz w:val="20"/>
        </w:rPr>
      </w:pPr>
    </w:p>
    <w:p w14:paraId="5A47E289" w14:textId="77777777" w:rsidR="00693923" w:rsidRDefault="00693923">
      <w:pPr>
        <w:pStyle w:val="BodyText"/>
        <w:rPr>
          <w:rFonts w:ascii="Times New Roman"/>
          <w:sz w:val="20"/>
        </w:rPr>
      </w:pPr>
    </w:p>
    <w:p w14:paraId="12CA7DEF" w14:textId="77777777" w:rsidR="00693923" w:rsidRDefault="00693923">
      <w:pPr>
        <w:pStyle w:val="BodyText"/>
        <w:rPr>
          <w:rFonts w:ascii="Times New Roman"/>
          <w:sz w:val="20"/>
        </w:rPr>
      </w:pPr>
    </w:p>
    <w:p w14:paraId="7D4DFD55" w14:textId="77777777" w:rsidR="00693923" w:rsidRDefault="00693923">
      <w:pPr>
        <w:pStyle w:val="BodyText"/>
        <w:rPr>
          <w:rFonts w:ascii="Times New Roman"/>
          <w:sz w:val="20"/>
        </w:rPr>
      </w:pPr>
    </w:p>
    <w:p w14:paraId="33FC98F8" w14:textId="77777777" w:rsidR="00693923" w:rsidRDefault="00693923">
      <w:pPr>
        <w:pStyle w:val="BodyText"/>
        <w:rPr>
          <w:rFonts w:ascii="Times New Roman"/>
          <w:sz w:val="20"/>
        </w:rPr>
      </w:pPr>
    </w:p>
    <w:p w14:paraId="7C853BEE" w14:textId="77777777" w:rsidR="00693923" w:rsidRDefault="00693923">
      <w:pPr>
        <w:pStyle w:val="BodyText"/>
        <w:rPr>
          <w:rFonts w:ascii="Times New Roman"/>
          <w:sz w:val="20"/>
        </w:rPr>
      </w:pPr>
    </w:p>
    <w:p w14:paraId="1E591180" w14:textId="77777777" w:rsidR="00693923" w:rsidRDefault="00693923">
      <w:pPr>
        <w:pStyle w:val="BodyText"/>
        <w:rPr>
          <w:rFonts w:ascii="Times New Roman"/>
          <w:sz w:val="20"/>
        </w:rPr>
      </w:pPr>
    </w:p>
    <w:p w14:paraId="5A010EAD" w14:textId="77777777" w:rsidR="00693923" w:rsidRDefault="00693923">
      <w:pPr>
        <w:pStyle w:val="BodyText"/>
        <w:rPr>
          <w:rFonts w:ascii="Times New Roman"/>
          <w:sz w:val="20"/>
        </w:rPr>
      </w:pPr>
    </w:p>
    <w:p w14:paraId="759CDF02" w14:textId="77777777" w:rsidR="00693923" w:rsidRDefault="00693923">
      <w:pPr>
        <w:pStyle w:val="BodyText"/>
        <w:rPr>
          <w:rFonts w:ascii="Times New Roman"/>
          <w:sz w:val="20"/>
        </w:rPr>
      </w:pPr>
    </w:p>
    <w:p w14:paraId="1E24399A" w14:textId="77777777" w:rsidR="00693923" w:rsidRDefault="00693923">
      <w:pPr>
        <w:pStyle w:val="BodyText"/>
        <w:rPr>
          <w:rFonts w:ascii="Times New Roman"/>
          <w:sz w:val="20"/>
        </w:rPr>
      </w:pPr>
    </w:p>
    <w:p w14:paraId="6EC295BF" w14:textId="77777777" w:rsidR="00693923" w:rsidRDefault="00693923">
      <w:pPr>
        <w:pStyle w:val="BodyText"/>
        <w:spacing w:before="6"/>
        <w:rPr>
          <w:rFonts w:ascii="Times New Roman"/>
          <w:sz w:val="29"/>
        </w:rPr>
      </w:pPr>
    </w:p>
    <w:p w14:paraId="39F7A132" w14:textId="77777777" w:rsidR="00693923" w:rsidRDefault="00A11518">
      <w:pPr>
        <w:pStyle w:val="BodyText"/>
        <w:spacing w:before="118"/>
        <w:ind w:left="20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Listening</w:t>
      </w:r>
      <w:r>
        <w:rPr>
          <w:spacing w:val="16"/>
          <w:w w:val="95"/>
        </w:rPr>
        <w:t xml:space="preserve"> </w:t>
      </w:r>
      <w:r>
        <w:rPr>
          <w:w w:val="95"/>
        </w:rPr>
        <w:t>Space: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6BEFC8B6" w14:textId="77777777" w:rsidR="00693923" w:rsidRDefault="00693923">
      <w:pPr>
        <w:pStyle w:val="BodyText"/>
        <w:spacing w:before="1"/>
        <w:rPr>
          <w:sz w:val="38"/>
        </w:rPr>
      </w:pPr>
    </w:p>
    <w:p w14:paraId="68F3EE3E" w14:textId="77777777" w:rsidR="00693923" w:rsidRDefault="00A11518">
      <w:pPr>
        <w:pStyle w:val="BodyText"/>
        <w:ind w:left="10"/>
        <w:jc w:val="center"/>
        <w:rPr>
          <w:rFonts w:ascii="Trebuchet MS" w:hAnsi="Trebuchet MS"/>
          <w:sz w:val="16"/>
        </w:rPr>
      </w:pPr>
      <w:r>
        <w:rPr>
          <w:w w:val="95"/>
        </w:rPr>
        <w:t>Brendon</w:t>
      </w:r>
      <w:r>
        <w:rPr>
          <w:spacing w:val="18"/>
          <w:w w:val="95"/>
        </w:rPr>
        <w:t xml:space="preserve"> </w:t>
      </w:r>
      <w:r>
        <w:rPr>
          <w:w w:val="95"/>
        </w:rPr>
        <w:t>Mizener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Mathilde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rFonts w:ascii="Trebuchet MS" w:hAnsi="Trebuchet MS"/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Abdi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Sylvie</w:t>
      </w:r>
      <w:r>
        <w:rPr>
          <w:spacing w:val="18"/>
          <w:w w:val="95"/>
        </w:rPr>
        <w:t xml:space="preserve"> </w:t>
      </w:r>
      <w:r>
        <w:rPr>
          <w:w w:val="95"/>
        </w:rPr>
        <w:t>Chollet</w:t>
      </w:r>
      <w:r>
        <w:rPr>
          <w:rFonts w:ascii="Trebuchet MS" w:hAnsi="Trebuchet MS"/>
          <w:w w:val="95"/>
          <w:position w:val="9"/>
          <w:sz w:val="16"/>
        </w:rPr>
        <w:t>2</w:t>
      </w:r>
    </w:p>
    <w:p w14:paraId="7107B1BD" w14:textId="77777777" w:rsidR="00693923" w:rsidRDefault="00693923">
      <w:pPr>
        <w:pStyle w:val="BodyText"/>
        <w:spacing w:before="8"/>
        <w:rPr>
          <w:rFonts w:ascii="Trebuchet MS"/>
          <w:sz w:val="37"/>
        </w:rPr>
      </w:pPr>
    </w:p>
    <w:p w14:paraId="4F3A8B1B" w14:textId="77777777" w:rsidR="00693923" w:rsidRDefault="00A11518">
      <w:pPr>
        <w:pStyle w:val="BodyText"/>
        <w:spacing w:before="1"/>
        <w:ind w:left="3282"/>
      </w:pP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17"/>
          <w:position w:val="9"/>
          <w:sz w:val="16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Dallas</w:t>
      </w:r>
    </w:p>
    <w:p w14:paraId="13F776EF" w14:textId="77777777" w:rsidR="00693923" w:rsidRDefault="00A11518">
      <w:pPr>
        <w:pStyle w:val="BodyText"/>
        <w:spacing w:before="154" w:line="355" w:lineRule="auto"/>
        <w:ind w:left="3031" w:right="471" w:hanging="2522"/>
      </w:pPr>
      <w:r>
        <w:rPr>
          <w:rFonts w:ascii="Trebuchet MS" w:hAnsi="Trebuchet MS"/>
          <w:position w:val="9"/>
          <w:sz w:val="16"/>
        </w:rPr>
        <w:t>2</w:t>
      </w:r>
      <w:r>
        <w:rPr>
          <w:rFonts w:ascii="Trebuchet MS" w:hAnsi="Trebuchet MS"/>
          <w:spacing w:val="13"/>
          <w:position w:val="9"/>
          <w:sz w:val="16"/>
        </w:rPr>
        <w:t xml:space="preserve"> </w:t>
      </w:r>
      <w:proofErr w:type="spellStart"/>
      <w:r>
        <w:t>Junia</w:t>
      </w:r>
      <w:proofErr w:type="spellEnd"/>
      <w:r>
        <w:t>,</w:t>
      </w:r>
      <w:r>
        <w:rPr>
          <w:spacing w:val="-7"/>
        </w:rPr>
        <w:t xml:space="preserve"> </w:t>
      </w:r>
      <w:r>
        <w:t>Univ.</w:t>
      </w:r>
      <w:r>
        <w:rPr>
          <w:spacing w:val="13"/>
        </w:rPr>
        <w:t xml:space="preserve"> </w:t>
      </w:r>
      <w:r>
        <w:t>Artois,</w:t>
      </w:r>
      <w:r>
        <w:rPr>
          <w:spacing w:val="-6"/>
        </w:rPr>
        <w:t xml:space="preserve"> </w:t>
      </w:r>
      <w:proofErr w:type="spellStart"/>
      <w:r>
        <w:t>Université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Liège,</w:t>
      </w:r>
      <w:r>
        <w:rPr>
          <w:spacing w:val="-6"/>
        </w:rPr>
        <w:t xml:space="preserve"> </w:t>
      </w:r>
      <w:r>
        <w:t>Univ.</w:t>
      </w:r>
      <w:r>
        <w:rPr>
          <w:spacing w:val="13"/>
        </w:rPr>
        <w:t xml:space="preserve"> </w:t>
      </w:r>
      <w:r>
        <w:t>Littoral</w:t>
      </w:r>
      <w:r>
        <w:rPr>
          <w:spacing w:val="-6"/>
        </w:rPr>
        <w:t xml:space="preserve"> </w:t>
      </w:r>
      <w:r>
        <w:t>Côte</w:t>
      </w:r>
      <w:r>
        <w:rPr>
          <w:spacing w:val="-6"/>
        </w:rPr>
        <w:t xml:space="preserve"> </w:t>
      </w:r>
      <w:proofErr w:type="spellStart"/>
      <w:r>
        <w:t>d’Opale</w:t>
      </w:r>
      <w:proofErr w:type="spellEnd"/>
      <w:r>
        <w:t>,</w:t>
      </w:r>
      <w:r>
        <w:rPr>
          <w:spacing w:val="-6"/>
        </w:rPr>
        <w:t xml:space="preserve"> </w:t>
      </w:r>
      <w:r>
        <w:t>UMRT</w:t>
      </w:r>
      <w:r>
        <w:rPr>
          <w:spacing w:val="-6"/>
        </w:rPr>
        <w:t xml:space="preserve"> </w:t>
      </w:r>
      <w:r>
        <w:t>1158</w:t>
      </w:r>
      <w:r>
        <w:rPr>
          <w:spacing w:val="-57"/>
        </w:rPr>
        <w:t xml:space="preserve"> </w:t>
      </w:r>
      <w:proofErr w:type="spellStart"/>
      <w:r>
        <w:t>BioEcoAgro</w:t>
      </w:r>
      <w:proofErr w:type="spellEnd"/>
      <w:r>
        <w:t>,</w:t>
      </w:r>
      <w:r>
        <w:rPr>
          <w:spacing w:val="14"/>
        </w:rPr>
        <w:t xml:space="preserve"> </w:t>
      </w:r>
      <w:r>
        <w:t>F-62000</w:t>
      </w:r>
      <w:r>
        <w:rPr>
          <w:spacing w:val="14"/>
        </w:rPr>
        <w:t xml:space="preserve"> </w:t>
      </w:r>
      <w:r>
        <w:t>Arras,</w:t>
      </w:r>
      <w:r>
        <w:rPr>
          <w:spacing w:val="14"/>
        </w:rPr>
        <w:t xml:space="preserve"> </w:t>
      </w:r>
      <w:r>
        <w:t>France</w:t>
      </w:r>
    </w:p>
    <w:p w14:paraId="179A666C" w14:textId="77777777" w:rsidR="00693923" w:rsidRDefault="00693923">
      <w:pPr>
        <w:pStyle w:val="BodyText"/>
        <w:rPr>
          <w:sz w:val="34"/>
        </w:rPr>
      </w:pPr>
    </w:p>
    <w:p w14:paraId="19580E89" w14:textId="77777777" w:rsidR="00693923" w:rsidRDefault="00693923">
      <w:pPr>
        <w:pStyle w:val="BodyText"/>
        <w:rPr>
          <w:sz w:val="34"/>
        </w:rPr>
      </w:pPr>
    </w:p>
    <w:p w14:paraId="62325451" w14:textId="77777777" w:rsidR="00693923" w:rsidRDefault="00693923">
      <w:pPr>
        <w:pStyle w:val="BodyText"/>
        <w:rPr>
          <w:sz w:val="34"/>
        </w:rPr>
      </w:pPr>
    </w:p>
    <w:p w14:paraId="3FD98A42" w14:textId="77777777" w:rsidR="00693923" w:rsidRDefault="00693923">
      <w:pPr>
        <w:pStyle w:val="BodyText"/>
        <w:rPr>
          <w:sz w:val="34"/>
        </w:rPr>
      </w:pPr>
    </w:p>
    <w:p w14:paraId="1799CFDC" w14:textId="77777777" w:rsidR="00693923" w:rsidRDefault="00693923">
      <w:pPr>
        <w:pStyle w:val="BodyText"/>
        <w:rPr>
          <w:sz w:val="34"/>
        </w:rPr>
      </w:pPr>
    </w:p>
    <w:p w14:paraId="02C7E226" w14:textId="77777777" w:rsidR="00693923" w:rsidRDefault="00693923">
      <w:pPr>
        <w:pStyle w:val="BodyText"/>
        <w:rPr>
          <w:sz w:val="34"/>
        </w:rPr>
      </w:pPr>
    </w:p>
    <w:p w14:paraId="493B7A43" w14:textId="77777777" w:rsidR="00693923" w:rsidRDefault="00693923">
      <w:pPr>
        <w:pStyle w:val="BodyText"/>
        <w:rPr>
          <w:sz w:val="34"/>
        </w:rPr>
      </w:pPr>
    </w:p>
    <w:p w14:paraId="09CE2780" w14:textId="77777777" w:rsidR="00693923" w:rsidRDefault="00693923">
      <w:pPr>
        <w:pStyle w:val="BodyText"/>
        <w:rPr>
          <w:sz w:val="34"/>
        </w:rPr>
      </w:pPr>
    </w:p>
    <w:p w14:paraId="44CE04BC" w14:textId="77777777" w:rsidR="00693923" w:rsidRDefault="00693923">
      <w:pPr>
        <w:pStyle w:val="BodyText"/>
        <w:rPr>
          <w:sz w:val="34"/>
        </w:rPr>
      </w:pPr>
    </w:p>
    <w:p w14:paraId="2E9872B8" w14:textId="77777777" w:rsidR="00693923" w:rsidRDefault="00693923">
      <w:pPr>
        <w:pStyle w:val="BodyText"/>
        <w:rPr>
          <w:sz w:val="34"/>
        </w:rPr>
      </w:pPr>
    </w:p>
    <w:p w14:paraId="2975CF31" w14:textId="77777777" w:rsidR="00693923" w:rsidRDefault="00693923">
      <w:pPr>
        <w:pStyle w:val="BodyText"/>
        <w:rPr>
          <w:sz w:val="34"/>
        </w:rPr>
      </w:pPr>
    </w:p>
    <w:p w14:paraId="279A562E" w14:textId="77777777" w:rsidR="00693923" w:rsidRDefault="00693923">
      <w:pPr>
        <w:pStyle w:val="BodyText"/>
        <w:rPr>
          <w:sz w:val="34"/>
        </w:rPr>
      </w:pPr>
    </w:p>
    <w:p w14:paraId="66E8F235" w14:textId="77777777" w:rsidR="00693923" w:rsidRDefault="00693923">
      <w:pPr>
        <w:pStyle w:val="BodyText"/>
        <w:rPr>
          <w:sz w:val="34"/>
        </w:rPr>
      </w:pPr>
    </w:p>
    <w:p w14:paraId="11A0D0BF" w14:textId="77777777" w:rsidR="00693923" w:rsidRDefault="00693923">
      <w:pPr>
        <w:pStyle w:val="BodyText"/>
        <w:rPr>
          <w:sz w:val="34"/>
        </w:rPr>
      </w:pPr>
    </w:p>
    <w:p w14:paraId="6174DBAB" w14:textId="77777777" w:rsidR="00693923" w:rsidRDefault="00693923">
      <w:pPr>
        <w:pStyle w:val="BodyText"/>
        <w:spacing w:before="7"/>
        <w:rPr>
          <w:sz w:val="28"/>
        </w:rPr>
      </w:pPr>
    </w:p>
    <w:p w14:paraId="5B1C165F" w14:textId="77777777" w:rsidR="00693923" w:rsidRDefault="00A11518">
      <w:pPr>
        <w:pStyle w:val="BodyText"/>
        <w:spacing w:before="1"/>
        <w:ind w:left="19"/>
        <w:jc w:val="center"/>
      </w:pPr>
      <w:r>
        <w:t>Author</w:t>
      </w:r>
      <w:r>
        <w:rPr>
          <w:spacing w:val="-4"/>
        </w:rPr>
        <w:t xml:space="preserve"> </w:t>
      </w:r>
      <w:r>
        <w:t>Note</w:t>
      </w:r>
    </w:p>
    <w:p w14:paraId="5F931FE3" w14:textId="77777777" w:rsidR="00693923" w:rsidRDefault="00693923">
      <w:pPr>
        <w:jc w:val="center"/>
        <w:sectPr w:rsidR="00693923">
          <w:headerReference w:type="default" r:id="rId7"/>
          <w:type w:val="continuous"/>
          <w:pgSz w:w="12240" w:h="15840"/>
          <w:pgMar w:top="1380" w:right="1280" w:bottom="280" w:left="1260" w:header="649" w:footer="720" w:gutter="0"/>
          <w:pgNumType w:start="1"/>
          <w:cols w:space="720"/>
        </w:sectPr>
      </w:pPr>
    </w:p>
    <w:p w14:paraId="2A3B3E74" w14:textId="77777777" w:rsidR="00693923" w:rsidRDefault="00A11518">
      <w:pPr>
        <w:pStyle w:val="BodyText"/>
        <w:spacing w:before="110" w:line="355" w:lineRule="auto"/>
        <w:ind w:left="180" w:right="502" w:firstLine="576"/>
      </w:pPr>
      <w:r>
        <w:rPr>
          <w:w w:val="95"/>
        </w:rPr>
        <w:lastRenderedPageBreak/>
        <w:t>Add</w:t>
      </w:r>
      <w:r>
        <w:rPr>
          <w:spacing w:val="9"/>
          <w:w w:val="95"/>
        </w:rPr>
        <w:t xml:space="preserve"> </w:t>
      </w:r>
      <w:r>
        <w:rPr>
          <w:w w:val="95"/>
        </w:rPr>
        <w:t>complete</w:t>
      </w:r>
      <w:r>
        <w:rPr>
          <w:spacing w:val="10"/>
          <w:w w:val="95"/>
        </w:rPr>
        <w:t xml:space="preserve"> </w:t>
      </w:r>
      <w:r>
        <w:rPr>
          <w:w w:val="95"/>
        </w:rPr>
        <w:t>departmental</w:t>
      </w:r>
      <w:r>
        <w:rPr>
          <w:spacing w:val="10"/>
          <w:w w:val="95"/>
        </w:rPr>
        <w:t xml:space="preserve"> </w:t>
      </w:r>
      <w:r>
        <w:rPr>
          <w:w w:val="95"/>
        </w:rPr>
        <w:t>aﬀiliations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author</w:t>
      </w:r>
      <w:r>
        <w:rPr>
          <w:spacing w:val="10"/>
          <w:w w:val="95"/>
        </w:rPr>
        <w:t xml:space="preserve"> </w:t>
      </w:r>
      <w:r>
        <w:rPr>
          <w:w w:val="95"/>
        </w:rPr>
        <w:t>here.</w:t>
      </w:r>
      <w:r>
        <w:rPr>
          <w:spacing w:val="32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line</w:t>
      </w:r>
      <w:r>
        <w:rPr>
          <w:spacing w:val="10"/>
          <w:w w:val="95"/>
        </w:rPr>
        <w:t xml:space="preserve"> </w:t>
      </w:r>
      <w:r>
        <w:rPr>
          <w:w w:val="95"/>
        </w:rPr>
        <w:t>herein</w:t>
      </w:r>
      <w:r>
        <w:rPr>
          <w:spacing w:val="-54"/>
          <w:w w:val="95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indented,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line.</w:t>
      </w:r>
    </w:p>
    <w:p w14:paraId="3DD7ACB3" w14:textId="77777777" w:rsidR="00693923" w:rsidRDefault="00A11518">
      <w:pPr>
        <w:pStyle w:val="BodyText"/>
        <w:spacing w:before="237"/>
        <w:ind w:left="756"/>
      </w:pPr>
      <w:r>
        <w:t>Enter</w:t>
      </w:r>
      <w:r>
        <w:rPr>
          <w:spacing w:val="2"/>
        </w:rPr>
        <w:t xml:space="preserve"> </w:t>
      </w:r>
      <w:r>
        <w:t>author</w:t>
      </w:r>
      <w:r>
        <w:rPr>
          <w:spacing w:val="2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here.</w:t>
      </w:r>
    </w:p>
    <w:p w14:paraId="16093096" w14:textId="77777777" w:rsidR="00693923" w:rsidRDefault="00693923">
      <w:pPr>
        <w:pStyle w:val="BodyText"/>
        <w:spacing w:before="2"/>
        <w:rPr>
          <w:sz w:val="29"/>
        </w:rPr>
      </w:pPr>
    </w:p>
    <w:p w14:paraId="7999B0FF" w14:textId="77777777" w:rsidR="00693923" w:rsidRDefault="00A11518">
      <w:pPr>
        <w:pStyle w:val="BodyText"/>
        <w:spacing w:line="355" w:lineRule="auto"/>
        <w:ind w:left="180" w:right="446" w:firstLine="57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authors</w:t>
      </w:r>
      <w:r>
        <w:rPr>
          <w:spacing w:val="16"/>
          <w:w w:val="95"/>
        </w:rPr>
        <w:t xml:space="preserve"> </w:t>
      </w:r>
      <w:r>
        <w:rPr>
          <w:w w:val="95"/>
        </w:rPr>
        <w:t>made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contributions.</w:t>
      </w:r>
      <w:r>
        <w:rPr>
          <w:spacing w:val="40"/>
          <w:w w:val="95"/>
        </w:rPr>
        <w:t xml:space="preserve"> </w:t>
      </w:r>
      <w:r>
        <w:rPr>
          <w:w w:val="95"/>
        </w:rPr>
        <w:t>Brendon</w:t>
      </w:r>
      <w:r>
        <w:rPr>
          <w:spacing w:val="16"/>
          <w:w w:val="95"/>
        </w:rPr>
        <w:t xml:space="preserve"> </w:t>
      </w:r>
      <w:r>
        <w:rPr>
          <w:w w:val="95"/>
        </w:rPr>
        <w:t>Mizener:</w:t>
      </w:r>
      <w:r>
        <w:rPr>
          <w:spacing w:val="41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creation,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Survey </w:t>
      </w:r>
      <w:r>
        <w:t>design &amp; creation, Data collection &amp; processing, Statistical analyses, Writing -</w:t>
      </w:r>
      <w:r>
        <w:rPr>
          <w:spacing w:val="1"/>
        </w:rPr>
        <w:t xml:space="preserve"> </w:t>
      </w:r>
      <w:r>
        <w:rPr>
          <w:w w:val="95"/>
        </w:rPr>
        <w:t>Original</w:t>
      </w:r>
      <w:r>
        <w:rPr>
          <w:spacing w:val="12"/>
          <w:w w:val="95"/>
        </w:rPr>
        <w:t xml:space="preserve"> </w:t>
      </w:r>
      <w:r>
        <w:rPr>
          <w:w w:val="95"/>
        </w:rPr>
        <w:t>draft</w:t>
      </w:r>
      <w:r>
        <w:rPr>
          <w:spacing w:val="13"/>
          <w:w w:val="95"/>
        </w:rPr>
        <w:t xml:space="preserve"> </w:t>
      </w:r>
      <w:r>
        <w:rPr>
          <w:w w:val="95"/>
        </w:rPr>
        <w:t>preparation;</w:t>
      </w:r>
      <w:r>
        <w:rPr>
          <w:spacing w:val="13"/>
          <w:w w:val="95"/>
        </w:rPr>
        <w:t xml:space="preserve"> </w:t>
      </w:r>
      <w:r>
        <w:rPr>
          <w:w w:val="95"/>
        </w:rPr>
        <w:t>Mathilde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concept,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design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creation;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Abdi:</w:t>
      </w:r>
      <w:r>
        <w:rPr>
          <w:spacing w:val="50"/>
          <w:w w:val="95"/>
        </w:rPr>
        <w:t xml:space="preserve"> </w:t>
      </w:r>
      <w:r>
        <w:rPr>
          <w:w w:val="95"/>
        </w:rPr>
        <w:t>Writing</w:t>
      </w:r>
      <w:r>
        <w:rPr>
          <w:spacing w:val="23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Review</w:t>
      </w:r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r>
        <w:rPr>
          <w:w w:val="95"/>
        </w:rPr>
        <w:t>Editing,</w:t>
      </w:r>
      <w:r>
        <w:rPr>
          <w:spacing w:val="23"/>
          <w:w w:val="95"/>
        </w:rPr>
        <w:t xml:space="preserve"> </w:t>
      </w:r>
      <w:r>
        <w:rPr>
          <w:w w:val="95"/>
        </w:rPr>
        <w:t>Statistical</w:t>
      </w:r>
      <w:r>
        <w:rPr>
          <w:spacing w:val="23"/>
          <w:w w:val="95"/>
        </w:rPr>
        <w:t xml:space="preserve"> </w:t>
      </w:r>
      <w:r>
        <w:rPr>
          <w:w w:val="95"/>
        </w:rPr>
        <w:t>guidance;</w:t>
      </w:r>
      <w:r>
        <w:rPr>
          <w:spacing w:val="23"/>
          <w:w w:val="95"/>
        </w:rPr>
        <w:t xml:space="preserve"> </w:t>
      </w:r>
      <w:r>
        <w:rPr>
          <w:w w:val="95"/>
        </w:rPr>
        <w:t>Sylvie</w:t>
      </w:r>
      <w:r>
        <w:rPr>
          <w:spacing w:val="23"/>
          <w:w w:val="95"/>
        </w:rPr>
        <w:t xml:space="preserve"> </w:t>
      </w:r>
      <w:r>
        <w:rPr>
          <w:w w:val="95"/>
        </w:rPr>
        <w:t>Chollet:</w:t>
      </w:r>
      <w:r>
        <w:rPr>
          <w:spacing w:val="1"/>
          <w:w w:val="95"/>
        </w:rPr>
        <w:t xml:space="preserve"> </w:t>
      </w:r>
      <w:r>
        <w:t>Original</w:t>
      </w:r>
      <w:r>
        <w:rPr>
          <w:spacing w:val="16"/>
        </w:rPr>
        <w:t xml:space="preserve"> </w:t>
      </w:r>
      <w:r>
        <w:t>concept.</w:t>
      </w:r>
    </w:p>
    <w:p w14:paraId="182823EB" w14:textId="77777777" w:rsidR="00693923" w:rsidRDefault="00A11518"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2"/>
          <w:w w:val="95"/>
        </w:rPr>
        <w:t xml:space="preserve"> </w:t>
      </w:r>
      <w:r>
        <w:rPr>
          <w:w w:val="95"/>
        </w:rPr>
        <w:t>concerning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article</w:t>
      </w:r>
      <w:r>
        <w:rPr>
          <w:spacing w:val="12"/>
          <w:w w:val="95"/>
        </w:rPr>
        <w:t xml:space="preserve"> </w:t>
      </w:r>
      <w:r>
        <w:rPr>
          <w:w w:val="95"/>
        </w:rPr>
        <w:t>should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Brendon</w:t>
      </w:r>
      <w:r>
        <w:rPr>
          <w:spacing w:val="12"/>
          <w:w w:val="95"/>
        </w:rPr>
        <w:t xml:space="preserve"> </w:t>
      </w:r>
      <w:r>
        <w:rPr>
          <w:w w:val="95"/>
        </w:rPr>
        <w:t>Mizener,</w:t>
      </w:r>
      <w:r>
        <w:rPr>
          <w:spacing w:val="12"/>
          <w:w w:val="95"/>
        </w:rPr>
        <w:t xml:space="preserve"> </w:t>
      </w:r>
      <w:r>
        <w:rPr>
          <w:w w:val="95"/>
        </w:rPr>
        <w:t>800</w:t>
      </w:r>
    </w:p>
    <w:p w14:paraId="56F6BCD2" w14:textId="77777777" w:rsidR="00693923" w:rsidRDefault="00A11518">
      <w:pPr>
        <w:pStyle w:val="BodyText"/>
        <w:spacing w:before="154"/>
        <w:ind w:left="168"/>
      </w:pPr>
      <w:r>
        <w:t>W.</w:t>
      </w:r>
      <w:r>
        <w:rPr>
          <w:spacing w:val="-10"/>
        </w:rPr>
        <w:t xml:space="preserve"> </w:t>
      </w:r>
      <w:r>
        <w:t>Campbell</w:t>
      </w:r>
      <w:r>
        <w:rPr>
          <w:spacing w:val="-10"/>
        </w:rPr>
        <w:t xml:space="preserve"> </w:t>
      </w:r>
      <w:r>
        <w:t>Rd.,</w:t>
      </w:r>
      <w:r>
        <w:rPr>
          <w:spacing w:val="-10"/>
        </w:rPr>
        <w:t xml:space="preserve"> </w:t>
      </w:r>
      <w:r>
        <w:t>Richardson</w:t>
      </w:r>
      <w:r>
        <w:rPr>
          <w:spacing w:val="-10"/>
        </w:rPr>
        <w:t xml:space="preserve"> </w:t>
      </w:r>
      <w:r>
        <w:t>Tex.</w:t>
      </w:r>
      <w:r>
        <w:rPr>
          <w:spacing w:val="7"/>
        </w:rPr>
        <w:t xml:space="preserve"> </w:t>
      </w:r>
      <w:r>
        <w:t>E-mail:</w:t>
      </w:r>
      <w:r>
        <w:rPr>
          <w:spacing w:val="7"/>
        </w:rPr>
        <w:t xml:space="preserve"> </w:t>
      </w:r>
      <w:hyperlink r:id="rId8">
        <w:r>
          <w:t>bmizener@utdallas.edu</w:t>
        </w:r>
      </w:hyperlink>
    </w:p>
    <w:p w14:paraId="52B6A4F2" w14:textId="77777777" w:rsidR="00693923" w:rsidRDefault="00693923">
      <w:pPr>
        <w:sectPr w:rsidR="00693923">
          <w:headerReference w:type="default" r:id="rId9"/>
          <w:pgSz w:w="12240" w:h="15840"/>
          <w:pgMar w:top="1380" w:right="1280" w:bottom="280" w:left="1260" w:header="649" w:footer="0" w:gutter="0"/>
          <w:cols w:space="720"/>
        </w:sectPr>
      </w:pPr>
    </w:p>
    <w:p w14:paraId="43E2BDE4" w14:textId="77777777" w:rsidR="00693923" w:rsidRDefault="00A11518">
      <w:pPr>
        <w:pStyle w:val="BodyText"/>
        <w:spacing w:before="110"/>
        <w:ind w:left="26"/>
        <w:jc w:val="center"/>
      </w:pPr>
      <w:r>
        <w:lastRenderedPageBreak/>
        <w:t>Abstract</w:t>
      </w:r>
    </w:p>
    <w:p w14:paraId="6C9BB5D5" w14:textId="77777777" w:rsidR="00693923" w:rsidRDefault="00693923">
      <w:pPr>
        <w:pStyle w:val="BodyText"/>
        <w:spacing w:before="11"/>
        <w:rPr>
          <w:sz w:val="22"/>
        </w:rPr>
      </w:pPr>
    </w:p>
    <w:p w14:paraId="2C9B9CB3" w14:textId="77777777" w:rsidR="00693923" w:rsidRDefault="00A11518">
      <w:pPr>
        <w:pStyle w:val="BodyText"/>
        <w:spacing w:before="1" w:line="355" w:lineRule="auto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listened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evaluated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-54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either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Results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Correspondence Analysis </w:t>
      </w:r>
      <w:r>
        <w:t>(CA), Hierarchical Cluster Analysis (HCA), Multiple Factor</w:t>
      </w:r>
      <w:r>
        <w:rPr>
          <w:spacing w:val="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(MFA),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(PLSC).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HCA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Bootstrapping and Permutation testing for inferences. French and American listeners</w:t>
      </w:r>
      <w:r>
        <w:rPr>
          <w:spacing w:val="1"/>
        </w:rPr>
        <w:t xml:space="preserve"> </w:t>
      </w:r>
      <w:r>
        <w:rPr>
          <w:w w:val="95"/>
        </w:rPr>
        <w:t>differed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10"/>
          <w:w w:val="95"/>
        </w:rPr>
        <w:t xml:space="preserve"> </w:t>
      </w:r>
      <w:r>
        <w:rPr>
          <w:w w:val="95"/>
        </w:rPr>
        <w:t>described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9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adjectives,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9"/>
          <w:w w:val="95"/>
        </w:rPr>
        <w:t xml:space="preserve"> </w:t>
      </w:r>
      <w:r>
        <w:rPr>
          <w:w w:val="95"/>
        </w:rPr>
        <w:t>dimensions.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present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9"/>
          <w:w w:val="95"/>
        </w:rPr>
        <w:t xml:space="preserve"> </w:t>
      </w:r>
      <w:r>
        <w:rPr>
          <w:w w:val="95"/>
        </w:rPr>
        <w:t>serves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  <w:r>
        <w:rPr>
          <w:spacing w:val="10"/>
          <w:w w:val="95"/>
        </w:rPr>
        <w:t xml:space="preserve"> </w:t>
      </w:r>
      <w:r>
        <w:rPr>
          <w:w w:val="95"/>
        </w:rPr>
        <w:t>study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9"/>
          <w:w w:val="95"/>
        </w:rPr>
        <w:t xml:space="preserve"> </w:t>
      </w:r>
      <w:r>
        <w:rPr>
          <w:w w:val="95"/>
        </w:rPr>
        <w:t>methodology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allows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balance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relaxing</w:t>
      </w:r>
      <w:r>
        <w:rPr>
          <w:spacing w:val="18"/>
          <w:w w:val="95"/>
        </w:rPr>
        <w:t xml:space="preserve"> </w:t>
      </w:r>
      <w:r>
        <w:rPr>
          <w:w w:val="95"/>
        </w:rPr>
        <w:t>experimental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maintaining</w:t>
      </w:r>
      <w:r>
        <w:rPr>
          <w:spacing w:val="17"/>
          <w:w w:val="95"/>
        </w:rPr>
        <w:t xml:space="preserve"> </w:t>
      </w:r>
      <w:r>
        <w:rPr>
          <w:w w:val="95"/>
        </w:rPr>
        <w:t>statistical</w:t>
      </w:r>
      <w:r>
        <w:rPr>
          <w:spacing w:val="-54"/>
          <w:w w:val="95"/>
        </w:rPr>
        <w:t xml:space="preserve"> </w:t>
      </w:r>
      <w:r>
        <w:t>rigor.</w:t>
      </w:r>
    </w:p>
    <w:p w14:paraId="68D73D4A" w14:textId="77777777" w:rsidR="00693923" w:rsidRDefault="00A11518">
      <w:pPr>
        <w:pStyle w:val="BodyText"/>
        <w:spacing w:before="229" w:line="355" w:lineRule="auto"/>
        <w:ind w:left="756" w:right="1920"/>
      </w:pPr>
      <w:r>
        <w:rPr>
          <w:i/>
          <w:w w:val="95"/>
        </w:rPr>
        <w:t>Keywords:</w:t>
      </w:r>
      <w:r>
        <w:rPr>
          <w:i/>
          <w:spacing w:val="3"/>
          <w:w w:val="95"/>
        </w:rPr>
        <w:t xml:space="preserve"> </w:t>
      </w:r>
      <w:r>
        <w:rPr>
          <w:w w:val="95"/>
        </w:rPr>
        <w:t>Music,</w:t>
      </w:r>
      <w:r>
        <w:rPr>
          <w:spacing w:val="29"/>
          <w:w w:val="95"/>
        </w:rPr>
        <w:t xml:space="preserve"> </w:t>
      </w:r>
      <w:r>
        <w:rPr>
          <w:w w:val="95"/>
        </w:rPr>
        <w:t>Perception,</w:t>
      </w:r>
      <w:r>
        <w:rPr>
          <w:spacing w:val="29"/>
          <w:w w:val="95"/>
        </w:rPr>
        <w:t xml:space="preserve"> </w:t>
      </w:r>
      <w:r>
        <w:rPr>
          <w:w w:val="95"/>
        </w:rPr>
        <w:t>Cognition,</w:t>
      </w:r>
      <w:r>
        <w:rPr>
          <w:spacing w:val="30"/>
          <w:w w:val="95"/>
        </w:rPr>
        <w:t xml:space="preserve"> </w:t>
      </w:r>
      <w:r>
        <w:rPr>
          <w:w w:val="95"/>
        </w:rPr>
        <w:t>Multivariate</w:t>
      </w:r>
      <w:r>
        <w:rPr>
          <w:spacing w:val="29"/>
          <w:w w:val="95"/>
        </w:rPr>
        <w:t xml:space="preserve"> </w:t>
      </w:r>
      <w:r>
        <w:rPr>
          <w:w w:val="95"/>
        </w:rPr>
        <w:t>Analyses</w:t>
      </w:r>
      <w:r>
        <w:rPr>
          <w:spacing w:val="-54"/>
          <w:w w:val="95"/>
        </w:rPr>
        <w:t xml:space="preserve"> </w:t>
      </w:r>
      <w:r>
        <w:t>Word</w:t>
      </w:r>
      <w:r>
        <w:rPr>
          <w:spacing w:val="15"/>
        </w:rPr>
        <w:t xml:space="preserve"> </w:t>
      </w:r>
      <w:r>
        <w:t>count:</w:t>
      </w:r>
      <w:r>
        <w:rPr>
          <w:spacing w:val="41"/>
        </w:rPr>
        <w:t xml:space="preserve"> </w:t>
      </w:r>
      <w:r>
        <w:t>5631</w:t>
      </w:r>
    </w:p>
    <w:p w14:paraId="24573DEA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41EF016A" w14:textId="77777777" w:rsidR="00693923" w:rsidRDefault="00A11518">
      <w:pPr>
        <w:pStyle w:val="BodyText"/>
        <w:spacing w:before="110"/>
        <w:ind w:left="20"/>
        <w:jc w:val="center"/>
      </w:pPr>
      <w:r>
        <w:rPr>
          <w:w w:val="95"/>
        </w:rPr>
        <w:lastRenderedPageBreak/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Listening</w:t>
      </w:r>
      <w:r>
        <w:rPr>
          <w:spacing w:val="16"/>
          <w:w w:val="95"/>
        </w:rPr>
        <w:t xml:space="preserve"> </w:t>
      </w:r>
      <w:r>
        <w:rPr>
          <w:w w:val="95"/>
        </w:rPr>
        <w:t>Space: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09161D52" w14:textId="77777777" w:rsidR="00693923" w:rsidRDefault="00693923">
      <w:pPr>
        <w:pStyle w:val="BodyText"/>
        <w:rPr>
          <w:sz w:val="20"/>
        </w:rPr>
      </w:pPr>
    </w:p>
    <w:p w14:paraId="306F9627" w14:textId="77777777" w:rsidR="00693923" w:rsidRDefault="00A11518">
      <w:pPr>
        <w:pStyle w:val="BodyText"/>
        <w:spacing w:before="7"/>
        <w:rPr>
          <w:sz w:val="29"/>
        </w:rPr>
      </w:pPr>
      <w:r>
        <w:pict w14:anchorId="00D16500">
          <v:shape id="_x0000_s3632" style="position:absolute;margin-left:189pt;margin-top:22.15pt;width:234pt;height:.1pt;z-index:-15728640;mso-wrap-distance-left:0;mso-wrap-distance-right:0;mso-position-horizontal-relative:page" coordorigin="3780,443" coordsize="4680,0" path="m3780,443r4680,e" filled="f" strokeweight=".17572mm">
            <v:path arrowok="t"/>
            <w10:wrap type="topAndBottom" anchorx="page"/>
          </v:shape>
        </w:pict>
      </w:r>
    </w:p>
    <w:p w14:paraId="43E014F5" w14:textId="77777777" w:rsidR="00693923" w:rsidRDefault="00693923">
      <w:pPr>
        <w:pStyle w:val="BodyText"/>
        <w:spacing w:before="13"/>
        <w:rPr>
          <w:sz w:val="28"/>
        </w:rPr>
      </w:pPr>
    </w:p>
    <w:p w14:paraId="0690DD17" w14:textId="77777777" w:rsidR="00693923" w:rsidRDefault="00A11518">
      <w:pPr>
        <w:pStyle w:val="BodyText"/>
        <w:spacing w:before="117" w:line="355" w:lineRule="auto"/>
        <w:ind w:left="152" w:firstLine="603"/>
      </w:pP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collection</w:t>
      </w:r>
      <w:r>
        <w:rPr>
          <w:spacing w:val="12"/>
          <w:w w:val="95"/>
        </w:rPr>
        <w:t xml:space="preserve"> </w:t>
      </w:r>
      <w:r>
        <w:rPr>
          <w:w w:val="95"/>
        </w:rPr>
        <w:t>problem:</w:t>
      </w:r>
      <w:r>
        <w:rPr>
          <w:spacing w:val="35"/>
          <w:w w:val="95"/>
        </w:rPr>
        <w:t xml:space="preserve"> </w:t>
      </w:r>
      <w:r>
        <w:rPr>
          <w:w w:val="95"/>
        </w:rPr>
        <w:t>World</w:t>
      </w:r>
      <w:r>
        <w:rPr>
          <w:spacing w:val="12"/>
          <w:w w:val="95"/>
        </w:rPr>
        <w:t xml:space="preserve"> </w:t>
      </w:r>
      <w:r>
        <w:rPr>
          <w:w w:val="95"/>
        </w:rPr>
        <w:t>events</w:t>
      </w:r>
      <w:r>
        <w:rPr>
          <w:spacing w:val="11"/>
          <w:w w:val="95"/>
        </w:rPr>
        <w:t xml:space="preserve"> </w:t>
      </w:r>
      <w:r>
        <w:rPr>
          <w:w w:val="95"/>
        </w:rPr>
        <w:t>over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last</w:t>
      </w:r>
      <w:r>
        <w:rPr>
          <w:spacing w:val="11"/>
          <w:w w:val="95"/>
        </w:rPr>
        <w:t xml:space="preserve"> </w:t>
      </w:r>
      <w:r>
        <w:rPr>
          <w:w w:val="95"/>
        </w:rPr>
        <w:t>year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we need to be able to collect good data outside of the lab. In the lab, because we control</w:t>
      </w:r>
      <w:r>
        <w:rPr>
          <w:spacing w:val="1"/>
        </w:rPr>
        <w:t xml:space="preserve"> </w:t>
      </w:r>
      <w:r>
        <w:rPr>
          <w:w w:val="95"/>
        </w:rPr>
        <w:t>error</w:t>
      </w:r>
      <w:r>
        <w:rPr>
          <w:spacing w:val="8"/>
          <w:w w:val="95"/>
        </w:rPr>
        <w:t xml:space="preserve"> </w:t>
      </w:r>
      <w:r>
        <w:rPr>
          <w:w w:val="95"/>
        </w:rPr>
        <w:t>sources,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measure,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relatively</w:t>
      </w:r>
      <w:r>
        <w:rPr>
          <w:spacing w:val="9"/>
          <w:w w:val="95"/>
        </w:rPr>
        <w:t xml:space="preserve"> </w:t>
      </w:r>
      <w:r>
        <w:rPr>
          <w:w w:val="95"/>
        </w:rPr>
        <w:t>small</w:t>
      </w:r>
      <w:r>
        <w:rPr>
          <w:spacing w:val="9"/>
          <w:w w:val="95"/>
        </w:rPr>
        <w:t xml:space="preserve"> </w:t>
      </w:r>
      <w:r>
        <w:rPr>
          <w:w w:val="95"/>
        </w:rPr>
        <w:t>sets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observations,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well-defined,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analyzed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standard</w:t>
      </w:r>
      <w:r>
        <w:rPr>
          <w:spacing w:val="12"/>
          <w:w w:val="95"/>
        </w:rPr>
        <w:t xml:space="preserve"> </w:t>
      </w:r>
      <w:r>
        <w:rPr>
          <w:w w:val="95"/>
        </w:rPr>
        <w:t>techniques</w:t>
      </w:r>
      <w:r>
        <w:rPr>
          <w:spacing w:val="12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variance</w:t>
      </w:r>
      <w:r>
        <w:rPr>
          <w:spacing w:val="1"/>
          <w:w w:val="95"/>
        </w:rPr>
        <w:t xml:space="preserve"> </w:t>
      </w:r>
      <w:r>
        <w:rPr>
          <w:spacing w:val="-1"/>
        </w:rPr>
        <w:t>(ANOVA).</w:t>
      </w:r>
      <w:r>
        <w:rPr>
          <w:spacing w:val="-10"/>
        </w:rPr>
        <w:t xml:space="preserve"> </w:t>
      </w:r>
      <w:r>
        <w:rPr>
          <w:spacing w:val="-1"/>
        </w:rPr>
        <w:t>But,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labs</w:t>
      </w:r>
      <w:r>
        <w:rPr>
          <w:spacing w:val="-10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(remember</w:t>
      </w:r>
      <w:r>
        <w:rPr>
          <w:spacing w:val="-9"/>
        </w:rPr>
        <w:t xml:space="preserve"> </w:t>
      </w:r>
      <w:r>
        <w:t>COVID?),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data?</w:t>
      </w:r>
      <w:r>
        <w:rPr>
          <w:spacing w:val="1"/>
        </w:rPr>
        <w:t xml:space="preserve"> </w:t>
      </w:r>
      <w:r>
        <w:t>Away from the controlled environment of the lab, quantitative variables are hard to</w:t>
      </w:r>
      <w:r>
        <w:rPr>
          <w:spacing w:val="1"/>
        </w:rPr>
        <w:t xml:space="preserve"> </w:t>
      </w:r>
      <w:r>
        <w:t>measure, but we can collect, on large sets of observations, qualitative variables that can</w:t>
      </w:r>
      <w:r>
        <w:rPr>
          <w:spacing w:val="1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newer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techniques.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paper,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case</w:t>
      </w:r>
      <w:r>
        <w:rPr>
          <w:spacing w:val="-54"/>
          <w:w w:val="95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illustrating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tradeoff.</w:t>
      </w:r>
    </w:p>
    <w:p w14:paraId="7E7E65E9" w14:textId="093322FA" w:rsidR="00693923" w:rsidRDefault="00A11518">
      <w:pPr>
        <w:pStyle w:val="BodyText"/>
        <w:spacing w:before="302"/>
        <w:ind w:left="756"/>
      </w:pPr>
      <w:r>
        <w:t>“Doesn’t</w:t>
      </w:r>
      <w:r>
        <w:rPr>
          <w:spacing w:val="-7"/>
        </w:rPr>
        <w:t xml:space="preserve"> </w:t>
      </w:r>
      <w:r>
        <w:t>beer</w:t>
      </w:r>
      <w:r>
        <w:rPr>
          <w:spacing w:val="-7"/>
        </w:rPr>
        <w:t xml:space="preserve"> </w:t>
      </w:r>
      <w:r>
        <w:t>taste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bar?</w:t>
      </w:r>
      <w:r>
        <w:rPr>
          <w:spacing w:val="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favorite</w:t>
      </w:r>
      <w:r>
        <w:rPr>
          <w:spacing w:val="-7"/>
        </w:rPr>
        <w:t xml:space="preserve"> </w:t>
      </w:r>
      <w:r>
        <w:t>song?”</w:t>
      </w:r>
    </w:p>
    <w:p w14:paraId="5218A271" w14:textId="76753651" w:rsidR="00693923" w:rsidRDefault="00A11518">
      <w:pPr>
        <w:pStyle w:val="BodyText"/>
        <w:spacing w:before="155" w:line="355" w:lineRule="auto"/>
        <w:ind w:left="180" w:right="208" w:hanging="9"/>
      </w:pPr>
      <w:r>
        <w:t>The present study was designed to quantify a music listening ‘space’ that captures</w:t>
      </w:r>
      <w:r>
        <w:rPr>
          <w:spacing w:val="1"/>
        </w:rPr>
        <w:t xml:space="preserve"> </w:t>
      </w:r>
      <w:del w:id="0" w:author="Mizener, Brendon J" w:date="2021-04-23T16:26:00Z">
        <w:r w:rsidDel="004E63C3">
          <w:rPr>
            <w:w w:val="95"/>
          </w:rPr>
          <w:delText>perceptual</w:delText>
        </w:r>
        <w:r w:rsidDel="004E63C3">
          <w:rPr>
            <w:spacing w:val="9"/>
            <w:w w:val="95"/>
          </w:rPr>
          <w:delText xml:space="preserve"> </w:delText>
        </w:r>
        <w:r w:rsidDel="004E63C3">
          <w:rPr>
            <w:w w:val="95"/>
          </w:rPr>
          <w:delText>and</w:delText>
        </w:r>
      </w:del>
      <w:commentRangeStart w:id="1"/>
      <w:ins w:id="2" w:author="Mizener, Brendon J" w:date="2021-04-23T16:26:00Z">
        <w:r w:rsidR="004E63C3">
          <w:rPr>
            <w:w w:val="95"/>
          </w:rPr>
          <w:t xml:space="preserve">objective </w:t>
        </w:r>
      </w:ins>
      <w:commentRangeEnd w:id="1"/>
      <w:ins w:id="3" w:author="Mizener, Brendon J" w:date="2021-04-23T16:28:00Z">
        <w:r w:rsidR="004E63C3">
          <w:rPr>
            <w:rStyle w:val="CommentReference"/>
          </w:rPr>
          <w:commentReference w:id="1"/>
        </w:r>
      </w:ins>
      <w:r>
        <w:rPr>
          <w:spacing w:val="10"/>
          <w:w w:val="95"/>
        </w:rPr>
        <w:t xml:space="preserve"> </w:t>
      </w:r>
      <w:r>
        <w:rPr>
          <w:w w:val="95"/>
        </w:rPr>
        <w:t>cognitive</w:t>
      </w:r>
      <w:r>
        <w:rPr>
          <w:spacing w:val="10"/>
          <w:w w:val="95"/>
        </w:rPr>
        <w:t xml:space="preserve"> </w:t>
      </w:r>
      <w:r>
        <w:rPr>
          <w:w w:val="95"/>
        </w:rPr>
        <w:t>dimensions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sake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0"/>
          <w:w w:val="95"/>
        </w:rPr>
        <w:t xml:space="preserve"> </w:t>
      </w:r>
      <w:r>
        <w:rPr>
          <w:w w:val="95"/>
        </w:rPr>
        <w:t>cross-modal</w:t>
      </w:r>
      <w:r>
        <w:rPr>
          <w:spacing w:val="10"/>
          <w:w w:val="95"/>
        </w:rPr>
        <w:t xml:space="preserve"> </w:t>
      </w:r>
      <w:r>
        <w:rPr>
          <w:w w:val="95"/>
        </w:rPr>
        <w:t>sensory</w:t>
      </w:r>
      <w:r>
        <w:rPr>
          <w:spacing w:val="1"/>
          <w:w w:val="95"/>
        </w:rPr>
        <w:t xml:space="preserve"> </w:t>
      </w:r>
      <w:r>
        <w:rPr>
          <w:w w:val="95"/>
        </w:rPr>
        <w:t>mapping</w:t>
      </w:r>
      <w:r>
        <w:rPr>
          <w:spacing w:val="7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beer</w:t>
      </w:r>
      <w:r>
        <w:rPr>
          <w:spacing w:val="7"/>
          <w:w w:val="95"/>
        </w:rPr>
        <w:t xml:space="preserve"> </w:t>
      </w:r>
      <w:r>
        <w:rPr>
          <w:w w:val="95"/>
        </w:rPr>
        <w:t>drinking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music</w:t>
      </w:r>
      <w:r>
        <w:rPr>
          <w:spacing w:val="7"/>
          <w:w w:val="95"/>
        </w:rPr>
        <w:t xml:space="preserve"> </w:t>
      </w:r>
      <w:r>
        <w:rPr>
          <w:w w:val="95"/>
        </w:rPr>
        <w:t>listening.</w:t>
      </w:r>
      <w:r>
        <w:rPr>
          <w:spacing w:val="30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addresses</w:t>
      </w:r>
      <w:r>
        <w:rPr>
          <w:spacing w:val="8"/>
          <w:w w:val="95"/>
        </w:rPr>
        <w:t xml:space="preserve"> </w:t>
      </w:r>
      <w:r>
        <w:rPr>
          <w:w w:val="95"/>
        </w:rPr>
        <w:t>other</w:t>
      </w:r>
      <w:r>
        <w:rPr>
          <w:spacing w:val="7"/>
          <w:w w:val="95"/>
        </w:rPr>
        <w:t xml:space="preserve"> </w:t>
      </w:r>
      <w:r>
        <w:rPr>
          <w:w w:val="95"/>
        </w:rPr>
        <w:t>questions:</w:t>
      </w:r>
      <w:r>
        <w:rPr>
          <w:spacing w:val="30"/>
          <w:w w:val="95"/>
        </w:rPr>
        <w:t xml:space="preserve"> 1) </w:t>
      </w:r>
      <w:r>
        <w:rPr>
          <w:w w:val="95"/>
        </w:rPr>
        <w:t xml:space="preserve">Are </w:t>
      </w:r>
      <w:r>
        <w:rPr>
          <w:spacing w:val="-54"/>
          <w:w w:val="95"/>
        </w:rPr>
        <w:t xml:space="preserve"> </w:t>
      </w: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differences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how</w:t>
      </w:r>
      <w:r>
        <w:rPr>
          <w:spacing w:val="10"/>
          <w:w w:val="95"/>
        </w:rPr>
        <w:t xml:space="preserve"> </w:t>
      </w:r>
      <w:r>
        <w:rPr>
          <w:w w:val="95"/>
        </w:rPr>
        <w:t>people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countries</w:t>
      </w:r>
      <w:r>
        <w:rPr>
          <w:spacing w:val="10"/>
          <w:w w:val="95"/>
        </w:rPr>
        <w:t xml:space="preserve"> </w:t>
      </w:r>
      <w:r>
        <w:rPr>
          <w:w w:val="95"/>
        </w:rPr>
        <w:t>—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extension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rPr>
          <w:w w:val="95"/>
        </w:rPr>
        <w:t>cultures</w:t>
      </w:r>
      <w:r>
        <w:rPr>
          <w:spacing w:val="16"/>
          <w:w w:val="95"/>
        </w:rPr>
        <w:t xml:space="preserve"> </w:t>
      </w:r>
      <w:r>
        <w:rPr>
          <w:w w:val="95"/>
        </w:rPr>
        <w:t>—</w:t>
      </w:r>
      <w:r>
        <w:rPr>
          <w:spacing w:val="16"/>
          <w:w w:val="95"/>
        </w:rPr>
        <w:t xml:space="preserve"> </w:t>
      </w:r>
      <w:r>
        <w:rPr>
          <w:w w:val="95"/>
        </w:rPr>
        <w:t>perceive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describe</w:t>
      </w:r>
      <w:r>
        <w:rPr>
          <w:spacing w:val="17"/>
          <w:w w:val="95"/>
        </w:rPr>
        <w:t xml:space="preserve"> </w:t>
      </w:r>
      <w:r>
        <w:rPr>
          <w:w w:val="95"/>
        </w:rPr>
        <w:t>music?</w:t>
      </w:r>
      <w:r>
        <w:rPr>
          <w:spacing w:val="41"/>
          <w:w w:val="95"/>
        </w:rPr>
        <w:t xml:space="preserve"> </w:t>
      </w:r>
      <w:ins w:id="4" w:author="Mizener, Brendon J" w:date="2021-04-23T16:22:00Z">
        <w:r>
          <w:rPr>
            <w:spacing w:val="41"/>
            <w:w w:val="95"/>
          </w:rPr>
          <w:t>And</w:t>
        </w:r>
      </w:ins>
      <w:del w:id="5" w:author="Mizener, Brendon J" w:date="2021-04-23T16:21:00Z">
        <w:r w:rsidDel="00A11518">
          <w:rPr>
            <w:w w:val="95"/>
          </w:rPr>
          <w:delText>Also,</w:delText>
        </w:r>
      </w:del>
      <w:ins w:id="6" w:author="Mizener, Brendon J" w:date="2021-04-23T16:21:00Z">
        <w:r>
          <w:rPr>
            <w:w w:val="95"/>
          </w:rPr>
          <w:t xml:space="preserve">2) </w:t>
        </w:r>
      </w:ins>
      <w:del w:id="7" w:author="Mizener, Brendon J" w:date="2021-04-23T16:21:00Z">
        <w:r w:rsidDel="00A11518">
          <w:rPr>
            <w:spacing w:val="42"/>
            <w:w w:val="95"/>
          </w:rPr>
          <w:delText xml:space="preserve"> </w:delText>
        </w:r>
      </w:del>
      <w:ins w:id="8" w:author="Mizener, Brendon J" w:date="2021-04-23T16:22:00Z">
        <w:r>
          <w:rPr>
            <w:w w:val="95"/>
          </w:rPr>
          <w:t>w</w:t>
        </w:r>
      </w:ins>
      <w:del w:id="9" w:author="Mizener, Brendon J" w:date="2021-04-23T16:21:00Z">
        <w:r w:rsidDel="00A11518">
          <w:rPr>
            <w:w w:val="95"/>
          </w:rPr>
          <w:delText>w</w:delText>
        </w:r>
      </w:del>
      <w:r>
        <w:rPr>
          <w:w w:val="95"/>
        </w:rPr>
        <w:t>hat</w:t>
      </w:r>
      <w:r>
        <w:rPr>
          <w:spacing w:val="17"/>
          <w:w w:val="95"/>
        </w:rPr>
        <w:t xml:space="preserve"> </w:t>
      </w:r>
      <w:r>
        <w:rPr>
          <w:w w:val="95"/>
        </w:rPr>
        <w:t>parallels</w:t>
      </w:r>
      <w:r>
        <w:rPr>
          <w:spacing w:val="16"/>
          <w:w w:val="95"/>
        </w:rPr>
        <w:t xml:space="preserve"> </w:t>
      </w:r>
      <w:r>
        <w:rPr>
          <w:w w:val="95"/>
        </w:rPr>
        <w:t>exist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commentRangeStart w:id="10"/>
      <w:commentRangeStart w:id="11"/>
      <w:r>
        <w:rPr>
          <w:w w:val="95"/>
        </w:rPr>
        <w:t>qualitative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quantitative</w:t>
      </w:r>
      <w:r>
        <w:rPr>
          <w:spacing w:val="14"/>
        </w:rPr>
        <w:t xml:space="preserve"> </w:t>
      </w:r>
      <w:commentRangeEnd w:id="10"/>
      <w:r w:rsidR="004E63C3">
        <w:rPr>
          <w:rStyle w:val="CommentReference"/>
        </w:rPr>
        <w:commentReference w:id="10"/>
      </w:r>
      <w:commentRangeEnd w:id="11"/>
      <w:r w:rsidR="004E63C3">
        <w:rPr>
          <w:rStyle w:val="CommentReference"/>
        </w:rPr>
        <w:commentReference w:id="11"/>
      </w:r>
      <w:r>
        <w:t>descriptions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music?</w:t>
      </w:r>
    </w:p>
    <w:p w14:paraId="161C9A33" w14:textId="77777777" w:rsidR="00693923" w:rsidRDefault="00A11518">
      <w:pPr>
        <w:pStyle w:val="BodyText"/>
        <w:spacing w:before="305" w:line="355" w:lineRule="auto"/>
        <w:ind w:left="180" w:right="240" w:firstLine="576"/>
      </w:pPr>
      <w:commentRangeStart w:id="12"/>
      <w:r>
        <w:rPr>
          <w:spacing w:val="-1"/>
        </w:rPr>
        <w:t xml:space="preserve">For the present study, we have defined 1) perceptual dimensions </w:t>
      </w:r>
      <w:r>
        <w:t>as quantitative</w:t>
      </w:r>
      <w:r>
        <w:rPr>
          <w:spacing w:val="1"/>
        </w:rPr>
        <w:t xml:space="preserve"> </w:t>
      </w:r>
      <w:r>
        <w:t>musical qualities, such as tempo, range, and meter and 2) cognitive dimensions as</w:t>
      </w:r>
      <w:r>
        <w:rPr>
          <w:spacing w:val="1"/>
        </w:rPr>
        <w:t xml:space="preserve"> </w:t>
      </w:r>
      <w:r>
        <w:t>qualitative descriptions of music, such as ‘dark,’ ‘warm,’ and ‘round.’</w:t>
      </w:r>
      <w:r>
        <w:rPr>
          <w:spacing w:val="1"/>
        </w:rPr>
        <w:t xml:space="preserve"> </w:t>
      </w:r>
      <w:commentRangeEnd w:id="12"/>
      <w:r w:rsidR="004E63C3">
        <w:rPr>
          <w:rStyle w:val="CommentReference"/>
        </w:rPr>
        <w:commentReference w:id="12"/>
      </w:r>
      <w:r>
        <w:t>These</w:t>
      </w:r>
      <w:r>
        <w:rPr>
          <w:spacing w:val="1"/>
        </w:rPr>
        <w:t xml:space="preserve"> </w:t>
      </w:r>
      <w:r>
        <w:rPr>
          <w:w w:val="95"/>
        </w:rPr>
        <w:t>cognitive/qualitative</w:t>
      </w:r>
      <w:r>
        <w:rPr>
          <w:spacing w:val="14"/>
          <w:w w:val="95"/>
        </w:rPr>
        <w:t xml:space="preserve"> </w:t>
      </w:r>
      <w:r>
        <w:rPr>
          <w:w w:val="95"/>
        </w:rPr>
        <w:t>dimensions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similar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commonly</w:t>
      </w:r>
      <w:r>
        <w:rPr>
          <w:spacing w:val="14"/>
          <w:w w:val="95"/>
        </w:rPr>
        <w:t xml:space="preserve"> </w:t>
      </w:r>
      <w:r>
        <w:rPr>
          <w:w w:val="95"/>
        </w:rPr>
        <w:t>investigated</w:t>
      </w:r>
      <w:r>
        <w:rPr>
          <w:spacing w:val="15"/>
          <w:w w:val="95"/>
        </w:rPr>
        <w:t xml:space="preserve"> </w:t>
      </w:r>
      <w:r>
        <w:rPr>
          <w:w w:val="95"/>
        </w:rPr>
        <w:t>affective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emotional</w:t>
      </w:r>
      <w:r>
        <w:rPr>
          <w:spacing w:val="8"/>
          <w:w w:val="95"/>
        </w:rPr>
        <w:t xml:space="preserve"> </w:t>
      </w:r>
      <w:r>
        <w:rPr>
          <w:w w:val="95"/>
        </w:rPr>
        <w:t>dimensions,</w:t>
      </w:r>
      <w:r>
        <w:rPr>
          <w:spacing w:val="8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do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specifically</w:t>
      </w:r>
      <w:r>
        <w:rPr>
          <w:spacing w:val="9"/>
          <w:w w:val="95"/>
        </w:rPr>
        <w:t xml:space="preserve"> </w:t>
      </w:r>
      <w:r>
        <w:rPr>
          <w:w w:val="95"/>
        </w:rPr>
        <w:t>assess</w:t>
      </w:r>
      <w:r>
        <w:rPr>
          <w:spacing w:val="8"/>
          <w:w w:val="95"/>
        </w:rPr>
        <w:t xml:space="preserve"> </w:t>
      </w:r>
      <w:r>
        <w:rPr>
          <w:w w:val="95"/>
        </w:rPr>
        <w:t>affective</w:t>
      </w:r>
      <w:r>
        <w:rPr>
          <w:spacing w:val="9"/>
          <w:w w:val="95"/>
        </w:rPr>
        <w:t xml:space="preserve"> </w:t>
      </w:r>
      <w:r>
        <w:rPr>
          <w:w w:val="95"/>
        </w:rPr>
        <w:t>quality.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designed</w:t>
      </w:r>
      <w:r>
        <w:rPr>
          <w:spacing w:val="9"/>
          <w:w w:val="95"/>
        </w:rPr>
        <w:t xml:space="preserve"> </w:t>
      </w:r>
      <w:r>
        <w:rPr>
          <w:w w:val="95"/>
        </w:rPr>
        <w:t>three</w:t>
      </w:r>
      <w:r>
        <w:rPr>
          <w:spacing w:val="1"/>
          <w:w w:val="95"/>
        </w:rPr>
        <w:t xml:space="preserve"> </w:t>
      </w:r>
      <w:r>
        <w:rPr>
          <w:w w:val="95"/>
        </w:rPr>
        <w:t>experiments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quantify</w:t>
      </w:r>
      <w:r>
        <w:rPr>
          <w:spacing w:val="8"/>
          <w:w w:val="95"/>
        </w:rPr>
        <w:t xml:space="preserve"> </w:t>
      </w:r>
      <w:r>
        <w:rPr>
          <w:w w:val="95"/>
        </w:rPr>
        <w:t>individual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combined</w:t>
      </w:r>
      <w:r>
        <w:rPr>
          <w:spacing w:val="8"/>
          <w:w w:val="95"/>
        </w:rPr>
        <w:t xml:space="preserve"> </w:t>
      </w:r>
      <w:r>
        <w:rPr>
          <w:w w:val="95"/>
        </w:rPr>
        <w:t>spaces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these</w:t>
      </w:r>
      <w:r>
        <w:rPr>
          <w:spacing w:val="7"/>
          <w:w w:val="95"/>
        </w:rPr>
        <w:t xml:space="preserve"> </w:t>
      </w:r>
      <w:r>
        <w:rPr>
          <w:w w:val="95"/>
        </w:rPr>
        <w:t>concepts,</w:t>
      </w:r>
      <w:r>
        <w:rPr>
          <w:spacing w:val="8"/>
          <w:w w:val="95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w w:val="95"/>
        </w:rPr>
        <w:t>separate</w:t>
      </w:r>
      <w:r>
        <w:rPr>
          <w:spacing w:val="-54"/>
          <w:w w:val="95"/>
        </w:rPr>
        <w:t xml:space="preserve"> </w:t>
      </w:r>
      <w:r>
        <w:rPr>
          <w:w w:val="95"/>
        </w:rPr>
        <w:t>surveys.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included</w:t>
      </w:r>
      <w:r>
        <w:rPr>
          <w:spacing w:val="12"/>
          <w:w w:val="95"/>
        </w:rPr>
        <w:t xml:space="preserve"> </w:t>
      </w:r>
      <w:r>
        <w:rPr>
          <w:w w:val="95"/>
        </w:rPr>
        <w:t>highly</w:t>
      </w:r>
      <w:r>
        <w:rPr>
          <w:spacing w:val="12"/>
          <w:w w:val="95"/>
        </w:rPr>
        <w:t xml:space="preserve"> </w:t>
      </w:r>
      <w:r>
        <w:rPr>
          <w:w w:val="95"/>
        </w:rPr>
        <w:t>trained</w:t>
      </w:r>
      <w:r>
        <w:rPr>
          <w:spacing w:val="12"/>
          <w:w w:val="95"/>
        </w:rPr>
        <w:t xml:space="preserve"> </w:t>
      </w:r>
      <w:r>
        <w:rPr>
          <w:w w:val="95"/>
        </w:rPr>
        <w:t>musicians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featured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simple</w:t>
      </w:r>
    </w:p>
    <w:p w14:paraId="62546580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5AC6CA92" w14:textId="77777777" w:rsidR="00693923" w:rsidRDefault="00A11518">
      <w:pPr>
        <w:pStyle w:val="BodyText"/>
        <w:spacing w:before="110" w:line="355" w:lineRule="auto"/>
        <w:ind w:left="171" w:right="361" w:firstLine="8"/>
      </w:pPr>
      <w:r>
        <w:rPr>
          <w:w w:val="95"/>
        </w:rPr>
        <w:lastRenderedPageBreak/>
        <w:t>multiple</w:t>
      </w:r>
      <w:r>
        <w:rPr>
          <w:spacing w:val="8"/>
          <w:w w:val="95"/>
        </w:rPr>
        <w:t xml:space="preserve"> </w:t>
      </w:r>
      <w:r>
        <w:rPr>
          <w:w w:val="95"/>
        </w:rPr>
        <w:t>choice</w:t>
      </w:r>
      <w:r>
        <w:rPr>
          <w:spacing w:val="8"/>
          <w:w w:val="95"/>
        </w:rPr>
        <w:t xml:space="preserve"> </w:t>
      </w:r>
      <w:r>
        <w:rPr>
          <w:w w:val="95"/>
        </w:rPr>
        <w:t>survey</w:t>
      </w:r>
      <w:r>
        <w:rPr>
          <w:spacing w:val="8"/>
          <w:w w:val="95"/>
        </w:rPr>
        <w:t xml:space="preserve"> </w:t>
      </w:r>
      <w:r>
        <w:rPr>
          <w:w w:val="95"/>
        </w:rPr>
        <w:t>about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perceptual</w:t>
      </w:r>
      <w:r>
        <w:rPr>
          <w:spacing w:val="8"/>
          <w:w w:val="95"/>
        </w:rPr>
        <w:t xml:space="preserve"> </w:t>
      </w:r>
      <w:r>
        <w:rPr>
          <w:w w:val="95"/>
        </w:rPr>
        <w:t>dimensions;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second</w:t>
      </w:r>
      <w:r>
        <w:rPr>
          <w:spacing w:val="8"/>
          <w:w w:val="95"/>
        </w:rPr>
        <w:t xml:space="preserve"> </w:t>
      </w:r>
      <w:r>
        <w:rPr>
          <w:w w:val="95"/>
        </w:rPr>
        <w:t>included</w:t>
      </w:r>
      <w:r>
        <w:rPr>
          <w:spacing w:val="8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any</w:t>
      </w:r>
      <w:r>
        <w:rPr>
          <w:spacing w:val="17"/>
          <w:w w:val="95"/>
        </w:rPr>
        <w:t xml:space="preserve"> </w:t>
      </w:r>
      <w:r>
        <w:rPr>
          <w:w w:val="95"/>
        </w:rPr>
        <w:t>level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7"/>
          <w:w w:val="95"/>
        </w:rPr>
        <w:t xml:space="preserve"> </w:t>
      </w:r>
      <w:r>
        <w:rPr>
          <w:w w:val="95"/>
        </w:rPr>
        <w:t>training</w:t>
      </w:r>
      <w:r>
        <w:rPr>
          <w:spacing w:val="18"/>
          <w:w w:val="95"/>
        </w:rPr>
        <w:t xml:space="preserve"> </w:t>
      </w:r>
      <w:r>
        <w:rPr>
          <w:w w:val="95"/>
        </w:rPr>
        <w:t>performing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check-all-that-apply</w:t>
      </w:r>
      <w:r>
        <w:rPr>
          <w:spacing w:val="17"/>
          <w:w w:val="95"/>
        </w:rPr>
        <w:t xml:space="preserve"> </w:t>
      </w:r>
      <w:r>
        <w:rPr>
          <w:w w:val="95"/>
        </w:rPr>
        <w:t>task</w:t>
      </w:r>
      <w:r>
        <w:rPr>
          <w:spacing w:val="17"/>
          <w:w w:val="95"/>
        </w:rPr>
        <w:t xml:space="preserve"> </w:t>
      </w:r>
      <w:r>
        <w:rPr>
          <w:w w:val="95"/>
        </w:rPr>
        <w:t>(CATA,</w:t>
      </w:r>
      <w:r>
        <w:rPr>
          <w:spacing w:val="18"/>
          <w:w w:val="95"/>
        </w:rPr>
        <w:t xml:space="preserve"> </w:t>
      </w:r>
      <w:r>
        <w:rPr>
          <w:w w:val="95"/>
        </w:rPr>
        <w:t>Katz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4"/>
        </w:rPr>
        <w:t xml:space="preserve"> </w:t>
      </w:r>
      <w:r>
        <w:t>1933;</w:t>
      </w:r>
      <w:r>
        <w:rPr>
          <w:spacing w:val="5"/>
        </w:rPr>
        <w:t xml:space="preserve"> </w:t>
      </w:r>
      <w:proofErr w:type="spellStart"/>
      <w:r>
        <w:t>Meyners</w:t>
      </w:r>
      <w:proofErr w:type="spellEnd"/>
      <w:r>
        <w:rPr>
          <w:spacing w:val="4"/>
        </w:rPr>
        <w:t xml:space="preserve"> </w:t>
      </w:r>
      <w:r>
        <w:t>&amp;</w:t>
      </w:r>
      <w:r>
        <w:rPr>
          <w:spacing w:val="5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4"/>
        </w:rPr>
        <w:t xml:space="preserve"> </w:t>
      </w:r>
      <w:r>
        <w:t>2014;</w:t>
      </w:r>
      <w:r>
        <w:rPr>
          <w:spacing w:val="5"/>
        </w:rPr>
        <w:t xml:space="preserve"> </w:t>
      </w:r>
      <w:r>
        <w:t>Coombs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1956);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third</w:t>
      </w:r>
      <w:r>
        <w:rPr>
          <w:spacing w:val="5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incorporated</w:t>
      </w:r>
      <w:r>
        <w:rPr>
          <w:spacing w:val="12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surveys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analysis.</w:t>
      </w:r>
    </w:p>
    <w:p w14:paraId="17563289" w14:textId="00BAA175" w:rsidR="00693923" w:rsidRDefault="00A11518">
      <w:pPr>
        <w:pStyle w:val="BodyText"/>
        <w:spacing w:before="292" w:line="355" w:lineRule="auto"/>
        <w:ind w:left="173" w:right="189" w:firstLine="582"/>
      </w:pPr>
      <w:r>
        <w:t>To analyze our data, we selected a set of multivariate analyses that allowed us to</w:t>
      </w:r>
      <w:r>
        <w:rPr>
          <w:spacing w:val="1"/>
        </w:rPr>
        <w:t xml:space="preserve"> </w:t>
      </w:r>
      <w:r>
        <w:rPr>
          <w:w w:val="95"/>
        </w:rPr>
        <w:t>visualize</w:t>
      </w:r>
      <w:r>
        <w:rPr>
          <w:spacing w:val="9"/>
          <w:w w:val="95"/>
        </w:rPr>
        <w:t xml:space="preserve"> </w:t>
      </w:r>
      <w:r>
        <w:rPr>
          <w:w w:val="95"/>
        </w:rPr>
        <w:t>answers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questions.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mental</w:t>
      </w:r>
      <w:r>
        <w:rPr>
          <w:spacing w:val="10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revealed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calculated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visualized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(CA),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Principal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  <w:r>
        <w:rPr>
          <w:spacing w:val="23"/>
          <w:w w:val="95"/>
        </w:rPr>
        <w:t xml:space="preserve"> </w:t>
      </w:r>
      <w:r>
        <w:rPr>
          <w:w w:val="95"/>
        </w:rPr>
        <w:t>Analysis</w:t>
      </w:r>
      <w:r>
        <w:rPr>
          <w:spacing w:val="23"/>
          <w:w w:val="95"/>
        </w:rPr>
        <w:t xml:space="preserve"> </w:t>
      </w:r>
      <w:r>
        <w:rPr>
          <w:w w:val="95"/>
        </w:rPr>
        <w:t>(PCA)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analyzes</w:t>
      </w:r>
      <w:r>
        <w:rPr>
          <w:spacing w:val="23"/>
          <w:w w:val="95"/>
        </w:rPr>
        <w:t xml:space="preserve"> </w:t>
      </w:r>
      <w:r>
        <w:rPr>
          <w:w w:val="95"/>
        </w:rPr>
        <w:t>qualitative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  <w:r>
        <w:rPr>
          <w:spacing w:val="5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Multidimensional</w:t>
      </w:r>
      <w:r>
        <w:rPr>
          <w:spacing w:val="14"/>
          <w:w w:val="95"/>
        </w:rPr>
        <w:t xml:space="preserve"> </w:t>
      </w:r>
      <w:r>
        <w:rPr>
          <w:w w:val="95"/>
        </w:rPr>
        <w:t>Scaling</w:t>
      </w:r>
      <w:r>
        <w:rPr>
          <w:spacing w:val="15"/>
          <w:w w:val="95"/>
        </w:rPr>
        <w:t xml:space="preserve"> </w:t>
      </w:r>
      <w:r>
        <w:rPr>
          <w:w w:val="95"/>
        </w:rPr>
        <w:t>(MDS),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4"/>
          <w:w w:val="95"/>
        </w:rPr>
        <w:t xml:space="preserve"> </w:t>
      </w:r>
      <w:r>
        <w:rPr>
          <w:w w:val="95"/>
        </w:rPr>
        <w:t>analysis,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visualize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participant</w:t>
      </w:r>
      <w:r>
        <w:rPr>
          <w:spacing w:val="12"/>
          <w:w w:val="95"/>
        </w:rPr>
        <w:t xml:space="preserve"> </w:t>
      </w:r>
      <w:r>
        <w:rPr>
          <w:w w:val="95"/>
        </w:rPr>
        <w:t>groups.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parallels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surveys,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Partial</w:t>
      </w:r>
      <w:r>
        <w:rPr>
          <w:spacing w:val="-54"/>
          <w:w w:val="95"/>
        </w:rPr>
        <w:t xml:space="preserve"> </w:t>
      </w:r>
      <w:r>
        <w:t>Least Squares Correlation (PLSC), a method that analyzes two data tables with different</w:t>
      </w:r>
      <w:r>
        <w:rPr>
          <w:spacing w:val="-57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measured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t>to evaluate how French and American participants’ responses differed. Each of these</w:t>
      </w:r>
      <w:r>
        <w:rPr>
          <w:spacing w:val="1"/>
        </w:rPr>
        <w:t xml:space="preserve"> </w:t>
      </w:r>
      <w:r>
        <w:t>analyses provide different visualizations and interpretations of the data, which are</w:t>
      </w:r>
      <w:r>
        <w:rPr>
          <w:spacing w:val="1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del w:id="13" w:author="Mizener, Brendon J" w:date="2021-04-23T16:32:00Z">
        <w:r w:rsidDel="008D7700">
          <w:delText>and</w:delText>
        </w:r>
        <w:r w:rsidDel="008D7700">
          <w:rPr>
            <w:spacing w:val="-4"/>
          </w:rPr>
          <w:delText xml:space="preserve"> </w:delText>
        </w:r>
        <w:r w:rsidDel="008D7700">
          <w:delText>in</w:delText>
        </w:r>
        <w:r w:rsidDel="008D7700">
          <w:rPr>
            <w:spacing w:val="-5"/>
          </w:rPr>
          <w:delText xml:space="preserve"> </w:delText>
        </w:r>
        <w:r w:rsidDel="008D7700">
          <w:delText>the</w:delText>
        </w:r>
        <w:r w:rsidDel="008D7700">
          <w:rPr>
            <w:spacing w:val="-5"/>
          </w:rPr>
          <w:delText xml:space="preserve"> </w:delText>
        </w:r>
        <w:r w:rsidDel="008D7700">
          <w:delText>discussion</w:delText>
        </w:r>
        <w:r w:rsidDel="008D7700">
          <w:rPr>
            <w:spacing w:val="-5"/>
          </w:rPr>
          <w:delText xml:space="preserve"> </w:delText>
        </w:r>
        <w:r w:rsidDel="008D7700">
          <w:delText>sections</w:delText>
        </w:r>
        <w:r w:rsidDel="008D7700">
          <w:rPr>
            <w:spacing w:val="-5"/>
          </w:rPr>
          <w:delText xml:space="preserve"> </w:delText>
        </w:r>
        <w:r w:rsidDel="008D7700">
          <w:delText>of</w:delText>
        </w:r>
        <w:r w:rsidDel="008D7700">
          <w:rPr>
            <w:spacing w:val="-4"/>
          </w:rPr>
          <w:delText xml:space="preserve"> </w:delText>
        </w:r>
        <w:r w:rsidDel="008D7700">
          <w:delText>each</w:delText>
        </w:r>
        <w:r w:rsidDel="008D7700">
          <w:rPr>
            <w:spacing w:val="-5"/>
          </w:rPr>
          <w:delText xml:space="preserve"> </w:delText>
        </w:r>
        <w:r w:rsidDel="008D7700">
          <w:delText>experiment.</w:delText>
        </w:r>
      </w:del>
      <w:ins w:id="14" w:author="Mizener, Brendon J" w:date="2021-04-23T16:32:00Z">
        <w:r w:rsidR="008D7700">
          <w:t>.</w:t>
        </w:r>
      </w:ins>
    </w:p>
    <w:p w14:paraId="60DD7009" w14:textId="77777777" w:rsidR="00693923" w:rsidRDefault="00693923">
      <w:pPr>
        <w:pStyle w:val="BodyText"/>
        <w:spacing w:before="4"/>
        <w:rPr>
          <w:sz w:val="29"/>
        </w:rPr>
      </w:pPr>
    </w:p>
    <w:p w14:paraId="2A1FE0F0" w14:textId="77777777" w:rsidR="00693923" w:rsidRDefault="00A11518">
      <w:pPr>
        <w:pStyle w:val="Heading1"/>
        <w:spacing w:before="1"/>
      </w:pPr>
      <w:bookmarkStart w:id="15" w:name="Music_Perception"/>
      <w:bookmarkEnd w:id="15"/>
      <w:r>
        <w:rPr>
          <w:w w:val="105"/>
        </w:rPr>
        <w:t>Music</w:t>
      </w:r>
      <w:r>
        <w:rPr>
          <w:spacing w:val="49"/>
          <w:w w:val="105"/>
        </w:rPr>
        <w:t xml:space="preserve"> </w:t>
      </w:r>
      <w:r>
        <w:rPr>
          <w:w w:val="105"/>
        </w:rPr>
        <w:t>Perception</w:t>
      </w:r>
    </w:p>
    <w:p w14:paraId="24051E99" w14:textId="77777777" w:rsidR="00693923" w:rsidRDefault="00693923">
      <w:pPr>
        <w:pStyle w:val="BodyText"/>
        <w:spacing w:before="7"/>
        <w:rPr>
          <w:b/>
          <w:sz w:val="29"/>
        </w:rPr>
      </w:pPr>
    </w:p>
    <w:p w14:paraId="73738B07" w14:textId="77777777" w:rsidR="00693923" w:rsidRDefault="00A11518">
      <w:pPr>
        <w:pStyle w:val="BodyText"/>
        <w:spacing w:line="355" w:lineRule="auto"/>
        <w:ind w:left="180" w:right="354" w:firstLine="576"/>
      </w:pPr>
      <w:r>
        <w:t>Quantifying music perception is an interesting test case for this kind of data</w:t>
      </w:r>
      <w:r>
        <w:rPr>
          <w:spacing w:val="1"/>
        </w:rPr>
        <w:t xml:space="preserve"> </w:t>
      </w:r>
      <w:r>
        <w:rPr>
          <w:w w:val="95"/>
        </w:rPr>
        <w:t>gathering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analytical</w:t>
      </w:r>
      <w:r>
        <w:rPr>
          <w:spacing w:val="13"/>
          <w:w w:val="95"/>
        </w:rPr>
        <w:t xml:space="preserve"> </w:t>
      </w:r>
      <w:r>
        <w:rPr>
          <w:w w:val="95"/>
        </w:rPr>
        <w:t>paradigm.</w:t>
      </w:r>
      <w:r>
        <w:rPr>
          <w:spacing w:val="37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auditory</w:t>
      </w:r>
      <w:r>
        <w:rPr>
          <w:spacing w:val="13"/>
          <w:w w:val="95"/>
        </w:rPr>
        <w:t xml:space="preserve"> </w:t>
      </w:r>
      <w:r>
        <w:rPr>
          <w:w w:val="95"/>
        </w:rPr>
        <w:t>perception</w:t>
      </w:r>
      <w:r>
        <w:rPr>
          <w:spacing w:val="14"/>
          <w:w w:val="95"/>
        </w:rPr>
        <w:t xml:space="preserve"> </w:t>
      </w:r>
      <w:r>
        <w:rPr>
          <w:w w:val="95"/>
        </w:rPr>
        <w:t>studies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inherent</w:t>
      </w:r>
      <w:r>
        <w:rPr>
          <w:spacing w:val="12"/>
          <w:w w:val="95"/>
        </w:rPr>
        <w:t xml:space="preserve"> </w:t>
      </w:r>
      <w:r>
        <w:rPr>
          <w:w w:val="95"/>
        </w:rPr>
        <w:t>confound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small</w:t>
      </w:r>
      <w:r>
        <w:rPr>
          <w:spacing w:val="12"/>
          <w:w w:val="95"/>
        </w:rPr>
        <w:t xml:space="preserve"> </w:t>
      </w:r>
      <w:r>
        <w:rPr>
          <w:w w:val="95"/>
        </w:rPr>
        <w:t>changes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affect</w:t>
      </w:r>
      <w:r>
        <w:rPr>
          <w:spacing w:val="12"/>
          <w:w w:val="95"/>
        </w:rPr>
        <w:t xml:space="preserve"> </w:t>
      </w:r>
      <w:r>
        <w:rPr>
          <w:w w:val="95"/>
        </w:rPr>
        <w:t>listeners’</w:t>
      </w:r>
      <w:r>
        <w:rPr>
          <w:spacing w:val="12"/>
          <w:w w:val="95"/>
        </w:rPr>
        <w:t xml:space="preserve"> </w:t>
      </w:r>
      <w:r>
        <w:rPr>
          <w:w w:val="95"/>
        </w:rPr>
        <w:t>perception,</w:t>
      </w:r>
      <w:r>
        <w:rPr>
          <w:spacing w:val="13"/>
          <w:w w:val="95"/>
        </w:rPr>
        <w:t xml:space="preserve"> </w:t>
      </w:r>
      <w:r>
        <w:rPr>
          <w:w w:val="95"/>
        </w:rPr>
        <w:t>especially</w:t>
      </w:r>
      <w:r>
        <w:rPr>
          <w:spacing w:val="12"/>
          <w:w w:val="95"/>
        </w:rPr>
        <w:t xml:space="preserve"> </w:t>
      </w:r>
      <w:r>
        <w:rPr>
          <w:w w:val="95"/>
        </w:rPr>
        <w:t>when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study</w:t>
      </w:r>
      <w:r>
        <w:rPr>
          <w:spacing w:val="6"/>
          <w:w w:val="95"/>
        </w:rPr>
        <w:t xml:space="preserve"> </w:t>
      </w:r>
      <w:r>
        <w:rPr>
          <w:w w:val="95"/>
        </w:rPr>
        <w:t>involves</w:t>
      </w:r>
      <w:r>
        <w:rPr>
          <w:spacing w:val="6"/>
          <w:w w:val="95"/>
        </w:rPr>
        <w:t xml:space="preserve"> </w:t>
      </w:r>
      <w:r>
        <w:rPr>
          <w:w w:val="95"/>
        </w:rPr>
        <w:t>timing,</w:t>
      </w:r>
      <w:r>
        <w:rPr>
          <w:spacing w:val="6"/>
          <w:w w:val="95"/>
        </w:rPr>
        <w:t xml:space="preserve"> </w:t>
      </w:r>
      <w:r>
        <w:rPr>
          <w:w w:val="95"/>
        </w:rPr>
        <w:t>tuning,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sound</w:t>
      </w:r>
      <w:r>
        <w:rPr>
          <w:spacing w:val="6"/>
          <w:w w:val="95"/>
        </w:rPr>
        <w:t xml:space="preserve"> </w:t>
      </w:r>
      <w:r>
        <w:rPr>
          <w:w w:val="95"/>
        </w:rPr>
        <w:t>localization.</w:t>
      </w:r>
      <w:r>
        <w:rPr>
          <w:spacing w:val="28"/>
          <w:w w:val="95"/>
        </w:rPr>
        <w:t xml:space="preserve"> </w:t>
      </w:r>
      <w:r>
        <w:rPr>
          <w:w w:val="95"/>
        </w:rPr>
        <w:t>However,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experimental</w:t>
      </w:r>
      <w:r>
        <w:rPr>
          <w:spacing w:val="6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loosened</w:t>
      </w:r>
      <w:r>
        <w:rPr>
          <w:spacing w:val="9"/>
          <w:w w:val="95"/>
        </w:rPr>
        <w:t xml:space="preserve"> </w:t>
      </w:r>
      <w:r>
        <w:rPr>
          <w:w w:val="95"/>
        </w:rPr>
        <w:t>slightly</w:t>
      </w:r>
      <w:r>
        <w:rPr>
          <w:spacing w:val="8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investigating</w:t>
      </w:r>
      <w:r>
        <w:rPr>
          <w:spacing w:val="9"/>
          <w:w w:val="95"/>
        </w:rPr>
        <w:t xml:space="preserve"> </w:t>
      </w:r>
      <w:r>
        <w:rPr>
          <w:w w:val="95"/>
        </w:rPr>
        <w:t>holistic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8"/>
          <w:w w:val="95"/>
        </w:rPr>
        <w:t xml:space="preserve"> </w:t>
      </w:r>
      <w:r>
        <w:rPr>
          <w:w w:val="95"/>
        </w:rPr>
        <w:t>listening,</w:t>
      </w:r>
      <w:r>
        <w:rPr>
          <w:spacing w:val="9"/>
          <w:w w:val="95"/>
        </w:rPr>
        <w:t xml:space="preserve"> </w:t>
      </w:r>
      <w:r>
        <w:rPr>
          <w:w w:val="95"/>
        </w:rPr>
        <w:t>because</w:t>
      </w:r>
      <w:r>
        <w:rPr>
          <w:spacing w:val="9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single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11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whole.</w:t>
      </w:r>
    </w:p>
    <w:p w14:paraId="32A97545" w14:textId="77777777" w:rsidR="00693923" w:rsidRDefault="00A11518">
      <w:pPr>
        <w:pStyle w:val="BodyText"/>
        <w:spacing w:before="291" w:line="355" w:lineRule="auto"/>
        <w:ind w:left="180" w:right="225" w:firstLine="576"/>
      </w:pPr>
      <w:r>
        <w:t>Quantitative and qualitative elements of music are theoretically distinct but</w:t>
      </w:r>
      <w:r>
        <w:rPr>
          <w:spacing w:val="1"/>
        </w:rPr>
        <w:t xml:space="preserve"> </w:t>
      </w:r>
      <w:r>
        <w:rPr>
          <w:w w:val="95"/>
        </w:rPr>
        <w:t>practically</w:t>
      </w:r>
      <w:r>
        <w:rPr>
          <w:spacing w:val="26"/>
          <w:w w:val="95"/>
        </w:rPr>
        <w:t xml:space="preserve"> </w:t>
      </w:r>
      <w:r>
        <w:rPr>
          <w:w w:val="95"/>
        </w:rPr>
        <w:t>inseparable</w:t>
      </w:r>
      <w:r>
        <w:rPr>
          <w:spacing w:val="26"/>
          <w:w w:val="95"/>
        </w:rPr>
        <w:t xml:space="preserve"> </w:t>
      </w:r>
      <w:r>
        <w:rPr>
          <w:w w:val="95"/>
        </w:rPr>
        <w:t>(Bruner</w:t>
      </w:r>
      <w:r>
        <w:rPr>
          <w:spacing w:val="27"/>
          <w:w w:val="95"/>
        </w:rPr>
        <w:t xml:space="preserve"> </w:t>
      </w:r>
      <w:r>
        <w:rPr>
          <w:w w:val="95"/>
        </w:rPr>
        <w:t>II,</w:t>
      </w:r>
      <w:r>
        <w:rPr>
          <w:spacing w:val="26"/>
          <w:w w:val="95"/>
        </w:rPr>
        <w:t xml:space="preserve"> </w:t>
      </w:r>
      <w:r>
        <w:rPr>
          <w:w w:val="95"/>
        </w:rPr>
        <w:t>1990).</w:t>
      </w:r>
      <w:r>
        <w:rPr>
          <w:spacing w:val="55"/>
          <w:w w:val="95"/>
        </w:rPr>
        <w:t xml:space="preserve"> </w:t>
      </w:r>
      <w:r>
        <w:rPr>
          <w:w w:val="95"/>
        </w:rPr>
        <w:t>Listeners</w:t>
      </w:r>
      <w:r>
        <w:rPr>
          <w:spacing w:val="27"/>
          <w:w w:val="95"/>
        </w:rPr>
        <w:t xml:space="preserve"> </w:t>
      </w:r>
      <w:r>
        <w:rPr>
          <w:w w:val="95"/>
        </w:rPr>
        <w:t>respond</w:t>
      </w:r>
      <w:r>
        <w:rPr>
          <w:spacing w:val="26"/>
          <w:w w:val="95"/>
        </w:rPr>
        <w:t xml:space="preserve"> </w:t>
      </w:r>
      <w:r>
        <w:rPr>
          <w:w w:val="95"/>
        </w:rPr>
        <w:t>affectively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technical</w:t>
      </w:r>
      <w:r>
        <w:rPr>
          <w:spacing w:val="27"/>
          <w:w w:val="95"/>
        </w:rPr>
        <w:t xml:space="preserve"> </w:t>
      </w:r>
      <w:r>
        <w:rPr>
          <w:w w:val="95"/>
        </w:rPr>
        <w:t>aspects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internal</w:t>
      </w:r>
      <w:r>
        <w:rPr>
          <w:spacing w:val="10"/>
          <w:w w:val="95"/>
        </w:rPr>
        <w:t xml:space="preserve"> </w:t>
      </w:r>
      <w:r>
        <w:rPr>
          <w:w w:val="95"/>
        </w:rPr>
        <w:t>perceptual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cognitive</w:t>
      </w:r>
      <w:r>
        <w:rPr>
          <w:spacing w:val="10"/>
          <w:w w:val="95"/>
        </w:rPr>
        <w:t xml:space="preserve"> </w:t>
      </w:r>
      <w:r>
        <w:rPr>
          <w:w w:val="95"/>
        </w:rPr>
        <w:t>schemata</w:t>
      </w:r>
      <w:r>
        <w:rPr>
          <w:spacing w:val="10"/>
          <w:w w:val="95"/>
        </w:rPr>
        <w:t xml:space="preserve"> </w:t>
      </w:r>
      <w:r>
        <w:rPr>
          <w:w w:val="95"/>
        </w:rPr>
        <w:t>informed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</w:p>
    <w:p w14:paraId="2A0496EF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0D1F1184" w14:textId="77777777" w:rsidR="00693923" w:rsidRDefault="00A11518">
      <w:pPr>
        <w:pStyle w:val="BodyText"/>
        <w:spacing w:before="110" w:line="355" w:lineRule="auto"/>
        <w:ind w:left="152" w:right="186" w:firstLine="27"/>
      </w:pPr>
      <w:r>
        <w:rPr>
          <w:spacing w:val="-1"/>
        </w:rPr>
        <w:lastRenderedPageBreak/>
        <w:t xml:space="preserve">musical experiences and </w:t>
      </w:r>
      <w:r>
        <w:t>personality traits (Kopacz, 2005), and composers use various</w:t>
      </w:r>
      <w:r>
        <w:rPr>
          <w:spacing w:val="1"/>
        </w:rPr>
        <w:t xml:space="preserve"> </w:t>
      </w:r>
      <w:r>
        <w:t>musical and compositional techniques to convey the emotions they want to express</w:t>
      </w:r>
      <w:r>
        <w:rPr>
          <w:spacing w:val="1"/>
        </w:rPr>
        <w:t xml:space="preserve"> </w:t>
      </w:r>
      <w:r>
        <w:t>(</w:t>
      </w:r>
      <w:proofErr w:type="spellStart"/>
      <w:r>
        <w:t>Battcock</w:t>
      </w:r>
      <w:proofErr w:type="spellEnd"/>
      <w:r>
        <w:rPr>
          <w:spacing w:val="4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Schutz,</w:t>
      </w:r>
      <w:r>
        <w:rPr>
          <w:spacing w:val="4"/>
        </w:rPr>
        <w:t xml:space="preserve"> </w:t>
      </w:r>
      <w:r>
        <w:t>2019;</w:t>
      </w:r>
      <w:r>
        <w:rPr>
          <w:spacing w:val="4"/>
        </w:rPr>
        <w:t xml:space="preserve"> </w:t>
      </w:r>
      <w:r>
        <w:t>Bruner</w:t>
      </w:r>
      <w:r>
        <w:rPr>
          <w:spacing w:val="5"/>
        </w:rPr>
        <w:t xml:space="preserve"> </w:t>
      </w:r>
      <w:r>
        <w:t>II,</w:t>
      </w:r>
      <w:r>
        <w:rPr>
          <w:spacing w:val="4"/>
        </w:rPr>
        <w:t xml:space="preserve"> </w:t>
      </w:r>
      <w:r>
        <w:t>1990).</w:t>
      </w:r>
      <w:r>
        <w:rPr>
          <w:spacing w:val="27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quantifying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perceptual</w:t>
      </w:r>
      <w:r>
        <w:rPr>
          <w:spacing w:val="1"/>
        </w:rPr>
        <w:t xml:space="preserve"> </w:t>
      </w:r>
      <w:r>
        <w:rPr>
          <w:w w:val="95"/>
        </w:rPr>
        <w:t>interactions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challenge.</w:t>
      </w:r>
      <w:r>
        <w:rPr>
          <w:spacing w:val="35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reason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models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9"/>
          <w:w w:val="95"/>
        </w:rPr>
        <w:t xml:space="preserve"> </w:t>
      </w:r>
      <w:r>
        <w:rPr>
          <w:w w:val="95"/>
        </w:rPr>
        <w:t>ANOVA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its</w:t>
      </w:r>
      <w:r>
        <w:rPr>
          <w:spacing w:val="9"/>
          <w:w w:val="95"/>
        </w:rPr>
        <w:t xml:space="preserve"> </w:t>
      </w:r>
      <w:r>
        <w:rPr>
          <w:w w:val="95"/>
        </w:rPr>
        <w:t>variations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limited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how</w:t>
      </w:r>
      <w:r>
        <w:rPr>
          <w:spacing w:val="9"/>
          <w:w w:val="95"/>
        </w:rPr>
        <w:t xml:space="preserve"> </w:t>
      </w:r>
      <w:r>
        <w:rPr>
          <w:w w:val="95"/>
        </w:rPr>
        <w:t>many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researcher</w:t>
      </w:r>
      <w:r>
        <w:rPr>
          <w:spacing w:val="-54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include</w:t>
      </w:r>
      <w:r>
        <w:rPr>
          <w:spacing w:val="16"/>
          <w:w w:val="95"/>
        </w:rPr>
        <w:t xml:space="preserve"> </w:t>
      </w:r>
      <w:r>
        <w:rPr>
          <w:w w:val="95"/>
        </w:rPr>
        <w:t>while</w:t>
      </w:r>
      <w:r>
        <w:rPr>
          <w:spacing w:val="16"/>
          <w:w w:val="95"/>
        </w:rPr>
        <w:t xml:space="preserve"> </w:t>
      </w:r>
      <w:r>
        <w:rPr>
          <w:w w:val="95"/>
        </w:rPr>
        <w:t>remaining</w:t>
      </w:r>
      <w:r>
        <w:rPr>
          <w:spacing w:val="16"/>
          <w:w w:val="95"/>
        </w:rPr>
        <w:t xml:space="preserve"> </w:t>
      </w:r>
      <w:r>
        <w:rPr>
          <w:w w:val="95"/>
        </w:rPr>
        <w:t>coherent.</w:t>
      </w:r>
      <w:r>
        <w:rPr>
          <w:spacing w:val="40"/>
          <w:w w:val="95"/>
        </w:rPr>
        <w:t xml:space="preserve"> </w:t>
      </w:r>
      <w:r>
        <w:rPr>
          <w:w w:val="95"/>
        </w:rPr>
        <w:t>Another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asking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respond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multiple</w:t>
      </w:r>
      <w:r>
        <w:rPr>
          <w:spacing w:val="17"/>
          <w:w w:val="95"/>
        </w:rPr>
        <w:t xml:space="preserve"> </w:t>
      </w:r>
      <w:r>
        <w:rPr>
          <w:w w:val="95"/>
        </w:rPr>
        <w:t>aspects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stimulus</w:t>
      </w:r>
      <w:r>
        <w:rPr>
          <w:spacing w:val="17"/>
          <w:w w:val="95"/>
        </w:rPr>
        <w:t xml:space="preserve"> </w:t>
      </w:r>
      <w:r>
        <w:rPr>
          <w:w w:val="95"/>
        </w:rPr>
        <w:t>taxes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18"/>
          <w:w w:val="95"/>
        </w:rPr>
        <w:t xml:space="preserve"> </w:t>
      </w:r>
      <w:r>
        <w:rPr>
          <w:w w:val="95"/>
        </w:rPr>
        <w:t>perceptual</w:t>
      </w:r>
      <w:r>
        <w:rPr>
          <w:spacing w:val="17"/>
          <w:w w:val="95"/>
        </w:rPr>
        <w:t xml:space="preserve"> </w:t>
      </w:r>
      <w:r>
        <w:rPr>
          <w:w w:val="95"/>
        </w:rPr>
        <w:t>capacity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thus</w:t>
      </w:r>
      <w:r>
        <w:rPr>
          <w:spacing w:val="17"/>
          <w:w w:val="95"/>
        </w:rPr>
        <w:t xml:space="preserve"> </w:t>
      </w:r>
      <w:r>
        <w:rPr>
          <w:w w:val="95"/>
        </w:rPr>
        <w:t>diﬀicult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measure</w:t>
      </w:r>
      <w:r>
        <w:rPr>
          <w:spacing w:val="16"/>
        </w:rPr>
        <w:t xml:space="preserve"> </w:t>
      </w:r>
      <w:r>
        <w:t>(W.</w:t>
      </w:r>
      <w:r>
        <w:rPr>
          <w:spacing w:val="16"/>
        </w:rPr>
        <w:t xml:space="preserve"> </w:t>
      </w:r>
      <w:r>
        <w:t>F.</w:t>
      </w:r>
      <w:r>
        <w:rPr>
          <w:spacing w:val="16"/>
        </w:rPr>
        <w:t xml:space="preserve"> </w:t>
      </w:r>
      <w:r>
        <w:t>Thompson,</w:t>
      </w:r>
      <w:r>
        <w:rPr>
          <w:spacing w:val="16"/>
        </w:rPr>
        <w:t xml:space="preserve"> </w:t>
      </w:r>
      <w:r>
        <w:t>1994).</w:t>
      </w:r>
    </w:p>
    <w:p w14:paraId="7BEF9B63" w14:textId="77777777" w:rsidR="00693923" w:rsidRDefault="00A11518">
      <w:pPr>
        <w:pStyle w:val="BodyText"/>
        <w:spacing w:before="247" w:line="355" w:lineRule="auto"/>
        <w:ind w:left="180" w:right="122" w:firstLine="576"/>
      </w:pPr>
      <w:r>
        <w:t>One specific area that has attempted to capture a greater dimensionality is music</w:t>
      </w:r>
      <w:r>
        <w:rPr>
          <w:spacing w:val="1"/>
        </w:rPr>
        <w:t xml:space="preserve"> </w:t>
      </w:r>
      <w:r>
        <w:rPr>
          <w:w w:val="95"/>
        </w:rPr>
        <w:t>emotion</w:t>
      </w:r>
      <w:r>
        <w:rPr>
          <w:spacing w:val="18"/>
          <w:w w:val="95"/>
        </w:rPr>
        <w:t xml:space="preserve"> </w:t>
      </w:r>
      <w:r>
        <w:rPr>
          <w:w w:val="95"/>
        </w:rPr>
        <w:t>research.</w:t>
      </w:r>
      <w:r>
        <w:rPr>
          <w:spacing w:val="45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trod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domain</w:t>
      </w:r>
      <w:r>
        <w:rPr>
          <w:spacing w:val="19"/>
          <w:w w:val="95"/>
        </w:rPr>
        <w:t xml:space="preserve"> </w:t>
      </w:r>
      <w:r>
        <w:rPr>
          <w:w w:val="95"/>
        </w:rPr>
        <w:t>—</w:t>
      </w:r>
      <w:r>
        <w:rPr>
          <w:spacing w:val="19"/>
          <w:w w:val="95"/>
        </w:rPr>
        <w:t xml:space="preserve"> </w:t>
      </w:r>
      <w:r>
        <w:rPr>
          <w:w w:val="95"/>
        </w:rPr>
        <w:t>see,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example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Juslin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Sloboda</w:t>
      </w:r>
      <w:r>
        <w:rPr>
          <w:spacing w:val="19"/>
          <w:w w:val="95"/>
        </w:rPr>
        <w:t xml:space="preserve"> </w:t>
      </w:r>
      <w:r>
        <w:rPr>
          <w:w w:val="95"/>
        </w:rPr>
        <w:t>(2010)</w:t>
      </w:r>
    </w:p>
    <w:p w14:paraId="32292C23" w14:textId="589908B8" w:rsidR="00693923" w:rsidRDefault="00A11518">
      <w:pPr>
        <w:pStyle w:val="BodyText"/>
        <w:spacing w:line="355" w:lineRule="auto"/>
        <w:ind w:left="152" w:right="189" w:hanging="44"/>
      </w:pPr>
      <w:r>
        <w:t>— and the application of multivariate analyses to these questions is similarly well</w:t>
      </w:r>
      <w:r>
        <w:rPr>
          <w:spacing w:val="1"/>
        </w:rPr>
        <w:t xml:space="preserve"> </w:t>
      </w:r>
      <w:r>
        <w:rPr>
          <w:w w:val="95"/>
        </w:rPr>
        <w:t>established.</w:t>
      </w:r>
      <w:r>
        <w:rPr>
          <w:spacing w:val="46"/>
          <w:w w:val="95"/>
        </w:rPr>
        <w:t xml:space="preserve"> </w:t>
      </w:r>
      <w:r>
        <w:rPr>
          <w:w w:val="95"/>
        </w:rPr>
        <w:t>Early</w:t>
      </w:r>
      <w:r>
        <w:rPr>
          <w:spacing w:val="21"/>
          <w:w w:val="95"/>
        </w:rPr>
        <w:t xml:space="preserve"> </w:t>
      </w:r>
      <w:r>
        <w:rPr>
          <w:w w:val="95"/>
        </w:rPr>
        <w:t>studies,</w:t>
      </w:r>
      <w:r>
        <w:rPr>
          <w:spacing w:val="21"/>
          <w:w w:val="95"/>
        </w:rPr>
        <w:t xml:space="preserve"> </w:t>
      </w:r>
      <w:r>
        <w:rPr>
          <w:w w:val="95"/>
        </w:rPr>
        <w:t>including</w:t>
      </w:r>
      <w:r>
        <w:rPr>
          <w:spacing w:val="20"/>
          <w:w w:val="95"/>
        </w:rPr>
        <w:t xml:space="preserve"> </w:t>
      </w:r>
      <w:r>
        <w:rPr>
          <w:w w:val="95"/>
        </w:rPr>
        <w:t>Gray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Wheeler</w:t>
      </w:r>
      <w:r>
        <w:rPr>
          <w:spacing w:val="20"/>
          <w:w w:val="95"/>
        </w:rPr>
        <w:t xml:space="preserve"> </w:t>
      </w:r>
      <w:r>
        <w:rPr>
          <w:w w:val="95"/>
        </w:rPr>
        <w:t>(1967),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(1969),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(1972)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capture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various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stimuli.</w:t>
      </w:r>
      <w:r>
        <w:rPr>
          <w:spacing w:val="40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continues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commonly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more</w:t>
      </w:r>
      <w:r>
        <w:rPr>
          <w:spacing w:val="20"/>
          <w:w w:val="95"/>
        </w:rPr>
        <w:t xml:space="preserve"> </w:t>
      </w:r>
      <w:r>
        <w:rPr>
          <w:w w:val="95"/>
        </w:rPr>
        <w:t>modern</w:t>
      </w:r>
      <w:r>
        <w:rPr>
          <w:spacing w:val="21"/>
          <w:w w:val="95"/>
        </w:rPr>
        <w:t xml:space="preserve"> </w:t>
      </w:r>
      <w:r>
        <w:rPr>
          <w:w w:val="95"/>
        </w:rPr>
        <w:t>studies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Bigand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20"/>
          <w:w w:val="95"/>
        </w:rPr>
        <w:t xml:space="preserve"> </w:t>
      </w:r>
      <w:r>
        <w:rPr>
          <w:w w:val="95"/>
        </w:rPr>
        <w:t>Madsen,</w:t>
      </w:r>
      <w:r>
        <w:rPr>
          <w:spacing w:val="20"/>
          <w:w w:val="95"/>
        </w:rPr>
        <w:t xml:space="preserve"> </w:t>
      </w:r>
      <w:r>
        <w:rPr>
          <w:w w:val="95"/>
        </w:rPr>
        <w:t>1997;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Rodà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2014),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narrow</w:t>
      </w:r>
      <w:r>
        <w:rPr>
          <w:spacing w:val="12"/>
          <w:w w:val="95"/>
        </w:rPr>
        <w:t xml:space="preserve"> </w:t>
      </w:r>
      <w:r>
        <w:rPr>
          <w:w w:val="95"/>
        </w:rPr>
        <w:t>focus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arousal,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proposed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salient</w:t>
      </w:r>
      <w:r>
        <w:rPr>
          <w:spacing w:val="6"/>
        </w:rPr>
        <w:t xml:space="preserve"> </w:t>
      </w:r>
      <w:ins w:id="16" w:author="Mizener, Brendon J" w:date="2021-04-23T16:39:00Z">
        <w:r w:rsidR="00B8175D">
          <w:rPr>
            <w:spacing w:val="6"/>
          </w:rPr>
          <w:t xml:space="preserve">dimensions </w:t>
        </w:r>
      </w:ins>
      <w:r>
        <w:t>of</w:t>
      </w:r>
      <w:r>
        <w:rPr>
          <w:spacing w:val="6"/>
        </w:rPr>
        <w:t xml:space="preserve"> </w:t>
      </w:r>
      <w:del w:id="17" w:author="Mizener, Brendon J" w:date="2021-04-23T16:40:00Z">
        <w:r w:rsidDel="00B8175D">
          <w:delText>(affective?</w:delText>
        </w:r>
        <w:r w:rsidDel="00B8175D">
          <w:rPr>
            <w:spacing w:val="29"/>
          </w:rPr>
          <w:delText xml:space="preserve"> </w:delText>
        </w:r>
        <w:r w:rsidDel="00B8175D">
          <w:delText>music?)</w:delText>
        </w:r>
        <w:r w:rsidDel="00B8175D">
          <w:rPr>
            <w:spacing w:val="29"/>
          </w:rPr>
          <w:delText xml:space="preserve"> </w:delText>
        </w:r>
      </w:del>
      <w:commentRangeStart w:id="18"/>
      <w:r>
        <w:t>perception</w:t>
      </w:r>
      <w:r>
        <w:rPr>
          <w:spacing w:val="6"/>
        </w:rPr>
        <w:t xml:space="preserve"> </w:t>
      </w:r>
      <w:commentRangeEnd w:id="18"/>
      <w:r w:rsidR="00B8175D">
        <w:rPr>
          <w:rStyle w:val="CommentReference"/>
        </w:rPr>
        <w:commentReference w:id="18"/>
      </w:r>
      <w:r>
        <w:t>by</w:t>
      </w:r>
      <w:r>
        <w:rPr>
          <w:spacing w:val="7"/>
        </w:rPr>
        <w:t xml:space="preserve"> </w:t>
      </w:r>
      <w:r>
        <w:t>Osgood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Suci</w:t>
      </w:r>
      <w:proofErr w:type="spellEnd"/>
      <w:r>
        <w:rPr>
          <w:spacing w:val="7"/>
        </w:rPr>
        <w:t xml:space="preserve"> </w:t>
      </w:r>
      <w:r>
        <w:t>(1955).</w:t>
      </w:r>
    </w:p>
    <w:p w14:paraId="708F0843" w14:textId="77777777" w:rsidR="00693923" w:rsidRDefault="00A11518">
      <w:pPr>
        <w:pStyle w:val="BodyText"/>
        <w:spacing w:before="247" w:line="355" w:lineRule="auto"/>
        <w:ind w:left="152" w:right="495" w:firstLine="603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few</w:t>
      </w:r>
      <w:r>
        <w:rPr>
          <w:spacing w:val="3"/>
          <w:w w:val="95"/>
        </w:rPr>
        <w:t xml:space="preserve"> </w:t>
      </w:r>
      <w:r>
        <w:rPr>
          <w:w w:val="95"/>
        </w:rPr>
        <w:t>studies</w:t>
      </w:r>
      <w:r>
        <w:rPr>
          <w:spacing w:val="2"/>
          <w:w w:val="95"/>
        </w:rPr>
        <w:t xml:space="preserve"> </w:t>
      </w:r>
      <w:r>
        <w:rPr>
          <w:w w:val="95"/>
        </w:rPr>
        <w:t>have</w:t>
      </w:r>
      <w:r>
        <w:rPr>
          <w:spacing w:val="3"/>
          <w:w w:val="95"/>
        </w:rPr>
        <w:t xml:space="preserve"> </w:t>
      </w:r>
      <w:r>
        <w:rPr>
          <w:w w:val="95"/>
        </w:rPr>
        <w:t>specifically</w:t>
      </w:r>
      <w:r>
        <w:rPr>
          <w:spacing w:val="3"/>
          <w:w w:val="95"/>
        </w:rPr>
        <w:t xml:space="preserve"> </w:t>
      </w:r>
      <w:r>
        <w:rPr>
          <w:w w:val="95"/>
        </w:rPr>
        <w:t>investigated</w:t>
      </w:r>
      <w:r>
        <w:rPr>
          <w:spacing w:val="2"/>
          <w:w w:val="95"/>
        </w:rPr>
        <w:t xml:space="preserve"> </w:t>
      </w:r>
      <w:r>
        <w:rPr>
          <w:w w:val="95"/>
        </w:rPr>
        <w:t>dimensions</w:t>
      </w:r>
      <w:r>
        <w:rPr>
          <w:spacing w:val="3"/>
          <w:w w:val="95"/>
        </w:rPr>
        <w:t xml:space="preserve"> </w:t>
      </w:r>
      <w:r>
        <w:rPr>
          <w:w w:val="95"/>
        </w:rPr>
        <w:t>beyond</w:t>
      </w:r>
      <w:r>
        <w:rPr>
          <w:spacing w:val="3"/>
          <w:w w:val="95"/>
        </w:rPr>
        <w:t xml:space="preserve"> </w:t>
      </w:r>
      <w:r>
        <w:rPr>
          <w:w w:val="95"/>
        </w:rPr>
        <w:t>those</w:t>
      </w:r>
      <w:r>
        <w:rPr>
          <w:spacing w:val="2"/>
          <w:w w:val="95"/>
        </w:rPr>
        <w:t xml:space="preserve"> </w:t>
      </w:r>
      <w:r>
        <w:rPr>
          <w:w w:val="95"/>
        </w:rPr>
        <w:t>first</w:t>
      </w:r>
      <w:r>
        <w:rPr>
          <w:spacing w:val="3"/>
          <w:w w:val="95"/>
        </w:rPr>
        <w:t xml:space="preserve"> </w:t>
      </w:r>
      <w:r>
        <w:rPr>
          <w:w w:val="95"/>
        </w:rPr>
        <w:t>two</w:t>
      </w:r>
      <w:r>
        <w:rPr>
          <w:spacing w:val="3"/>
          <w:w w:val="95"/>
        </w:rPr>
        <w:t xml:space="preserve"> </w:t>
      </w:r>
      <w:r>
        <w:rPr>
          <w:w w:val="95"/>
        </w:rPr>
        <w:t>(for</w:t>
      </w:r>
      <w:r>
        <w:rPr>
          <w:spacing w:val="-54"/>
          <w:w w:val="95"/>
        </w:rPr>
        <w:t xml:space="preserve"> </w:t>
      </w:r>
      <w:r>
        <w:t xml:space="preserve">example </w:t>
      </w:r>
      <w:proofErr w:type="spellStart"/>
      <w:r>
        <w:t>Rodà</w:t>
      </w:r>
      <w:proofErr w:type="spellEnd"/>
      <w:r>
        <w:t xml:space="preserve"> et al., 2014), and there is recent conflicting evidence as to whether the</w:t>
      </w:r>
      <w:r>
        <w:rPr>
          <w:spacing w:val="1"/>
        </w:rPr>
        <w:t xml:space="preserve"> </w:t>
      </w:r>
      <w:r>
        <w:rPr>
          <w:w w:val="95"/>
        </w:rPr>
        <w:t>valence-arousal</w:t>
      </w:r>
      <w:r>
        <w:rPr>
          <w:spacing w:val="3"/>
          <w:w w:val="95"/>
        </w:rPr>
        <w:t xml:space="preserve"> </w:t>
      </w:r>
      <w:r>
        <w:rPr>
          <w:w w:val="95"/>
        </w:rPr>
        <w:t>plane</w:t>
      </w:r>
      <w:r>
        <w:rPr>
          <w:spacing w:val="3"/>
          <w:w w:val="95"/>
        </w:rPr>
        <w:t xml:space="preserve"> </w:t>
      </w:r>
      <w:r>
        <w:rPr>
          <w:w w:val="95"/>
        </w:rPr>
        <w:t>represents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fundamental</w:t>
      </w:r>
      <w:r>
        <w:rPr>
          <w:spacing w:val="3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3"/>
          <w:w w:val="95"/>
        </w:rPr>
        <w:t xml:space="preserve"> </w:t>
      </w:r>
      <w:r>
        <w:rPr>
          <w:w w:val="95"/>
        </w:rPr>
        <w:t>behind</w:t>
      </w:r>
      <w:r>
        <w:rPr>
          <w:spacing w:val="3"/>
          <w:w w:val="95"/>
        </w:rPr>
        <w:t xml:space="preserve"> </w:t>
      </w:r>
      <w:r>
        <w:rPr>
          <w:w w:val="95"/>
        </w:rPr>
        <w:t>music</w:t>
      </w:r>
      <w:r>
        <w:rPr>
          <w:spacing w:val="3"/>
          <w:w w:val="95"/>
        </w:rPr>
        <w:t xml:space="preserve"> </w:t>
      </w:r>
      <w:r>
        <w:rPr>
          <w:w w:val="95"/>
        </w:rPr>
        <w:t>emotion</w:t>
      </w:r>
      <w:r>
        <w:rPr>
          <w:spacing w:val="1"/>
          <w:w w:val="95"/>
        </w:rPr>
        <w:t xml:space="preserve"> </w:t>
      </w:r>
      <w:r>
        <w:t>perception (Cowen et al., 2020).</w:t>
      </w:r>
      <w:r>
        <w:rPr>
          <w:spacing w:val="1"/>
        </w:rPr>
        <w:t xml:space="preserve"> </w:t>
      </w:r>
      <w:r>
        <w:t>Some hypotheses suggest there are “at least 13</w:t>
      </w:r>
      <w:r>
        <w:rPr>
          <w:spacing w:val="1"/>
        </w:rPr>
        <w:t xml:space="preserve"> </w:t>
      </w:r>
      <w:r>
        <w:rPr>
          <w:w w:val="95"/>
        </w:rPr>
        <w:t>dimensions”</w:t>
      </w:r>
      <w:r>
        <w:rPr>
          <w:spacing w:val="16"/>
          <w:w w:val="95"/>
        </w:rPr>
        <w:t xml:space="preserve"> </w:t>
      </w:r>
      <w:r>
        <w:rPr>
          <w:w w:val="95"/>
        </w:rPr>
        <w:t>(Cowen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2020)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subjective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emotion</w:t>
      </w:r>
      <w:r>
        <w:rPr>
          <w:spacing w:val="16"/>
          <w:w w:val="95"/>
        </w:rPr>
        <w:t xml:space="preserve"> </w:t>
      </w:r>
      <w:r>
        <w:rPr>
          <w:w w:val="95"/>
        </w:rPr>
        <w:t>perceptual</w:t>
      </w:r>
      <w:r>
        <w:rPr>
          <w:spacing w:val="17"/>
          <w:w w:val="95"/>
        </w:rPr>
        <w:t xml:space="preserve"> </w:t>
      </w:r>
      <w:r>
        <w:rPr>
          <w:w w:val="95"/>
        </w:rPr>
        <w:t>space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Juslin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Västfjäll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2008).</w:t>
      </w:r>
      <w:r>
        <w:rPr>
          <w:spacing w:val="50"/>
          <w:w w:val="95"/>
        </w:rPr>
        <w:t xml:space="preserve"> </w:t>
      </w:r>
      <w:r>
        <w:rPr>
          <w:w w:val="95"/>
        </w:rPr>
        <w:t>However,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important</w:t>
      </w:r>
      <w:r>
        <w:rPr>
          <w:spacing w:val="23"/>
          <w:w w:val="95"/>
        </w:rPr>
        <w:t xml:space="preserve"> </w:t>
      </w:r>
      <w:r>
        <w:rPr>
          <w:w w:val="95"/>
        </w:rPr>
        <w:t>distinction</w:t>
      </w:r>
      <w:r>
        <w:rPr>
          <w:spacing w:val="23"/>
          <w:w w:val="95"/>
        </w:rPr>
        <w:t xml:space="preserve"> </w:t>
      </w:r>
      <w:r>
        <w:rPr>
          <w:w w:val="95"/>
        </w:rPr>
        <w:t>between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present</w:t>
      </w:r>
      <w:r>
        <w:rPr>
          <w:spacing w:val="23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work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music</w:t>
      </w:r>
      <w:r>
        <w:rPr>
          <w:spacing w:val="8"/>
          <w:w w:val="95"/>
        </w:rPr>
        <w:t xml:space="preserve"> </w:t>
      </w:r>
      <w:r>
        <w:rPr>
          <w:w w:val="95"/>
        </w:rPr>
        <w:t>emotion</w:t>
      </w:r>
      <w:r>
        <w:rPr>
          <w:spacing w:val="8"/>
          <w:w w:val="95"/>
        </w:rPr>
        <w:t xml:space="preserve"> </w:t>
      </w:r>
      <w:r>
        <w:rPr>
          <w:w w:val="95"/>
        </w:rPr>
        <w:t>perception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adjectives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chose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8"/>
          <w:w w:val="95"/>
        </w:rPr>
        <w:t xml:space="preserve"> </w:t>
      </w:r>
      <w:r>
        <w:rPr>
          <w:w w:val="95"/>
        </w:rPr>
        <w:t>informed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(</w:t>
      </w:r>
      <w:proofErr w:type="spellStart"/>
      <w:r>
        <w:t>Wallmark</w:t>
      </w:r>
      <w:proofErr w:type="spellEnd"/>
      <w:r>
        <w:t>,</w:t>
      </w:r>
      <w:r>
        <w:rPr>
          <w:spacing w:val="1"/>
        </w:rPr>
        <w:t xml:space="preserve"> </w:t>
      </w:r>
      <w:r>
        <w:t>2019).</w:t>
      </w:r>
    </w:p>
    <w:p w14:paraId="3A3CF278" w14:textId="77777777" w:rsidR="00693923" w:rsidRDefault="00A11518">
      <w:pPr>
        <w:pStyle w:val="BodyText"/>
        <w:spacing w:before="247" w:line="355" w:lineRule="auto"/>
        <w:ind w:left="180" w:right="335" w:firstLine="576"/>
      </w:pP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many</w:t>
      </w:r>
      <w:r>
        <w:rPr>
          <w:spacing w:val="13"/>
          <w:w w:val="95"/>
        </w:rPr>
        <w:t xml:space="preserve"> </w:t>
      </w:r>
      <w:r>
        <w:rPr>
          <w:w w:val="95"/>
        </w:rPr>
        <w:t>studies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differences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trained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untrained</w:t>
      </w:r>
      <w:r>
        <w:rPr>
          <w:spacing w:val="-54"/>
          <w:w w:val="95"/>
        </w:rPr>
        <w:t xml:space="preserve"> </w:t>
      </w:r>
      <w:r>
        <w:rPr>
          <w:w w:val="95"/>
        </w:rPr>
        <w:t>musicians.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verdict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whether</w:t>
      </w:r>
      <w:r>
        <w:rPr>
          <w:spacing w:val="17"/>
          <w:w w:val="95"/>
        </w:rPr>
        <w:t xml:space="preserve"> </w:t>
      </w:r>
      <w:r>
        <w:rPr>
          <w:w w:val="95"/>
        </w:rPr>
        <w:t>trained</w:t>
      </w:r>
      <w:r>
        <w:rPr>
          <w:spacing w:val="18"/>
          <w:w w:val="95"/>
        </w:rPr>
        <w:t xml:space="preserve"> </w:t>
      </w:r>
      <w:r>
        <w:rPr>
          <w:w w:val="95"/>
        </w:rPr>
        <w:t>musicians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better</w:t>
      </w:r>
      <w:r>
        <w:rPr>
          <w:spacing w:val="18"/>
          <w:w w:val="95"/>
        </w:rPr>
        <w:t xml:space="preserve"> </w:t>
      </w:r>
      <w:r>
        <w:rPr>
          <w:w w:val="95"/>
        </w:rPr>
        <w:t>music</w:t>
      </w:r>
      <w:r>
        <w:rPr>
          <w:spacing w:val="17"/>
          <w:w w:val="95"/>
        </w:rPr>
        <w:t xml:space="preserve"> </w:t>
      </w:r>
      <w:r>
        <w:rPr>
          <w:w w:val="95"/>
        </w:rPr>
        <w:t>listeners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still</w:t>
      </w:r>
    </w:p>
    <w:p w14:paraId="4F2EB072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4D33F0DC" w14:textId="5B1C3F6A" w:rsidR="00693923" w:rsidRDefault="00A11518">
      <w:pPr>
        <w:pStyle w:val="BodyText"/>
        <w:spacing w:before="110" w:line="355" w:lineRule="auto"/>
        <w:ind w:left="171" w:right="122" w:firstLine="8"/>
      </w:pPr>
      <w:r>
        <w:lastRenderedPageBreak/>
        <w:t>out, partially due to the fact that there is little standardization in how much training is</w:t>
      </w:r>
      <w:r>
        <w:rPr>
          <w:spacing w:val="1"/>
        </w:rPr>
        <w:t xml:space="preserve"> </w:t>
      </w:r>
      <w:r>
        <w:t>required for a participant to be “highly trained” (</w:t>
      </w:r>
      <w:proofErr w:type="spellStart"/>
      <w:r>
        <w:t>Bigand</w:t>
      </w:r>
      <w:proofErr w:type="spellEnd"/>
      <w:r>
        <w:t xml:space="preserve"> &amp; Poulin-</w:t>
      </w:r>
      <w:proofErr w:type="spellStart"/>
      <w:r>
        <w:t>Charronnat</w:t>
      </w:r>
      <w:proofErr w:type="spellEnd"/>
      <w:r>
        <w:t>, 2006).</w:t>
      </w:r>
      <w:r>
        <w:rPr>
          <w:spacing w:val="1"/>
        </w:rPr>
        <w:t xml:space="preserve"> </w:t>
      </w: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are,</w:t>
      </w:r>
      <w:r>
        <w:rPr>
          <w:spacing w:val="16"/>
          <w:w w:val="95"/>
        </w:rPr>
        <w:t xml:space="preserve"> </w:t>
      </w:r>
      <w:r>
        <w:rPr>
          <w:w w:val="95"/>
        </w:rPr>
        <w:t>however,</w:t>
      </w:r>
      <w:r>
        <w:rPr>
          <w:spacing w:val="15"/>
          <w:w w:val="95"/>
        </w:rPr>
        <w:t xml:space="preserve"> </w:t>
      </w:r>
      <w:r>
        <w:rPr>
          <w:w w:val="95"/>
        </w:rPr>
        <w:t>reported</w:t>
      </w:r>
      <w:r>
        <w:rPr>
          <w:spacing w:val="16"/>
          <w:w w:val="95"/>
        </w:rPr>
        <w:t xml:space="preserve"> </w:t>
      </w:r>
      <w:r>
        <w:rPr>
          <w:w w:val="95"/>
        </w:rPr>
        <w:t>benefits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regard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sensitivity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emotional</w:t>
      </w:r>
      <w:r>
        <w:rPr>
          <w:spacing w:val="16"/>
          <w:w w:val="95"/>
        </w:rPr>
        <w:t xml:space="preserve"> </w:t>
      </w:r>
      <w:r>
        <w:rPr>
          <w:w w:val="95"/>
        </w:rPr>
        <w:t>content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music</w:t>
      </w:r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Ladinig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&amp;</w:t>
      </w:r>
      <w:r>
        <w:rPr>
          <w:spacing w:val="26"/>
          <w:w w:val="95"/>
        </w:rPr>
        <w:t xml:space="preserve"> </w:t>
      </w:r>
      <w:r>
        <w:rPr>
          <w:w w:val="95"/>
        </w:rPr>
        <w:t>Glenn</w:t>
      </w:r>
      <w:r>
        <w:rPr>
          <w:spacing w:val="25"/>
          <w:w w:val="95"/>
        </w:rPr>
        <w:t xml:space="preserve"> </w:t>
      </w:r>
      <w:r>
        <w:rPr>
          <w:w w:val="95"/>
        </w:rPr>
        <w:t>Schellenberg,</w:t>
      </w:r>
      <w:r>
        <w:rPr>
          <w:spacing w:val="26"/>
          <w:w w:val="95"/>
        </w:rPr>
        <w:t xml:space="preserve"> </w:t>
      </w:r>
      <w:r>
        <w:rPr>
          <w:w w:val="95"/>
        </w:rPr>
        <w:t>2012)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familiarity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tonal</w:t>
      </w:r>
      <w:r>
        <w:rPr>
          <w:spacing w:val="26"/>
          <w:w w:val="95"/>
        </w:rPr>
        <w:t xml:space="preserve"> </w:t>
      </w:r>
      <w:r>
        <w:rPr>
          <w:w w:val="95"/>
        </w:rPr>
        <w:t>systems</w:t>
      </w:r>
      <w:r>
        <w:rPr>
          <w:spacing w:val="25"/>
          <w:w w:val="95"/>
        </w:rPr>
        <w:t xml:space="preserve"> </w:t>
      </w:r>
      <w:r>
        <w:rPr>
          <w:w w:val="95"/>
        </w:rPr>
        <w:t>(Bartlett</w:t>
      </w:r>
      <w:r>
        <w:rPr>
          <w:spacing w:val="25"/>
          <w:w w:val="95"/>
        </w:rPr>
        <w:t xml:space="preserve"> </w:t>
      </w:r>
      <w:r>
        <w:rPr>
          <w:w w:val="95"/>
        </w:rPr>
        <w:t>&amp;</w:t>
      </w:r>
      <w:r>
        <w:rPr>
          <w:spacing w:val="-54"/>
          <w:w w:val="95"/>
        </w:rPr>
        <w:t xml:space="preserve"> </w:t>
      </w:r>
      <w:r>
        <w:rPr>
          <w:w w:val="95"/>
        </w:rPr>
        <w:t>Dowling,</w:t>
      </w:r>
      <w:r>
        <w:rPr>
          <w:spacing w:val="16"/>
          <w:w w:val="95"/>
        </w:rPr>
        <w:t xml:space="preserve"> </w:t>
      </w:r>
      <w:r>
        <w:rPr>
          <w:w w:val="95"/>
        </w:rPr>
        <w:t>1980;</w:t>
      </w:r>
      <w:r>
        <w:rPr>
          <w:spacing w:val="17"/>
          <w:w w:val="95"/>
        </w:rPr>
        <w:t xml:space="preserve"> </w:t>
      </w:r>
      <w:r>
        <w:rPr>
          <w:w w:val="95"/>
        </w:rPr>
        <w:t>Dowling,</w:t>
      </w:r>
      <w:r>
        <w:rPr>
          <w:spacing w:val="16"/>
          <w:w w:val="95"/>
        </w:rPr>
        <w:t xml:space="preserve"> </w:t>
      </w:r>
      <w:r>
        <w:rPr>
          <w:w w:val="95"/>
        </w:rPr>
        <w:t>1978).</w:t>
      </w:r>
      <w:r>
        <w:rPr>
          <w:spacing w:val="42"/>
          <w:w w:val="95"/>
        </w:rPr>
        <w:t xml:space="preserve"> </w:t>
      </w:r>
      <w:r>
        <w:rPr>
          <w:w w:val="95"/>
        </w:rPr>
        <w:t>Recent</w:t>
      </w:r>
      <w:r>
        <w:rPr>
          <w:spacing w:val="17"/>
          <w:w w:val="95"/>
        </w:rPr>
        <w:t xml:space="preserve"> </w:t>
      </w:r>
      <w:r>
        <w:rPr>
          <w:w w:val="95"/>
        </w:rPr>
        <w:t>work</w:t>
      </w:r>
      <w:del w:id="19" w:author="Mizener, Brendon J" w:date="2021-04-23T16:48:00Z">
        <w:r w:rsidDel="00046788">
          <w:rPr>
            <w:w w:val="95"/>
          </w:rPr>
          <w:delText>s</w:delText>
        </w:r>
      </w:del>
      <w:r>
        <w:rPr>
          <w:spacing w:val="16"/>
          <w:w w:val="95"/>
        </w:rPr>
        <w:t xml:space="preserve"> </w:t>
      </w:r>
      <w:r>
        <w:rPr>
          <w:w w:val="95"/>
        </w:rPr>
        <w:t>suggest</w:t>
      </w:r>
      <w:ins w:id="20" w:author="Mizener, Brendon J" w:date="2021-04-23T16:48:00Z">
        <w:r w:rsidR="00046788">
          <w:rPr>
            <w:w w:val="95"/>
          </w:rPr>
          <w:t>s</w:t>
        </w:r>
      </w:ins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benefits</w:t>
      </w:r>
      <w:r>
        <w:rPr>
          <w:spacing w:val="17"/>
          <w:w w:val="95"/>
        </w:rPr>
        <w:t xml:space="preserve"> </w:t>
      </w:r>
      <w:r>
        <w:rPr>
          <w:w w:val="95"/>
        </w:rPr>
        <w:t>may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limited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t>specific technical aspects</w:t>
      </w:r>
      <w:del w:id="21" w:author="Mizener, Brendon J" w:date="2021-04-23T16:51:00Z">
        <w:r w:rsidDel="00296F43">
          <w:delText>,</w:delText>
        </w:r>
      </w:del>
      <w:r>
        <w:t xml:space="preserve"> and depend on the extent of training (</w:t>
      </w:r>
      <w:del w:id="22" w:author="Mizener, Brendon J" w:date="2021-04-23T16:48:00Z">
        <w:r w:rsidDel="00046788">
          <w:delText xml:space="preserve">Mizener &amp; Dowling, </w:delText>
        </w:r>
        <w:r w:rsidDel="00046788">
          <w:rPr>
            <w:i/>
          </w:rPr>
          <w:delText>in</w:delText>
        </w:r>
        <w:r w:rsidDel="00046788">
          <w:rPr>
            <w:i/>
            <w:spacing w:val="1"/>
          </w:rPr>
          <w:delText xml:space="preserve"> </w:delText>
        </w:r>
        <w:r w:rsidDel="00046788">
          <w:rPr>
            <w:i/>
            <w:spacing w:val="-1"/>
          </w:rPr>
          <w:delText>prep</w:delText>
        </w:r>
        <w:r w:rsidDel="00046788">
          <w:rPr>
            <w:spacing w:val="-1"/>
          </w:rPr>
          <w:delText xml:space="preserve">; </w:delText>
        </w:r>
      </w:del>
      <w:r>
        <w:rPr>
          <w:spacing w:val="-1"/>
        </w:rPr>
        <w:t xml:space="preserve">Raman </w:t>
      </w:r>
      <w:r>
        <w:t xml:space="preserve">&amp; Dowling 2017). </w:t>
      </w:r>
      <w:del w:id="23" w:author="Mizener, Brendon J" w:date="2021-04-23T16:52:00Z">
        <w:r w:rsidDel="00296F43">
          <w:delText>Our inclusion of highly trained musicians is based on the</w:delText>
        </w:r>
        <w:r w:rsidDel="00296F43">
          <w:rPr>
            <w:spacing w:val="-57"/>
          </w:rPr>
          <w:delText xml:space="preserve"> </w:delText>
        </w:r>
        <w:r w:rsidDel="00296F43">
          <w:rPr>
            <w:spacing w:val="-1"/>
          </w:rPr>
          <w:delText>fact</w:delText>
        </w:r>
        <w:r w:rsidDel="00296F43">
          <w:rPr>
            <w:spacing w:val="-10"/>
          </w:rPr>
          <w:delText xml:space="preserve"> </w:delText>
        </w:r>
        <w:r w:rsidDel="00296F43">
          <w:rPr>
            <w:spacing w:val="-1"/>
          </w:rPr>
          <w:delText>that</w:delText>
        </w:r>
      </w:del>
      <w:ins w:id="24" w:author="Mizener, Brendon J" w:date="2021-04-23T16:52:00Z">
        <w:r w:rsidR="00296F43">
          <w:t>We included highly trained musicians because</w:t>
        </w:r>
      </w:ins>
      <w:r>
        <w:rPr>
          <w:spacing w:val="-10"/>
        </w:rPr>
        <w:t xml:space="preserve"> </w:t>
      </w:r>
      <w:del w:id="25" w:author="Mizener, Brendon J" w:date="2021-04-23T16:52:00Z">
        <w:r w:rsidDel="00296F43">
          <w:delText>these</w:delText>
        </w:r>
        <w:r w:rsidDel="00296F43">
          <w:rPr>
            <w:spacing w:val="-10"/>
          </w:rPr>
          <w:delText xml:space="preserve"> </w:delText>
        </w:r>
        <w:r w:rsidDel="00296F43">
          <w:delText>participants</w:delText>
        </w:r>
        <w:r w:rsidDel="00296F43">
          <w:rPr>
            <w:spacing w:val="-10"/>
          </w:rPr>
          <w:delText xml:space="preserve"> </w:delText>
        </w:r>
      </w:del>
      <w:proofErr w:type="spellStart"/>
      <w:ins w:id="26" w:author="Mizener, Brendon J" w:date="2021-04-23T16:52:00Z">
        <w:r w:rsidR="00296F43">
          <w:t>they</w:t>
        </w:r>
      </w:ins>
      <w:r>
        <w:t>are</w:t>
      </w:r>
      <w:proofErr w:type="spellEnd"/>
      <w:r>
        <w:rPr>
          <w:spacing w:val="-10"/>
        </w:rPr>
        <w:t xml:space="preserve"> </w:t>
      </w:r>
      <w:del w:id="27" w:author="Mizener, Brendon J" w:date="2021-04-23T16:52:00Z">
        <w:r w:rsidDel="00296F43">
          <w:delText>more</w:delText>
        </w:r>
        <w:r w:rsidDel="00296F43">
          <w:rPr>
            <w:spacing w:val="-10"/>
          </w:rPr>
          <w:delText xml:space="preserve"> </w:delText>
        </w:r>
      </w:del>
      <w:r>
        <w:t>sensitive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aspects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music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del w:id="28" w:author="Mizener, Brendon J" w:date="2021-04-23T16:52:00Z">
        <w:r w:rsidDel="00296F43">
          <w:delText>will</w:delText>
        </w:r>
        <w:r w:rsidDel="00296F43">
          <w:rPr>
            <w:spacing w:val="1"/>
          </w:rPr>
          <w:delText xml:space="preserve"> </w:delText>
        </w:r>
        <w:r w:rsidDel="00296F43">
          <w:rPr>
            <w:w w:val="95"/>
          </w:rPr>
          <w:delText>be</w:delText>
        </w:r>
        <w:r w:rsidDel="00296F43">
          <w:rPr>
            <w:spacing w:val="12"/>
            <w:w w:val="95"/>
          </w:rPr>
          <w:delText xml:space="preserve"> </w:delText>
        </w:r>
        <w:r w:rsidDel="00296F43">
          <w:rPr>
            <w:w w:val="95"/>
          </w:rPr>
          <w:delText>able</w:delText>
        </w:r>
        <w:r w:rsidDel="00296F43">
          <w:rPr>
            <w:spacing w:val="13"/>
            <w:w w:val="95"/>
          </w:rPr>
          <w:delText xml:space="preserve"> </w:delText>
        </w:r>
        <w:r w:rsidDel="00296F43">
          <w:rPr>
            <w:w w:val="95"/>
          </w:rPr>
          <w:delText>to</w:delText>
        </w:r>
      </w:del>
      <w:ins w:id="29" w:author="Mizener, Brendon J" w:date="2021-04-23T16:52:00Z">
        <w:r w:rsidR="00296F43">
          <w:t>can</w:t>
        </w:r>
      </w:ins>
      <w:del w:id="30" w:author="Mizener, Brendon J" w:date="2021-04-23T16:52:00Z">
        <w:r w:rsidDel="00296F43">
          <w:rPr>
            <w:spacing w:val="13"/>
            <w:w w:val="95"/>
          </w:rPr>
          <w:delText xml:space="preserve"> </w:delText>
        </w:r>
        <w:r w:rsidDel="00296F43">
          <w:rPr>
            <w:w w:val="95"/>
          </w:rPr>
          <w:delText>more</w:delText>
        </w:r>
      </w:del>
      <w:r>
        <w:rPr>
          <w:spacing w:val="12"/>
          <w:w w:val="95"/>
        </w:rPr>
        <w:t xml:space="preserve"> </w:t>
      </w:r>
      <w:r>
        <w:rPr>
          <w:w w:val="95"/>
        </w:rPr>
        <w:t>accurately</w:t>
      </w:r>
      <w:r>
        <w:rPr>
          <w:spacing w:val="13"/>
          <w:w w:val="95"/>
        </w:rPr>
        <w:t xml:space="preserve"> </w:t>
      </w:r>
      <w:r>
        <w:rPr>
          <w:w w:val="95"/>
        </w:rPr>
        <w:t>quantify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stimuli.</w:t>
      </w:r>
      <w:r>
        <w:rPr>
          <w:spacing w:val="36"/>
          <w:w w:val="95"/>
        </w:rPr>
        <w:t xml:space="preserve"> </w:t>
      </w:r>
      <w:r>
        <w:rPr>
          <w:w w:val="95"/>
        </w:rPr>
        <w:t>Additionally,</w:t>
      </w:r>
      <w:r>
        <w:rPr>
          <w:spacing w:val="13"/>
          <w:w w:val="95"/>
        </w:rPr>
        <w:t xml:space="preserve"> </w:t>
      </w:r>
      <w:r>
        <w:rPr>
          <w:w w:val="95"/>
        </w:rPr>
        <w:t>some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response</w:t>
      </w:r>
      <w:r>
        <w:rPr>
          <w:spacing w:val="13"/>
          <w:w w:val="95"/>
        </w:rPr>
        <w:t xml:space="preserve"> </w:t>
      </w:r>
      <w:r>
        <w:rPr>
          <w:w w:val="95"/>
        </w:rPr>
        <w:t>options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to questions </w:t>
      </w:r>
      <w:r>
        <w:t>on the survey for Experiment 1 would only be familiar to participants with</w:t>
      </w:r>
      <w:r>
        <w:rPr>
          <w:spacing w:val="1"/>
        </w:rPr>
        <w:t xml:space="preserve"> </w:t>
      </w:r>
      <w:r>
        <w:t>significant</w:t>
      </w:r>
      <w:r>
        <w:rPr>
          <w:spacing w:val="15"/>
        </w:rPr>
        <w:t xml:space="preserve"> </w:t>
      </w:r>
      <w:r>
        <w:t>music</w:t>
      </w:r>
      <w:r>
        <w:rPr>
          <w:spacing w:val="15"/>
        </w:rPr>
        <w:t xml:space="preserve"> </w:t>
      </w:r>
      <w:r>
        <w:t>training.</w:t>
      </w:r>
    </w:p>
    <w:p w14:paraId="5CAC13E4" w14:textId="77777777" w:rsidR="00693923" w:rsidRDefault="00693923">
      <w:pPr>
        <w:pStyle w:val="BodyText"/>
        <w:spacing w:before="7"/>
      </w:pPr>
    </w:p>
    <w:p w14:paraId="50840837" w14:textId="0C82C1A0" w:rsidR="00693923" w:rsidRDefault="00A11518">
      <w:pPr>
        <w:pStyle w:val="BodyText"/>
        <w:tabs>
          <w:tab w:val="left" w:pos="4654"/>
        </w:tabs>
        <w:spacing w:line="355" w:lineRule="auto"/>
        <w:ind w:left="174" w:right="157" w:firstLine="581"/>
      </w:pPr>
      <w:bookmarkStart w:id="31" w:name="Intercultural_music_perception"/>
      <w:bookmarkEnd w:id="31"/>
      <w:r>
        <w:rPr>
          <w:b/>
        </w:rPr>
        <w:t>Intercultural</w:t>
      </w:r>
      <w:r>
        <w:rPr>
          <w:b/>
          <w:spacing w:val="82"/>
        </w:rPr>
        <w:t xml:space="preserve"> </w:t>
      </w:r>
      <w:r>
        <w:rPr>
          <w:b/>
        </w:rPr>
        <w:t>music</w:t>
      </w:r>
      <w:r>
        <w:rPr>
          <w:b/>
          <w:spacing w:val="83"/>
        </w:rPr>
        <w:t xml:space="preserve"> </w:t>
      </w:r>
      <w:r>
        <w:rPr>
          <w:b/>
        </w:rPr>
        <w:t>perception.</w:t>
      </w:r>
      <w:r>
        <w:rPr>
          <w:b/>
        </w:rPr>
        <w:tab/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few</w:t>
      </w:r>
      <w:r>
        <w:rPr>
          <w:spacing w:val="14"/>
          <w:w w:val="95"/>
        </w:rPr>
        <w:t xml:space="preserve"> </w:t>
      </w:r>
      <w:r>
        <w:rPr>
          <w:w w:val="95"/>
        </w:rPr>
        <w:t>common</w:t>
      </w:r>
      <w:r>
        <w:rPr>
          <w:spacing w:val="14"/>
          <w:w w:val="95"/>
        </w:rPr>
        <w:t xml:space="preserve"> </w:t>
      </w:r>
      <w:r>
        <w:rPr>
          <w:w w:val="95"/>
        </w:rPr>
        <w:t>goals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intercultural</w:t>
      </w:r>
      <w:r>
        <w:rPr>
          <w:spacing w:val="1"/>
          <w:w w:val="95"/>
        </w:rPr>
        <w:t xml:space="preserve"> </w:t>
      </w:r>
      <w:r>
        <w:rPr>
          <w:w w:val="95"/>
        </w:rPr>
        <w:t>studies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music</w:t>
      </w:r>
      <w:r>
        <w:rPr>
          <w:spacing w:val="4"/>
          <w:w w:val="95"/>
        </w:rPr>
        <w:t xml:space="preserve"> </w:t>
      </w:r>
      <w:r>
        <w:rPr>
          <w:w w:val="95"/>
        </w:rPr>
        <w:t>perception.</w:t>
      </w:r>
      <w:r>
        <w:rPr>
          <w:spacing w:val="30"/>
          <w:w w:val="95"/>
        </w:rPr>
        <w:t xml:space="preserve"> </w:t>
      </w:r>
      <w:r>
        <w:rPr>
          <w:w w:val="95"/>
        </w:rPr>
        <w:t>Some</w:t>
      </w:r>
      <w:r>
        <w:rPr>
          <w:spacing w:val="4"/>
          <w:w w:val="95"/>
        </w:rPr>
        <w:t xml:space="preserve"> </w:t>
      </w:r>
      <w:del w:id="32" w:author="Mizener, Brendon J" w:date="2021-04-23T16:53:00Z">
        <w:r w:rsidDel="005954A0">
          <w:rPr>
            <w:w w:val="95"/>
          </w:rPr>
          <w:delText>aim</w:delText>
        </w:r>
        <w:r w:rsidDel="005954A0">
          <w:rPr>
            <w:spacing w:val="4"/>
            <w:w w:val="95"/>
          </w:rPr>
          <w:delText xml:space="preserve"> </w:delText>
        </w:r>
        <w:r w:rsidDel="005954A0">
          <w:rPr>
            <w:w w:val="95"/>
          </w:rPr>
          <w:delText>to</w:delText>
        </w:r>
        <w:r w:rsidDel="005954A0">
          <w:rPr>
            <w:spacing w:val="4"/>
            <w:w w:val="95"/>
          </w:rPr>
          <w:delText xml:space="preserve"> </w:delText>
        </w:r>
      </w:del>
      <w:r>
        <w:rPr>
          <w:w w:val="95"/>
        </w:rPr>
        <w:t>quantify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shared</w:t>
      </w:r>
      <w:r>
        <w:rPr>
          <w:spacing w:val="4"/>
          <w:w w:val="95"/>
        </w:rPr>
        <w:t xml:space="preserve"> </w:t>
      </w:r>
      <w:r>
        <w:rPr>
          <w:w w:val="95"/>
        </w:rPr>
        <w:t>emotional</w:t>
      </w:r>
      <w:r>
        <w:rPr>
          <w:spacing w:val="4"/>
          <w:w w:val="95"/>
        </w:rPr>
        <w:t xml:space="preserve"> </w:t>
      </w:r>
      <w:r>
        <w:rPr>
          <w:w w:val="95"/>
        </w:rPr>
        <w:t>experience</w:t>
      </w:r>
      <w:r>
        <w:rPr>
          <w:spacing w:val="4"/>
          <w:w w:val="95"/>
        </w:rPr>
        <w:t xml:space="preserve"> </w:t>
      </w:r>
      <w:r>
        <w:rPr>
          <w:w w:val="95"/>
        </w:rPr>
        <w:t>between</w:t>
      </w:r>
      <w:r>
        <w:rPr>
          <w:spacing w:val="-54"/>
          <w:w w:val="95"/>
        </w:rPr>
        <w:t xml:space="preserve"> </w:t>
      </w:r>
      <w:r>
        <w:t>musical cultures (L. L. Balkwill et al., 2004; L. Balkwill &amp; Thompson, 1999; Cowen et al.,</w:t>
      </w:r>
      <w:r>
        <w:rPr>
          <w:spacing w:val="1"/>
        </w:rPr>
        <w:t xml:space="preserve"> </w:t>
      </w:r>
      <w:r>
        <w:t>2020;</w:t>
      </w:r>
      <w:r>
        <w:rPr>
          <w:spacing w:val="3"/>
        </w:rPr>
        <w:t xml:space="preserve"> </w:t>
      </w:r>
      <w:r>
        <w:t>Darrow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1987;</w:t>
      </w:r>
      <w:r>
        <w:rPr>
          <w:spacing w:val="4"/>
        </w:rPr>
        <w:t xml:space="preserve"> </w:t>
      </w:r>
      <w:r>
        <w:t>Fritz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2009;</w:t>
      </w:r>
      <w:r>
        <w:rPr>
          <w:spacing w:val="4"/>
        </w:rPr>
        <w:t xml:space="preserve"> </w:t>
      </w:r>
      <w:r>
        <w:t>Gregory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Varney,</w:t>
      </w:r>
      <w:r>
        <w:rPr>
          <w:spacing w:val="4"/>
        </w:rPr>
        <w:t xml:space="preserve"> </w:t>
      </w:r>
      <w:r>
        <w:t>1996),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participants to identify technical aspects of the intercultural music (Raman &amp; Dowling,</w:t>
      </w:r>
      <w:r>
        <w:rPr>
          <w:spacing w:val="1"/>
        </w:rPr>
        <w:t xml:space="preserve"> </w:t>
      </w:r>
      <w:r>
        <w:t>2016, 2017). There are fewer studies that include semantics in their evaluation of music</w:t>
      </w:r>
      <w:r>
        <w:rPr>
          <w:spacing w:val="1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2014,</w:t>
      </w:r>
      <w:r>
        <w:rPr>
          <w:spacing w:val="-3"/>
        </w:rPr>
        <w:t xml:space="preserve"> </w:t>
      </w:r>
      <w:r>
        <w:t>2015),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research.</w:t>
      </w:r>
    </w:p>
    <w:p w14:paraId="743BFF84" w14:textId="77777777" w:rsidR="00693923" w:rsidRDefault="00693923">
      <w:pPr>
        <w:pStyle w:val="BodyText"/>
        <w:rPr>
          <w:sz w:val="34"/>
        </w:rPr>
      </w:pPr>
    </w:p>
    <w:p w14:paraId="3CC66D7B" w14:textId="77777777" w:rsidR="00693923" w:rsidRDefault="00693923">
      <w:pPr>
        <w:pStyle w:val="BodyText"/>
        <w:spacing w:before="4"/>
        <w:rPr>
          <w:sz w:val="32"/>
        </w:rPr>
      </w:pPr>
    </w:p>
    <w:p w14:paraId="2362CB59" w14:textId="21CAEF9E" w:rsidR="00693923" w:rsidRDefault="00A11518">
      <w:pPr>
        <w:pStyle w:val="BodyText"/>
        <w:spacing w:before="1" w:line="355" w:lineRule="auto"/>
        <w:ind w:left="152" w:right="148" w:firstLine="603"/>
      </w:pPr>
      <w:r>
        <w:t xml:space="preserve">The research program presented in </w:t>
      </w:r>
      <w:proofErr w:type="spellStart"/>
      <w:r>
        <w:t>Zacharakis</w:t>
      </w:r>
      <w:proofErr w:type="spellEnd"/>
      <w:r>
        <w:t xml:space="preserve"> et al. (2014) and </w:t>
      </w:r>
      <w:proofErr w:type="spellStart"/>
      <w:r>
        <w:t>Zacharakis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rPr>
          <w:w w:val="95"/>
        </w:rPr>
        <w:t>(2015)</w:t>
      </w:r>
      <w:r>
        <w:rPr>
          <w:spacing w:val="15"/>
          <w:w w:val="95"/>
        </w:rPr>
        <w:t xml:space="preserve"> </w:t>
      </w:r>
      <w:r>
        <w:rPr>
          <w:w w:val="95"/>
        </w:rPr>
        <w:t>deals</w:t>
      </w:r>
      <w:r>
        <w:rPr>
          <w:spacing w:val="16"/>
          <w:w w:val="95"/>
        </w:rPr>
        <w:t xml:space="preserve"> </w:t>
      </w:r>
      <w:r>
        <w:rPr>
          <w:w w:val="95"/>
        </w:rPr>
        <w:t>specifically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timbre</w:t>
      </w:r>
      <w:r>
        <w:rPr>
          <w:spacing w:val="16"/>
          <w:w w:val="95"/>
        </w:rPr>
        <w:t xml:space="preserve"> </w:t>
      </w:r>
      <w:r>
        <w:rPr>
          <w:w w:val="95"/>
        </w:rPr>
        <w:t>perception</w:t>
      </w:r>
      <w:r>
        <w:rPr>
          <w:spacing w:val="16"/>
          <w:w w:val="95"/>
        </w:rPr>
        <w:t xml:space="preserve"> </w:t>
      </w:r>
      <w:del w:id="33" w:author="Mizener, Brendon J" w:date="2021-04-23T16:57:00Z">
        <w:r w:rsidDel="005954A0">
          <w:rPr>
            <w:w w:val="95"/>
          </w:rPr>
          <w:delText>(as</w:delText>
        </w:r>
        <w:r w:rsidDel="005954A0">
          <w:rPr>
            <w:spacing w:val="15"/>
            <w:w w:val="95"/>
          </w:rPr>
          <w:delText xml:space="preserve"> </w:delText>
        </w:r>
        <w:r w:rsidDel="005954A0">
          <w:rPr>
            <w:w w:val="95"/>
          </w:rPr>
          <w:delText>opposed</w:delText>
        </w:r>
        <w:r w:rsidDel="005954A0">
          <w:rPr>
            <w:spacing w:val="16"/>
            <w:w w:val="95"/>
          </w:rPr>
          <w:delText xml:space="preserve"> </w:delText>
        </w:r>
        <w:r w:rsidDel="005954A0">
          <w:rPr>
            <w:w w:val="95"/>
          </w:rPr>
          <w:delText>to</w:delText>
        </w:r>
        <w:r w:rsidDel="005954A0">
          <w:rPr>
            <w:spacing w:val="16"/>
            <w:w w:val="95"/>
          </w:rPr>
          <w:delText xml:space="preserve"> </w:delText>
        </w:r>
        <w:r w:rsidDel="005954A0">
          <w:rPr>
            <w:w w:val="95"/>
          </w:rPr>
          <w:delText>holistic</w:delText>
        </w:r>
        <w:r w:rsidDel="005954A0">
          <w:rPr>
            <w:spacing w:val="15"/>
            <w:w w:val="95"/>
          </w:rPr>
          <w:delText xml:space="preserve"> </w:delText>
        </w:r>
        <w:r w:rsidDel="005954A0">
          <w:rPr>
            <w:w w:val="95"/>
          </w:rPr>
          <w:delText>music</w:delText>
        </w:r>
        <w:r w:rsidDel="005954A0">
          <w:rPr>
            <w:spacing w:val="16"/>
            <w:w w:val="95"/>
          </w:rPr>
          <w:delText xml:space="preserve"> </w:delText>
        </w:r>
        <w:r w:rsidDel="005954A0">
          <w:rPr>
            <w:w w:val="95"/>
          </w:rPr>
          <w:delText>perception,</w:delText>
        </w:r>
        <w:r w:rsidDel="005954A0">
          <w:rPr>
            <w:spacing w:val="16"/>
            <w:w w:val="95"/>
          </w:rPr>
          <w:delText xml:space="preserve"> </w:delText>
        </w:r>
        <w:r w:rsidDel="005954A0">
          <w:rPr>
            <w:w w:val="95"/>
          </w:rPr>
          <w:delText>as</w:delText>
        </w:r>
        <w:r w:rsidDel="005954A0">
          <w:rPr>
            <w:spacing w:val="-54"/>
            <w:w w:val="95"/>
          </w:rPr>
          <w:delText xml:space="preserve"> </w:delText>
        </w:r>
        <w:r w:rsidDel="005954A0">
          <w:rPr>
            <w:w w:val="95"/>
          </w:rPr>
          <w:delText>in</w:delText>
        </w:r>
        <w:r w:rsidDel="005954A0">
          <w:rPr>
            <w:spacing w:val="12"/>
            <w:w w:val="95"/>
          </w:rPr>
          <w:delText xml:space="preserve"> </w:delText>
        </w:r>
        <w:r w:rsidDel="005954A0">
          <w:rPr>
            <w:w w:val="95"/>
          </w:rPr>
          <w:delText>the</w:delText>
        </w:r>
        <w:r w:rsidDel="005954A0">
          <w:rPr>
            <w:spacing w:val="13"/>
            <w:w w:val="95"/>
          </w:rPr>
          <w:delText xml:space="preserve"> </w:delText>
        </w:r>
        <w:r w:rsidDel="005954A0">
          <w:rPr>
            <w:w w:val="95"/>
          </w:rPr>
          <w:delText>present</w:delText>
        </w:r>
        <w:r w:rsidDel="005954A0">
          <w:rPr>
            <w:spacing w:val="13"/>
            <w:w w:val="95"/>
          </w:rPr>
          <w:delText xml:space="preserve"> </w:delText>
        </w:r>
        <w:r w:rsidDel="005954A0">
          <w:rPr>
            <w:w w:val="95"/>
          </w:rPr>
          <w:delText>study).</w:delText>
        </w:r>
        <w:r w:rsidDel="005954A0">
          <w:rPr>
            <w:spacing w:val="36"/>
            <w:w w:val="95"/>
          </w:rPr>
          <w:delText xml:space="preserve"> </w:delText>
        </w:r>
        <w:r w:rsidDel="005954A0">
          <w:rPr>
            <w:w w:val="95"/>
          </w:rPr>
          <w:delText>However,</w:delText>
        </w:r>
        <w:r w:rsidDel="005954A0">
          <w:rPr>
            <w:spacing w:val="13"/>
            <w:w w:val="95"/>
          </w:rPr>
          <w:delText xml:space="preserve"> </w:delText>
        </w:r>
        <w:r w:rsidDel="005954A0">
          <w:rPr>
            <w:w w:val="95"/>
          </w:rPr>
          <w:delText>the</w:delText>
        </w:r>
        <w:r w:rsidDel="005954A0">
          <w:rPr>
            <w:spacing w:val="13"/>
            <w:w w:val="95"/>
          </w:rPr>
          <w:delText xml:space="preserve"> </w:delText>
        </w:r>
        <w:r w:rsidDel="005954A0">
          <w:rPr>
            <w:w w:val="95"/>
          </w:rPr>
          <w:delText>researchers’</w:delText>
        </w:r>
      </w:del>
      <w:ins w:id="34" w:author="Mizener, Brendon J" w:date="2021-04-23T16:57:00Z">
        <w:r w:rsidR="005954A0">
          <w:rPr>
            <w:w w:val="95"/>
          </w:rPr>
          <w:t>and their</w:t>
        </w:r>
      </w:ins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experiments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similar to the way they are used in the present study.</w:t>
      </w:r>
      <w:r>
        <w:rPr>
          <w:spacing w:val="1"/>
        </w:rPr>
        <w:t xml:space="preserve"> </w:t>
      </w:r>
      <w:proofErr w:type="spellStart"/>
      <w:r>
        <w:t>Zacharakis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t>(2014) and</w:t>
      </w:r>
      <w:r>
        <w:rPr>
          <w:spacing w:val="1"/>
        </w:rPr>
        <w:t xml:space="preserve"> </w:t>
      </w:r>
      <w:proofErr w:type="spellStart"/>
      <w:r>
        <w:t>Zacharakis</w:t>
      </w:r>
      <w:proofErr w:type="spellEnd"/>
      <w:r>
        <w:t xml:space="preserve"> et al. (2015) asked Greek and English participants to describe timbre in their</w:t>
      </w:r>
      <w:r>
        <w:rPr>
          <w:spacing w:val="1"/>
        </w:rPr>
        <w:t xml:space="preserve"> </w:t>
      </w:r>
      <w:r>
        <w:t>own languages, and found that while there are some specific differences, overall,</w:t>
      </w:r>
      <w:r>
        <w:rPr>
          <w:spacing w:val="1"/>
        </w:rPr>
        <w:t xml:space="preserve"> </w:t>
      </w:r>
      <w:r>
        <w:t>participants’</w:t>
      </w:r>
      <w:r>
        <w:rPr>
          <w:spacing w:val="1"/>
        </w:rPr>
        <w:t xml:space="preserve"> </w:t>
      </w:r>
      <w:r>
        <w:t>descriptions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timbre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languages.</w:t>
      </w:r>
    </w:p>
    <w:p w14:paraId="201FC9A2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7E871D72" w14:textId="77777777" w:rsidR="00693923" w:rsidRDefault="00A11518">
      <w:pPr>
        <w:pStyle w:val="Heading1"/>
        <w:spacing w:before="110"/>
      </w:pPr>
      <w:bookmarkStart w:id="35" w:name="Present_questions_&amp;_methods_of_analysis"/>
      <w:bookmarkEnd w:id="35"/>
      <w:r>
        <w:rPr>
          <w:w w:val="105"/>
        </w:rPr>
        <w:lastRenderedPageBreak/>
        <w:t>Present</w:t>
      </w:r>
      <w:r>
        <w:rPr>
          <w:spacing w:val="19"/>
          <w:w w:val="105"/>
        </w:rPr>
        <w:t xml:space="preserve"> </w:t>
      </w:r>
      <w:r>
        <w:rPr>
          <w:w w:val="105"/>
        </w:rPr>
        <w:t>questions</w:t>
      </w:r>
      <w:r>
        <w:rPr>
          <w:spacing w:val="20"/>
          <w:w w:val="105"/>
        </w:rPr>
        <w:t xml:space="preserve"> </w:t>
      </w:r>
      <w:r>
        <w:rPr>
          <w:w w:val="105"/>
        </w:rPr>
        <w:t>&amp;</w:t>
      </w:r>
      <w:r>
        <w:rPr>
          <w:spacing w:val="20"/>
          <w:w w:val="105"/>
        </w:rPr>
        <w:t xml:space="preserve"> </w:t>
      </w:r>
      <w:r>
        <w:rPr>
          <w:w w:val="105"/>
        </w:rPr>
        <w:t>methods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</w:p>
    <w:p w14:paraId="20819733" w14:textId="77777777" w:rsidR="00693923" w:rsidRDefault="00693923">
      <w:pPr>
        <w:pStyle w:val="BodyText"/>
        <w:spacing w:before="11"/>
        <w:rPr>
          <w:b/>
          <w:sz w:val="28"/>
        </w:rPr>
      </w:pPr>
    </w:p>
    <w:p w14:paraId="269251E0" w14:textId="3EC7EFDA" w:rsidR="00693923" w:rsidRDefault="00A11518">
      <w:pPr>
        <w:pStyle w:val="BodyText"/>
        <w:spacing w:line="355" w:lineRule="auto"/>
        <w:ind w:left="180" w:right="240" w:firstLine="576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primary</w:t>
      </w:r>
      <w:r>
        <w:rPr>
          <w:spacing w:val="12"/>
          <w:w w:val="95"/>
        </w:rPr>
        <w:t xml:space="preserve"> </w:t>
      </w:r>
      <w:r>
        <w:rPr>
          <w:w w:val="95"/>
        </w:rPr>
        <w:t>question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12"/>
          <w:w w:val="95"/>
        </w:rPr>
        <w:t xml:space="preserve"> </w:t>
      </w:r>
      <w:r>
        <w:rPr>
          <w:w w:val="95"/>
        </w:rPr>
        <w:t>is:</w:t>
      </w:r>
      <w:r>
        <w:rPr>
          <w:spacing w:val="36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-54"/>
          <w:w w:val="95"/>
        </w:rPr>
        <w:t xml:space="preserve"> </w:t>
      </w:r>
      <w:r>
        <w:rPr>
          <w:w w:val="95"/>
        </w:rPr>
        <w:t>around</w:t>
      </w:r>
      <w:r>
        <w:rPr>
          <w:spacing w:val="12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listening</w:t>
      </w:r>
      <w:r>
        <w:rPr>
          <w:spacing w:val="13"/>
          <w:w w:val="95"/>
        </w:rPr>
        <w:t xml:space="preserve"> </w:t>
      </w:r>
      <w:r>
        <w:rPr>
          <w:w w:val="95"/>
        </w:rPr>
        <w:t>defined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both</w:t>
      </w:r>
      <w:r>
        <w:rPr>
          <w:spacing w:val="13"/>
          <w:w w:val="95"/>
        </w:rPr>
        <w:t xml:space="preserve"> </w:t>
      </w:r>
      <w:r>
        <w:rPr>
          <w:w w:val="95"/>
        </w:rPr>
        <w:t>qualitative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quantitative</w:t>
      </w:r>
      <w:r>
        <w:rPr>
          <w:spacing w:val="13"/>
          <w:w w:val="95"/>
        </w:rPr>
        <w:t xml:space="preserve"> </w:t>
      </w:r>
      <w:r>
        <w:rPr>
          <w:w w:val="95"/>
        </w:rPr>
        <w:t>perceptual</w:t>
      </w:r>
      <w:r>
        <w:rPr>
          <w:spacing w:val="12"/>
          <w:w w:val="95"/>
        </w:rPr>
        <w:t xml:space="preserve"> </w:t>
      </w:r>
      <w:r>
        <w:rPr>
          <w:w w:val="95"/>
        </w:rPr>
        <w:t>aspects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music</w:t>
      </w:r>
      <w:ins w:id="36" w:author="Mizener, Brendon J" w:date="2021-04-23T16:58:00Z">
        <w:r w:rsidR="005954A0">
          <w:rPr>
            <w:w w:val="95"/>
          </w:rPr>
          <w:t>?</w:t>
        </w:r>
      </w:ins>
      <w:del w:id="37" w:author="Mizener, Brendon J" w:date="2021-04-23T16:58:00Z">
        <w:r w:rsidDel="005954A0">
          <w:rPr>
            <w:w w:val="95"/>
          </w:rPr>
          <w:delText>.</w:delText>
        </w:r>
      </w:del>
      <w:r>
        <w:rPr>
          <w:spacing w:val="33"/>
          <w:w w:val="95"/>
        </w:rPr>
        <w:t xml:space="preserve"> </w:t>
      </w:r>
      <w:r>
        <w:rPr>
          <w:w w:val="95"/>
        </w:rPr>
        <w:t>Secondary</w:t>
      </w:r>
      <w:r>
        <w:rPr>
          <w:spacing w:val="10"/>
          <w:w w:val="95"/>
        </w:rPr>
        <w:t xml:space="preserve"> </w:t>
      </w:r>
      <w:r>
        <w:rPr>
          <w:w w:val="95"/>
        </w:rPr>
        <w:t>questions</w:t>
      </w:r>
      <w:r>
        <w:rPr>
          <w:spacing w:val="11"/>
          <w:w w:val="95"/>
        </w:rPr>
        <w:t xml:space="preserve"> </w:t>
      </w:r>
      <w:r>
        <w:rPr>
          <w:w w:val="95"/>
        </w:rPr>
        <w:t>include</w:t>
      </w:r>
      <w:r>
        <w:rPr>
          <w:spacing w:val="10"/>
          <w:w w:val="95"/>
        </w:rPr>
        <w:t xml:space="preserve"> </w:t>
      </w:r>
      <w:r>
        <w:rPr>
          <w:w w:val="95"/>
        </w:rPr>
        <w:t>whether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American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describe</w:t>
      </w:r>
      <w:r>
        <w:rPr>
          <w:spacing w:val="1"/>
          <w:w w:val="95"/>
        </w:rPr>
        <w:t xml:space="preserve"> </w:t>
      </w:r>
      <w:r>
        <w:rPr>
          <w:w w:val="95"/>
        </w:rPr>
        <w:t>music</w:t>
      </w:r>
      <w:r>
        <w:rPr>
          <w:spacing w:val="2"/>
          <w:w w:val="95"/>
        </w:rPr>
        <w:t xml:space="preserve"> </w:t>
      </w:r>
      <w:r>
        <w:rPr>
          <w:w w:val="95"/>
        </w:rPr>
        <w:t>differently,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whether</w:t>
      </w:r>
      <w:r>
        <w:rPr>
          <w:spacing w:val="2"/>
          <w:w w:val="95"/>
        </w:rPr>
        <w:t xml:space="preserve"> </w:t>
      </w:r>
      <w:r>
        <w:rPr>
          <w:w w:val="95"/>
        </w:rPr>
        <w:t>those</w:t>
      </w:r>
      <w:r>
        <w:rPr>
          <w:spacing w:val="3"/>
          <w:w w:val="95"/>
        </w:rPr>
        <w:t xml:space="preserve"> </w:t>
      </w:r>
      <w:r>
        <w:rPr>
          <w:w w:val="95"/>
        </w:rPr>
        <w:t>differences</w:t>
      </w:r>
      <w:r>
        <w:rPr>
          <w:spacing w:val="2"/>
          <w:w w:val="95"/>
        </w:rPr>
        <w:t xml:space="preserve"> </w:t>
      </w:r>
      <w:r>
        <w:rPr>
          <w:w w:val="95"/>
        </w:rPr>
        <w:t>may</w:t>
      </w:r>
      <w:r>
        <w:rPr>
          <w:spacing w:val="3"/>
          <w:w w:val="95"/>
        </w:rPr>
        <w:t xml:space="preserve"> </w:t>
      </w:r>
      <w:r>
        <w:rPr>
          <w:w w:val="95"/>
        </w:rPr>
        <w:t>arise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cultural</w:t>
      </w:r>
      <w:r>
        <w:rPr>
          <w:spacing w:val="2"/>
          <w:w w:val="95"/>
        </w:rPr>
        <w:t xml:space="preserve"> </w:t>
      </w:r>
      <w:r>
        <w:rPr>
          <w:w w:val="95"/>
        </w:rPr>
        <w:t>differences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-54"/>
          <w:w w:val="95"/>
        </w:rPr>
        <w:t xml:space="preserve"> </w:t>
      </w:r>
      <w:r>
        <w:rPr>
          <w:w w:val="95"/>
        </w:rPr>
        <w:t>purely</w:t>
      </w:r>
      <w:r>
        <w:rPr>
          <w:spacing w:val="8"/>
          <w:w w:val="95"/>
        </w:rPr>
        <w:t xml:space="preserve"> </w:t>
      </w:r>
      <w:r>
        <w:rPr>
          <w:w w:val="95"/>
        </w:rPr>
        <w:t>semantic.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answer</w:t>
      </w:r>
      <w:r>
        <w:rPr>
          <w:spacing w:val="8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questions,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employed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set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multivariate</w:t>
      </w:r>
      <w:r>
        <w:rPr>
          <w:spacing w:val="9"/>
          <w:w w:val="95"/>
        </w:rPr>
        <w:t xml:space="preserve"> </w:t>
      </w:r>
      <w:r>
        <w:rPr>
          <w:w w:val="95"/>
        </w:rPr>
        <w:t>analyses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offered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perspective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experiment.</w:t>
      </w:r>
      <w:r>
        <w:rPr>
          <w:spacing w:val="38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felt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may</w:t>
      </w:r>
      <w:r>
        <w:rPr>
          <w:spacing w:val="-54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useful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provide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quick</w:t>
      </w:r>
      <w:r>
        <w:rPr>
          <w:spacing w:val="10"/>
          <w:w w:val="95"/>
        </w:rPr>
        <w:t xml:space="preserve"> </w:t>
      </w:r>
      <w:r>
        <w:rPr>
          <w:w w:val="95"/>
        </w:rPr>
        <w:t>overview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collection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analytical</w:t>
      </w:r>
      <w:r>
        <w:rPr>
          <w:spacing w:val="11"/>
          <w:w w:val="95"/>
        </w:rPr>
        <w:t xml:space="preserve"> </w:t>
      </w:r>
      <w:r>
        <w:rPr>
          <w:w w:val="95"/>
        </w:rPr>
        <w:t>techniques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bookmarkStart w:id="38" w:name="Check-all-that-apply_(CATA)"/>
      <w:bookmarkEnd w:id="38"/>
      <w:r>
        <w:t>readers</w:t>
      </w:r>
      <w:r>
        <w:rPr>
          <w:spacing w:val="14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unfamiliar.</w:t>
      </w:r>
    </w:p>
    <w:p w14:paraId="565BC9C0" w14:textId="77777777" w:rsidR="00693923" w:rsidRDefault="00A11518">
      <w:pPr>
        <w:pStyle w:val="BodyText"/>
        <w:tabs>
          <w:tab w:val="left" w:pos="4518"/>
        </w:tabs>
        <w:spacing w:before="19" w:line="355" w:lineRule="auto"/>
        <w:ind w:left="147" w:right="127" w:firstLine="608"/>
      </w:pPr>
      <w:r>
        <w:rPr>
          <w:b/>
        </w:rPr>
        <w:t>Check-all-that-apply</w:t>
      </w:r>
      <w:r>
        <w:rPr>
          <w:b/>
          <w:spacing w:val="113"/>
        </w:rPr>
        <w:t xml:space="preserve"> </w:t>
      </w:r>
      <w:r>
        <w:rPr>
          <w:b/>
        </w:rPr>
        <w:t>(CATA).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CATA</w:t>
      </w:r>
      <w:r>
        <w:rPr>
          <w:spacing w:val="18"/>
          <w:w w:val="95"/>
        </w:rPr>
        <w:t xml:space="preserve"> </w:t>
      </w:r>
      <w:r>
        <w:rPr>
          <w:w w:val="95"/>
        </w:rPr>
        <w:t>technique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method</w:t>
      </w:r>
      <w:r>
        <w:rPr>
          <w:spacing w:val="18"/>
          <w:w w:val="95"/>
        </w:rPr>
        <w:t xml:space="preserve"> </w:t>
      </w:r>
      <w:r>
        <w:rPr>
          <w:w w:val="95"/>
        </w:rPr>
        <w:t>widely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sensory</w:t>
      </w:r>
      <w:r>
        <w:rPr>
          <w:spacing w:val="13"/>
          <w:w w:val="95"/>
        </w:rPr>
        <w:t xml:space="preserve"> </w:t>
      </w:r>
      <w:r>
        <w:rPr>
          <w:w w:val="95"/>
        </w:rPr>
        <w:t>evaluation</w:t>
      </w:r>
      <w:r>
        <w:rPr>
          <w:spacing w:val="13"/>
          <w:w w:val="95"/>
        </w:rPr>
        <w:t xml:space="preserve"> </w:t>
      </w:r>
      <w:r>
        <w:rPr>
          <w:w w:val="95"/>
        </w:rPr>
        <w:t>—</w:t>
      </w:r>
      <w:r>
        <w:rPr>
          <w:spacing w:val="12"/>
          <w:w w:val="95"/>
        </w:rPr>
        <w:t xml:space="preserve"> </w:t>
      </w:r>
      <w:r>
        <w:rPr>
          <w:w w:val="95"/>
        </w:rPr>
        <w:t>measures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(Coombs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3"/>
          <w:w w:val="95"/>
        </w:rPr>
        <w:t xml:space="preserve"> </w:t>
      </w:r>
      <w:r>
        <w:rPr>
          <w:w w:val="95"/>
        </w:rPr>
        <w:t>al.,</w:t>
      </w:r>
      <w:r>
        <w:rPr>
          <w:spacing w:val="-54"/>
          <w:w w:val="95"/>
        </w:rPr>
        <w:t xml:space="preserve"> </w:t>
      </w:r>
      <w:r>
        <w:t>1956;</w:t>
      </w:r>
      <w:r>
        <w:rPr>
          <w:spacing w:val="6"/>
        </w:rPr>
        <w:t xml:space="preserve"> </w:t>
      </w:r>
      <w:r>
        <w:t>Katz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6"/>
        </w:rPr>
        <w:t xml:space="preserve"> </w:t>
      </w:r>
      <w:r>
        <w:t>1933;</w:t>
      </w:r>
      <w:r>
        <w:rPr>
          <w:spacing w:val="7"/>
        </w:rPr>
        <w:t xml:space="preserve"> </w:t>
      </w:r>
      <w:proofErr w:type="spellStart"/>
      <w:r>
        <w:t>Meyners</w:t>
      </w:r>
      <w:proofErr w:type="spellEnd"/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7"/>
        </w:rPr>
        <w:t xml:space="preserve"> </w:t>
      </w:r>
      <w:r>
        <w:t>2014;</w:t>
      </w:r>
      <w:r>
        <w:rPr>
          <w:spacing w:val="7"/>
        </w:rPr>
        <w:t xml:space="preserve"> </w:t>
      </w:r>
      <w:r>
        <w:t>Valentin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2012).</w:t>
      </w:r>
      <w:r>
        <w:rPr>
          <w:spacing w:val="2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CATA</w:t>
      </w:r>
      <w:r>
        <w:rPr>
          <w:spacing w:val="1"/>
        </w:rPr>
        <w:t xml:space="preserve"> </w:t>
      </w:r>
      <w:r>
        <w:t>task, stimuli are presented one at a time, and for each stimulus, participants are shown a</w:t>
      </w:r>
      <w:r>
        <w:rPr>
          <w:spacing w:val="1"/>
        </w:rPr>
        <w:t xml:space="preserve"> </w:t>
      </w:r>
      <w:r>
        <w:t>list of descriptors and are asked to select the descriptors that describe the presented</w:t>
      </w:r>
      <w:r>
        <w:rPr>
          <w:spacing w:val="1"/>
        </w:rPr>
        <w:t xml:space="preserve"> </w:t>
      </w:r>
      <w:r>
        <w:t>stimulus (</w:t>
      </w:r>
      <w:proofErr w:type="spellStart"/>
      <w:r>
        <w:t>Meyners</w:t>
      </w:r>
      <w:proofErr w:type="spellEnd"/>
      <w:r>
        <w:t xml:space="preserve"> &amp; </w:t>
      </w:r>
      <w:proofErr w:type="spellStart"/>
      <w:r>
        <w:t>Castura</w:t>
      </w:r>
      <w:proofErr w:type="spellEnd"/>
      <w:r>
        <w:t>, 2014). CATA easily assesses questions with multiple</w:t>
      </w:r>
      <w:r>
        <w:rPr>
          <w:spacing w:val="1"/>
        </w:rPr>
        <w:t xml:space="preserve"> </w:t>
      </w:r>
      <w:r>
        <w:rPr>
          <w:w w:val="95"/>
        </w:rPr>
        <w:t>‘correct’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8"/>
          <w:w w:val="95"/>
        </w:rPr>
        <w:t xml:space="preserve"> </w:t>
      </w:r>
      <w:r>
        <w:rPr>
          <w:w w:val="95"/>
        </w:rPr>
        <w:t>(Coombs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1956),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places</w:t>
      </w:r>
      <w:r>
        <w:rPr>
          <w:spacing w:val="19"/>
          <w:w w:val="95"/>
        </w:rPr>
        <w:t xml:space="preserve"> </w:t>
      </w:r>
      <w:r>
        <w:rPr>
          <w:w w:val="95"/>
        </w:rPr>
        <w:t>little</w:t>
      </w:r>
      <w:r>
        <w:rPr>
          <w:spacing w:val="18"/>
          <w:w w:val="95"/>
        </w:rPr>
        <w:t xml:space="preserve"> </w:t>
      </w:r>
      <w:r>
        <w:rPr>
          <w:w w:val="95"/>
        </w:rPr>
        <w:t>cognitive</w:t>
      </w:r>
      <w:r>
        <w:rPr>
          <w:spacing w:val="18"/>
          <w:w w:val="95"/>
        </w:rPr>
        <w:t xml:space="preserve"> </w:t>
      </w:r>
      <w:r>
        <w:rPr>
          <w:w w:val="95"/>
        </w:rPr>
        <w:t>demand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responses</w:t>
      </w:r>
      <w:r>
        <w:rPr>
          <w:spacing w:val="10"/>
        </w:rPr>
        <w:t xml:space="preserve"> </w:t>
      </w:r>
      <w:r>
        <w:t>(Ares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2010).</w:t>
      </w:r>
    </w:p>
    <w:p w14:paraId="1A57C09D" w14:textId="77777777" w:rsidR="00693923" w:rsidRDefault="00A11518">
      <w:pPr>
        <w:pStyle w:val="BodyText"/>
        <w:spacing w:line="355" w:lineRule="auto"/>
        <w:ind w:left="180" w:right="460" w:firstLine="576"/>
      </w:pP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analyzed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1)</w:t>
      </w:r>
      <w:r>
        <w:rPr>
          <w:spacing w:val="15"/>
          <w:w w:val="95"/>
        </w:rPr>
        <w:t xml:space="preserve"> </w:t>
      </w:r>
      <w:r>
        <w:rPr>
          <w:w w:val="95"/>
        </w:rPr>
        <w:t>computing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6"/>
          <w:w w:val="95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records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times</w:t>
      </w:r>
      <w:r>
        <w:rPr>
          <w:spacing w:val="13"/>
          <w:w w:val="95"/>
        </w:rPr>
        <w:t xml:space="preserve"> </w:t>
      </w:r>
      <w:r>
        <w:rPr>
          <w:w w:val="95"/>
        </w:rPr>
        <w:t>descriptors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associated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stimuli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2)</w:t>
      </w:r>
      <w:r>
        <w:rPr>
          <w:spacing w:val="13"/>
          <w:w w:val="95"/>
        </w:rPr>
        <w:t xml:space="preserve"> </w:t>
      </w:r>
      <w:r>
        <w:rPr>
          <w:w w:val="95"/>
        </w:rPr>
        <w:t>analyzing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Corresponence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(CA)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order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visualize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patters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association</w:t>
      </w:r>
      <w:r>
        <w:rPr>
          <w:spacing w:val="1"/>
          <w:w w:val="95"/>
        </w:rPr>
        <w:t xml:space="preserve"> </w:t>
      </w:r>
      <w:bookmarkStart w:id="39" w:name="Correspondence_Analysis"/>
      <w:bookmarkEnd w:id="39"/>
      <w:r>
        <w:t>between</w:t>
      </w:r>
      <w:r>
        <w:rPr>
          <w:spacing w:val="8"/>
        </w:rPr>
        <w:t xml:space="preserve"> </w:t>
      </w:r>
      <w:r>
        <w:t>a)</w:t>
      </w:r>
      <w:r>
        <w:rPr>
          <w:spacing w:val="8"/>
        </w:rPr>
        <w:t xml:space="preserve"> </w:t>
      </w:r>
      <w:r>
        <w:t>stimuli,</w:t>
      </w:r>
      <w:r>
        <w:rPr>
          <w:spacing w:val="9"/>
        </w:rPr>
        <w:t xml:space="preserve"> </w:t>
      </w:r>
      <w:r>
        <w:t>b)</w:t>
      </w:r>
      <w:r>
        <w:rPr>
          <w:spacing w:val="8"/>
        </w:rPr>
        <w:t xml:space="preserve"> </w:t>
      </w:r>
      <w:r>
        <w:t>descriptors,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c)</w:t>
      </w:r>
      <w:r>
        <w:rPr>
          <w:spacing w:val="8"/>
        </w:rPr>
        <w:t xml:space="preserve"> </w:t>
      </w:r>
      <w:r>
        <w:t>stimuli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descriptors.</w:t>
      </w:r>
    </w:p>
    <w:p w14:paraId="33851629" w14:textId="77777777" w:rsidR="00693923" w:rsidRDefault="00A11518">
      <w:pPr>
        <w:pStyle w:val="BodyText"/>
        <w:tabs>
          <w:tab w:val="left" w:pos="4029"/>
        </w:tabs>
        <w:spacing w:before="14" w:line="355" w:lineRule="auto"/>
        <w:ind w:left="173" w:right="355" w:firstLine="582"/>
      </w:pPr>
      <w:r>
        <w:rPr>
          <w:b/>
        </w:rPr>
        <w:t>Correspondence</w:t>
      </w:r>
      <w:r>
        <w:rPr>
          <w:b/>
          <w:spacing w:val="77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primary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collected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rPr>
          <w:w w:val="95"/>
        </w:rPr>
        <w:t>(CA)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Benzécri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1973;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Escofier</w:t>
      </w:r>
      <w:proofErr w:type="spellEnd"/>
      <w:r>
        <w:rPr>
          <w:w w:val="95"/>
        </w:rPr>
        <w:t>-Cordier,</w:t>
      </w:r>
      <w:r>
        <w:rPr>
          <w:spacing w:val="1"/>
          <w:w w:val="95"/>
        </w:rPr>
        <w:t xml:space="preserve"> </w:t>
      </w:r>
      <w:r>
        <w:rPr>
          <w:w w:val="95"/>
        </w:rPr>
        <w:t>1965;</w:t>
      </w:r>
      <w:r>
        <w:rPr>
          <w:spacing w:val="1"/>
          <w:w w:val="95"/>
        </w:rPr>
        <w:t xml:space="preserve"> </w:t>
      </w:r>
      <w:r>
        <w:rPr>
          <w:w w:val="95"/>
        </w:rPr>
        <w:t>Greenacre,</w:t>
      </w:r>
      <w:r>
        <w:rPr>
          <w:spacing w:val="20"/>
          <w:w w:val="95"/>
        </w:rPr>
        <w:t xml:space="preserve"> </w:t>
      </w:r>
      <w:r>
        <w:rPr>
          <w:w w:val="95"/>
        </w:rPr>
        <w:t>1984).</w:t>
      </w:r>
      <w:r>
        <w:rPr>
          <w:spacing w:val="46"/>
          <w:w w:val="95"/>
        </w:rPr>
        <w:t xml:space="preserve"> </w:t>
      </w:r>
      <w:r>
        <w:rPr>
          <w:w w:val="95"/>
        </w:rPr>
        <w:t>CA</w:t>
      </w:r>
      <w:r>
        <w:rPr>
          <w:spacing w:val="21"/>
          <w:w w:val="95"/>
        </w:rPr>
        <w:t xml:space="preserve"> </w:t>
      </w:r>
      <w:r>
        <w:rPr>
          <w:w w:val="95"/>
        </w:rPr>
        <w:t>analyzes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contingency</w:t>
      </w:r>
      <w:r>
        <w:rPr>
          <w:spacing w:val="20"/>
          <w:w w:val="95"/>
        </w:rPr>
        <w:t xml:space="preserve"> </w:t>
      </w:r>
      <w:r>
        <w:rPr>
          <w:w w:val="95"/>
        </w:rPr>
        <w:t>table,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structured</w:t>
      </w:r>
      <w:r>
        <w:rPr>
          <w:spacing w:val="20"/>
          <w:w w:val="95"/>
        </w:rPr>
        <w:t xml:space="preserve"> </w:t>
      </w:r>
      <w:r>
        <w:rPr>
          <w:w w:val="95"/>
        </w:rPr>
        <w:t>similarly,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calculates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rows</w:t>
      </w:r>
      <w:r>
        <w:rPr>
          <w:spacing w:val="12"/>
          <w:w w:val="95"/>
        </w:rPr>
        <w:t xml:space="preserve"> </w:t>
      </w:r>
      <w:r>
        <w:rPr>
          <w:w w:val="95"/>
        </w:rPr>
        <w:t>(observations)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columns</w:t>
      </w:r>
      <w:r>
        <w:rPr>
          <w:spacing w:val="13"/>
          <w:w w:val="95"/>
        </w:rPr>
        <w:t xml:space="preserve"> </w:t>
      </w:r>
      <w:r>
        <w:rPr>
          <w:w w:val="95"/>
        </w:rPr>
        <w:t>(variables);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case,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descriptors.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nature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CA</w:t>
      </w:r>
      <w:r>
        <w:rPr>
          <w:spacing w:val="14"/>
          <w:w w:val="95"/>
        </w:rPr>
        <w:t xml:space="preserve"> </w:t>
      </w:r>
      <w:r>
        <w:rPr>
          <w:w w:val="95"/>
        </w:rPr>
        <w:t>allows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observations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visualized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space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biplots.</w:t>
      </w:r>
    </w:p>
    <w:p w14:paraId="13AFF58B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06B9662" w14:textId="77777777" w:rsidR="00693923" w:rsidRDefault="00A11518">
      <w:pPr>
        <w:pStyle w:val="BodyText"/>
        <w:tabs>
          <w:tab w:val="left" w:pos="5018"/>
        </w:tabs>
        <w:spacing w:before="110" w:line="355" w:lineRule="auto"/>
        <w:ind w:left="152" w:right="244" w:firstLine="603"/>
      </w:pPr>
      <w:bookmarkStart w:id="40" w:name="Partial_Least_Squares_Correlation"/>
      <w:bookmarkEnd w:id="40"/>
      <w:r>
        <w:rPr>
          <w:b/>
        </w:rPr>
        <w:lastRenderedPageBreak/>
        <w:t>Partial</w:t>
      </w:r>
      <w:r>
        <w:rPr>
          <w:b/>
          <w:spacing w:val="84"/>
        </w:rPr>
        <w:t xml:space="preserve"> </w:t>
      </w:r>
      <w:r>
        <w:rPr>
          <w:b/>
        </w:rPr>
        <w:t>Least</w:t>
      </w:r>
      <w:r>
        <w:rPr>
          <w:b/>
          <w:spacing w:val="85"/>
        </w:rPr>
        <w:t xml:space="preserve"> </w:t>
      </w:r>
      <w:r>
        <w:rPr>
          <w:b/>
        </w:rPr>
        <w:t>Squares</w:t>
      </w:r>
      <w:r>
        <w:rPr>
          <w:b/>
          <w:spacing w:val="85"/>
        </w:rPr>
        <w:t xml:space="preserve"> </w:t>
      </w:r>
      <w:r>
        <w:rPr>
          <w:b/>
        </w:rPr>
        <w:t>Correlation.</w:t>
      </w:r>
      <w:r>
        <w:rPr>
          <w:b/>
        </w:rPr>
        <w:tab/>
      </w:r>
      <w:r>
        <w:t>Partial</w:t>
      </w:r>
      <w:r>
        <w:rPr>
          <w:spacing w:val="4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Squares</w:t>
      </w:r>
      <w:r>
        <w:rPr>
          <w:spacing w:val="4"/>
        </w:rPr>
        <w:t xml:space="preserve"> </w:t>
      </w:r>
      <w:r>
        <w:t>Correlation</w:t>
      </w:r>
      <w:r>
        <w:rPr>
          <w:spacing w:val="4"/>
        </w:rPr>
        <w:t xml:space="preserve"> </w:t>
      </w:r>
      <w:r>
        <w:t>(PLSC)</w:t>
      </w:r>
      <w:r>
        <w:rPr>
          <w:spacing w:val="1"/>
        </w:rPr>
        <w:t xml:space="preserve"> </w:t>
      </w:r>
      <w:r>
        <w:t>(Abdi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Williams,</w:t>
      </w:r>
      <w:r>
        <w:rPr>
          <w:spacing w:val="-6"/>
        </w:rPr>
        <w:t xml:space="preserve"> </w:t>
      </w:r>
      <w:r>
        <w:t>2013;</w:t>
      </w:r>
      <w:r>
        <w:rPr>
          <w:spacing w:val="-7"/>
        </w:rPr>
        <w:t xml:space="preserve"> </w:t>
      </w:r>
      <w:r>
        <w:t>Tucker,</w:t>
      </w:r>
      <w:r>
        <w:rPr>
          <w:spacing w:val="-7"/>
        </w:rPr>
        <w:t xml:space="preserve"> </w:t>
      </w:r>
      <w:r>
        <w:t>1958)</w:t>
      </w:r>
      <w:r>
        <w:rPr>
          <w:spacing w:val="-6"/>
        </w:rPr>
        <w:t xml:space="preserve"> </w:t>
      </w:r>
      <w:r>
        <w:t>analyzes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observations</w:t>
      </w:r>
      <w:r>
        <w:rPr>
          <w:spacing w:val="16"/>
          <w:w w:val="95"/>
        </w:rPr>
        <w:t xml:space="preserve"> </w:t>
      </w:r>
      <w:r>
        <w:rPr>
          <w:w w:val="95"/>
        </w:rPr>
        <w:t>(rows)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6"/>
          <w:w w:val="95"/>
        </w:rPr>
        <w:t xml:space="preserve"> </w:t>
      </w:r>
      <w:r>
        <w:rPr>
          <w:w w:val="95"/>
        </w:rPr>
        <w:t>sets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(columns).</w:t>
      </w:r>
      <w:r>
        <w:rPr>
          <w:spacing w:val="41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computes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matrix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latent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with the largest </w:t>
      </w:r>
      <w:r>
        <w:t>covariance, i.e., the greatest amount of information common to the two</w:t>
      </w:r>
      <w:r>
        <w:rPr>
          <w:spacing w:val="1"/>
        </w:rPr>
        <w:t xml:space="preserve"> </w:t>
      </w:r>
      <w:r>
        <w:t>data tables. This technique is commonly used in neuroimaging studies to evaluate</w:t>
      </w:r>
      <w:r>
        <w:rPr>
          <w:spacing w:val="1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matrices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imaging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behavioral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task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(Krishnan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t>2011).</w:t>
      </w:r>
    </w:p>
    <w:p w14:paraId="1A7512FB" w14:textId="77777777" w:rsidR="00693923" w:rsidRDefault="00A11518">
      <w:pPr>
        <w:pStyle w:val="BodyText"/>
        <w:tabs>
          <w:tab w:val="left" w:pos="4043"/>
        </w:tabs>
        <w:spacing w:before="87" w:line="355" w:lineRule="auto"/>
        <w:ind w:left="174" w:right="190" w:firstLine="581"/>
      </w:pPr>
      <w:bookmarkStart w:id="41" w:name="Multidimensional_Scaling"/>
      <w:bookmarkEnd w:id="41"/>
      <w:r>
        <w:rPr>
          <w:b/>
        </w:rPr>
        <w:t>Multidimensional</w:t>
      </w:r>
      <w:r>
        <w:rPr>
          <w:b/>
          <w:spacing w:val="59"/>
        </w:rPr>
        <w:t xml:space="preserve"> </w:t>
      </w:r>
      <w:r>
        <w:rPr>
          <w:b/>
        </w:rPr>
        <w:t>Scaling.</w:t>
      </w:r>
      <w:r>
        <w:rPr>
          <w:b/>
        </w:rPr>
        <w:tab/>
      </w:r>
      <w:r>
        <w:rPr>
          <w:w w:val="95"/>
        </w:rPr>
        <w:t>Multidimensional</w:t>
      </w:r>
      <w:r>
        <w:rPr>
          <w:spacing w:val="1"/>
          <w:w w:val="95"/>
        </w:rPr>
        <w:t xml:space="preserve"> </w:t>
      </w:r>
      <w:r>
        <w:rPr>
          <w:w w:val="95"/>
        </w:rPr>
        <w:t>Scaling</w:t>
      </w:r>
      <w:r>
        <w:rPr>
          <w:spacing w:val="1"/>
          <w:w w:val="95"/>
        </w:rPr>
        <w:t xml:space="preserve"> </w:t>
      </w:r>
      <w:r>
        <w:rPr>
          <w:w w:val="95"/>
        </w:rPr>
        <w:t>(MDS)</w:t>
      </w:r>
      <w:r>
        <w:rPr>
          <w:spacing w:val="1"/>
          <w:w w:val="95"/>
        </w:rPr>
        <w:t xml:space="preserve"> </w:t>
      </w:r>
      <w:r>
        <w:rPr>
          <w:w w:val="95"/>
        </w:rPr>
        <w:t>(Borg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Groenen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t>2005) — a technique commonly used in music perception studies (</w:t>
      </w:r>
      <w:proofErr w:type="spellStart"/>
      <w:r>
        <w:t>Bigand</w:t>
      </w:r>
      <w:proofErr w:type="spellEnd"/>
      <w:r>
        <w:t xml:space="preserve"> et al., 2005;</w:t>
      </w:r>
      <w:r>
        <w:rPr>
          <w:spacing w:val="1"/>
        </w:rPr>
        <w:t xml:space="preserve"> </w:t>
      </w:r>
      <w:r>
        <w:t>Madsen,</w:t>
      </w:r>
      <w:r>
        <w:rPr>
          <w:spacing w:val="-9"/>
        </w:rPr>
        <w:t xml:space="preserve"> </w:t>
      </w:r>
      <w:r>
        <w:t>1997;</w:t>
      </w:r>
      <w:r>
        <w:rPr>
          <w:spacing w:val="-8"/>
        </w:rPr>
        <w:t xml:space="preserve"> </w:t>
      </w:r>
      <w:proofErr w:type="spellStart"/>
      <w:r>
        <w:t>Rodà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2014;</w:t>
      </w:r>
      <w:r>
        <w:rPr>
          <w:spacing w:val="-8"/>
        </w:rPr>
        <w:t xml:space="preserve"> </w:t>
      </w:r>
      <w:proofErr w:type="spellStart"/>
      <w:r>
        <w:t>Wedin</w:t>
      </w:r>
      <w:proofErr w:type="spellEnd"/>
      <w:r>
        <w:t>,</w:t>
      </w:r>
      <w:r>
        <w:rPr>
          <w:spacing w:val="-8"/>
        </w:rPr>
        <w:t xml:space="preserve"> </w:t>
      </w:r>
      <w:r>
        <w:t>1969,</w:t>
      </w:r>
      <w:r>
        <w:rPr>
          <w:spacing w:val="-8"/>
        </w:rPr>
        <w:t xml:space="preserve"> </w:t>
      </w:r>
      <w:r>
        <w:t>1972)</w:t>
      </w:r>
      <w:r>
        <w:rPr>
          <w:spacing w:val="-9"/>
        </w:rPr>
        <w:t xml:space="preserve"> </w:t>
      </w:r>
      <w:r>
        <w:t>analyzes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computed</w:t>
      </w:r>
      <w:r>
        <w:rPr>
          <w:spacing w:val="-57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visualizes</w:t>
      </w:r>
      <w:r>
        <w:rPr>
          <w:spacing w:val="8"/>
          <w:w w:val="95"/>
        </w:rPr>
        <w:t xml:space="preserve"> </w:t>
      </w:r>
      <w:r>
        <w:rPr>
          <w:w w:val="95"/>
        </w:rPr>
        <w:t>them,</w:t>
      </w:r>
      <w:r>
        <w:rPr>
          <w:spacing w:val="9"/>
          <w:w w:val="95"/>
        </w:rPr>
        <w:t xml:space="preserve"> </w:t>
      </w:r>
      <w:r>
        <w:rPr>
          <w:w w:val="95"/>
        </w:rPr>
        <w:t>positioning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observations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map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distance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observations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map</w:t>
      </w:r>
      <w:r>
        <w:rPr>
          <w:spacing w:val="19"/>
          <w:w w:val="95"/>
        </w:rPr>
        <w:t xml:space="preserve"> </w:t>
      </w:r>
      <w:r>
        <w:rPr>
          <w:w w:val="95"/>
        </w:rPr>
        <w:t>best</w:t>
      </w:r>
      <w:r>
        <w:rPr>
          <w:spacing w:val="20"/>
          <w:w w:val="95"/>
        </w:rPr>
        <w:t xml:space="preserve"> </w:t>
      </w:r>
      <w:r>
        <w:rPr>
          <w:w w:val="95"/>
        </w:rPr>
        <w:t>approximates</w:t>
      </w:r>
      <w:r>
        <w:rPr>
          <w:spacing w:val="20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table.</w:t>
      </w:r>
    </w:p>
    <w:p w14:paraId="1865F7CF" w14:textId="4D8C7457" w:rsidR="00693923" w:rsidRDefault="00A11518" w:rsidP="008D7700">
      <w:pPr>
        <w:pStyle w:val="BodyText"/>
        <w:tabs>
          <w:tab w:val="left" w:pos="3988"/>
        </w:tabs>
        <w:spacing w:before="90" w:line="355" w:lineRule="auto"/>
        <w:ind w:left="180" w:right="184" w:firstLine="576"/>
      </w:pPr>
      <w:bookmarkStart w:id="42" w:name="Multiple_Factor_Analysis"/>
      <w:bookmarkEnd w:id="42"/>
      <w:r>
        <w:rPr>
          <w:b/>
        </w:rPr>
        <w:t>Multiple</w:t>
      </w:r>
      <w:r>
        <w:rPr>
          <w:b/>
          <w:spacing w:val="69"/>
        </w:rPr>
        <w:t xml:space="preserve"> </w:t>
      </w:r>
      <w:r>
        <w:rPr>
          <w:b/>
        </w:rPr>
        <w:t>Factor</w:t>
      </w:r>
      <w:r>
        <w:rPr>
          <w:b/>
          <w:spacing w:val="69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t>Multiple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(MFA)</w:t>
      </w:r>
      <w:r>
        <w:rPr>
          <w:spacing w:val="-3"/>
        </w:rPr>
        <w:t xml:space="preserve"> </w:t>
      </w:r>
      <w:r>
        <w:t>(Abdi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2013)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extension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PCA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analyzes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visualizes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describe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MFA</w:t>
      </w:r>
      <w:r>
        <w:rPr>
          <w:spacing w:val="11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focused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observations,</w:t>
      </w:r>
      <w:r>
        <w:rPr>
          <w:spacing w:val="16"/>
          <w:w w:val="95"/>
        </w:rPr>
        <w:t xml:space="preserve"> </w:t>
      </w:r>
      <w:r>
        <w:rPr>
          <w:w w:val="95"/>
        </w:rPr>
        <w:t>and,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observation,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tables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contributed to that observation. Practically </w:t>
      </w:r>
      <w:r>
        <w:t>speaking, the most basic difference between</w:t>
      </w:r>
      <w:r>
        <w:rPr>
          <w:spacing w:val="1"/>
        </w:rPr>
        <w:t xml:space="preserve"> </w:t>
      </w:r>
      <w:r>
        <w:t xml:space="preserve">MFA and PLSC is that PLSC </w:t>
      </w:r>
      <w:del w:id="43" w:author="Mizener, Brendon J" w:date="2021-04-23T16:35:00Z">
        <w:r w:rsidDel="008D7700">
          <w:delText xml:space="preserve">shows </w:delText>
        </w:r>
      </w:del>
      <w:ins w:id="44" w:author="Mizener, Brendon J" w:date="2021-04-23T16:35:00Z">
        <w:r w:rsidR="008D7700">
          <w:t>extracts commonalities between two data t</w:t>
        </w:r>
      </w:ins>
      <w:ins w:id="45" w:author="Mizener, Brendon J" w:date="2021-04-23T16:36:00Z">
        <w:r w:rsidR="008D7700">
          <w:t>ables, whereas MFA extracts similarities and differences between multiple data tables.</w:t>
        </w:r>
      </w:ins>
      <w:del w:id="46" w:author="Mizener, Brendon J" w:date="2021-04-23T16:36:00Z">
        <w:r w:rsidDel="008D7700">
          <w:delText>where and how the tables of data are the same or</w:delText>
        </w:r>
        <w:r w:rsidDel="008D7700">
          <w:rPr>
            <w:spacing w:val="1"/>
          </w:rPr>
          <w:delText xml:space="preserve"> </w:delText>
        </w:r>
        <w:r w:rsidDel="008D7700">
          <w:delText>similar,</w:delText>
        </w:r>
        <w:r w:rsidDel="008D7700">
          <w:rPr>
            <w:spacing w:val="11"/>
          </w:rPr>
          <w:delText xml:space="preserve"> </w:delText>
        </w:r>
        <w:r w:rsidDel="008D7700">
          <w:delText>and</w:delText>
        </w:r>
        <w:r w:rsidDel="008D7700">
          <w:rPr>
            <w:spacing w:val="12"/>
          </w:rPr>
          <w:delText xml:space="preserve"> </w:delText>
        </w:r>
        <w:r w:rsidDel="008D7700">
          <w:delText>MFA</w:delText>
        </w:r>
        <w:r w:rsidDel="008D7700">
          <w:rPr>
            <w:spacing w:val="11"/>
          </w:rPr>
          <w:delText xml:space="preserve"> </w:delText>
        </w:r>
        <w:r w:rsidDel="008D7700">
          <w:delText>shows</w:delText>
        </w:r>
        <w:r w:rsidDel="008D7700">
          <w:rPr>
            <w:spacing w:val="12"/>
          </w:rPr>
          <w:delText xml:space="preserve"> </w:delText>
        </w:r>
        <w:r w:rsidDel="008D7700">
          <w:delText>how</w:delText>
        </w:r>
        <w:r w:rsidDel="008D7700">
          <w:rPr>
            <w:spacing w:val="12"/>
          </w:rPr>
          <w:delText xml:space="preserve"> </w:delText>
        </w:r>
        <w:r w:rsidDel="008D7700">
          <w:delText>they</w:delText>
        </w:r>
        <w:r w:rsidDel="008D7700">
          <w:rPr>
            <w:spacing w:val="11"/>
          </w:rPr>
          <w:delText xml:space="preserve"> </w:delText>
        </w:r>
        <w:r w:rsidDel="008D7700">
          <w:delText>are</w:delText>
        </w:r>
        <w:r w:rsidDel="008D7700">
          <w:rPr>
            <w:spacing w:val="12"/>
          </w:rPr>
          <w:delText xml:space="preserve"> </w:delText>
        </w:r>
        <w:r w:rsidDel="008D7700">
          <w:delText>different.</w:delText>
        </w:r>
      </w:del>
    </w:p>
    <w:p w14:paraId="1AE084C3" w14:textId="77777777" w:rsidR="00693923" w:rsidRDefault="00A11518">
      <w:pPr>
        <w:pStyle w:val="BodyText"/>
        <w:tabs>
          <w:tab w:val="left" w:pos="3267"/>
        </w:tabs>
        <w:spacing w:before="89" w:line="355" w:lineRule="auto"/>
        <w:ind w:left="152" w:right="265" w:firstLine="603"/>
      </w:pPr>
      <w:bookmarkStart w:id="47" w:name="Inference_Methods"/>
      <w:bookmarkEnd w:id="47"/>
      <w:commentRangeStart w:id="48"/>
      <w:r>
        <w:rPr>
          <w:b/>
        </w:rPr>
        <w:t>Inference</w:t>
      </w:r>
      <w:r>
        <w:rPr>
          <w:b/>
          <w:spacing w:val="67"/>
        </w:rPr>
        <w:t xml:space="preserve"> </w:t>
      </w:r>
      <w:r>
        <w:rPr>
          <w:b/>
        </w:rPr>
        <w:t>Methods.</w:t>
      </w:r>
      <w:r>
        <w:rPr>
          <w:b/>
        </w:rPr>
        <w:tab/>
      </w:r>
      <w:r>
        <w:t>Because the methods outlined above are not inferential</w:t>
      </w:r>
      <w:r>
        <w:rPr>
          <w:spacing w:val="1"/>
        </w:rPr>
        <w:t xml:space="preserve"> </w:t>
      </w:r>
      <w:r>
        <w:rPr>
          <w:w w:val="95"/>
        </w:rPr>
        <w:t>methods,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inherently</w:t>
      </w:r>
      <w:r>
        <w:rPr>
          <w:spacing w:val="12"/>
          <w:w w:val="95"/>
        </w:rPr>
        <w:t xml:space="preserve"> </w:t>
      </w:r>
      <w:r>
        <w:rPr>
          <w:w w:val="95"/>
        </w:rPr>
        <w:t>allow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hypothesis</w:t>
      </w:r>
      <w:r>
        <w:rPr>
          <w:spacing w:val="12"/>
          <w:w w:val="95"/>
        </w:rPr>
        <w:t xml:space="preserve"> </w:t>
      </w:r>
      <w:r>
        <w:rPr>
          <w:w w:val="95"/>
        </w:rPr>
        <w:t>testing,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permutation</w:t>
      </w:r>
      <w:r>
        <w:rPr>
          <w:spacing w:val="11"/>
          <w:w w:val="95"/>
        </w:rPr>
        <w:t xml:space="preserve"> </w:t>
      </w:r>
      <w:r>
        <w:rPr>
          <w:w w:val="95"/>
        </w:rPr>
        <w:t>testing</w:t>
      </w:r>
      <w:r>
        <w:rPr>
          <w:spacing w:val="1"/>
          <w:w w:val="95"/>
        </w:rPr>
        <w:t xml:space="preserve"> </w:t>
      </w:r>
      <w:r>
        <w:t>(Berry et al., 2011) and bootstrapping (</w:t>
      </w:r>
      <w:proofErr w:type="spellStart"/>
      <w:r>
        <w:t>Hesterberg</w:t>
      </w:r>
      <w:proofErr w:type="spellEnd"/>
      <w:r>
        <w:t>, 2011). For both of these methods, the</w:t>
      </w:r>
      <w:r>
        <w:rPr>
          <w:spacing w:val="-57"/>
        </w:rPr>
        <w:t xml:space="preserve"> </w:t>
      </w:r>
      <w:r>
        <w:rPr>
          <w:w w:val="95"/>
        </w:rPr>
        <w:t>significance</w:t>
      </w:r>
      <w:r>
        <w:rPr>
          <w:spacing w:val="9"/>
          <w:w w:val="95"/>
        </w:rPr>
        <w:t xml:space="preserve"> </w:t>
      </w:r>
      <w:r>
        <w:rPr>
          <w:w w:val="95"/>
        </w:rPr>
        <w:t>level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infer</w:t>
      </w:r>
      <w:r>
        <w:rPr>
          <w:spacing w:val="10"/>
          <w:w w:val="95"/>
        </w:rPr>
        <w:t xml:space="preserve"> </w:t>
      </w:r>
      <w:r>
        <w:rPr>
          <w:w w:val="95"/>
        </w:rPr>
        <w:t>depends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number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iterations,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iterations</w:t>
      </w:r>
      <w:r>
        <w:rPr>
          <w:spacing w:val="15"/>
          <w:w w:val="95"/>
        </w:rPr>
        <w:t xml:space="preserve"> </w:t>
      </w:r>
      <w:r>
        <w:rPr>
          <w:w w:val="95"/>
        </w:rPr>
        <w:t>required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stricter</w:t>
      </w:r>
      <w:r>
        <w:rPr>
          <w:spacing w:val="15"/>
          <w:w w:val="95"/>
        </w:rPr>
        <w:t xml:space="preserve"> </w:t>
      </w:r>
      <w:r>
        <w:rPr>
          <w:w w:val="95"/>
        </w:rPr>
        <w:t>significance</w:t>
      </w:r>
      <w:r>
        <w:rPr>
          <w:spacing w:val="16"/>
          <w:w w:val="95"/>
        </w:rPr>
        <w:t xml:space="preserve"> </w:t>
      </w:r>
      <w:r>
        <w:rPr>
          <w:w w:val="95"/>
        </w:rPr>
        <w:t>levels.</w:t>
      </w:r>
      <w:r>
        <w:rPr>
          <w:spacing w:val="40"/>
          <w:w w:val="95"/>
        </w:rPr>
        <w:t xml:space="preserve"> </w:t>
      </w:r>
      <w:r>
        <w:rPr>
          <w:w w:val="95"/>
        </w:rPr>
        <w:t>Permutation</w:t>
      </w:r>
      <w:r>
        <w:rPr>
          <w:spacing w:val="16"/>
          <w:w w:val="95"/>
        </w:rPr>
        <w:t xml:space="preserve"> </w:t>
      </w:r>
      <w:r>
        <w:rPr>
          <w:w w:val="95"/>
        </w:rPr>
        <w:t>testing</w:t>
      </w:r>
      <w:r>
        <w:rPr>
          <w:spacing w:val="15"/>
          <w:w w:val="95"/>
        </w:rPr>
        <w:t xml:space="preserve"> </w:t>
      </w:r>
      <w:r>
        <w:rPr>
          <w:w w:val="95"/>
        </w:rPr>
        <w:t>indicates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overall</w:t>
      </w:r>
      <w:r>
        <w:rPr>
          <w:spacing w:val="-54"/>
          <w:w w:val="95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data.</w:t>
      </w:r>
      <w:r>
        <w:rPr>
          <w:spacing w:val="1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when</w:t>
      </w:r>
    </w:p>
    <w:p w14:paraId="3251E809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0B3F67C8" w14:textId="0A301BA0" w:rsidR="00693923" w:rsidDel="00505F97" w:rsidRDefault="00A11518">
      <w:pPr>
        <w:pStyle w:val="BodyText"/>
        <w:spacing w:before="110" w:line="355" w:lineRule="auto"/>
        <w:ind w:left="171" w:right="122" w:firstLine="8"/>
        <w:rPr>
          <w:del w:id="49" w:author="Mizener, Brendon J" w:date="2021-04-23T17:03:00Z"/>
        </w:rPr>
      </w:pPr>
      <w:r>
        <w:rPr>
          <w:w w:val="95"/>
        </w:rPr>
        <w:lastRenderedPageBreak/>
        <w:t>decomposing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table,</w:t>
      </w:r>
      <w:r>
        <w:rPr>
          <w:spacing w:val="16"/>
          <w:w w:val="95"/>
        </w:rPr>
        <w:t xml:space="preserve"> </w:t>
      </w:r>
      <w:r>
        <w:rPr>
          <w:w w:val="95"/>
        </w:rPr>
        <w:t>extracting</w:t>
      </w:r>
      <w:r>
        <w:rPr>
          <w:spacing w:val="16"/>
          <w:w w:val="95"/>
        </w:rPr>
        <w:t xml:space="preserve"> </w:t>
      </w:r>
      <w:r>
        <w:rPr>
          <w:w w:val="95"/>
        </w:rPr>
        <w:t>larger</w:t>
      </w:r>
      <w:r>
        <w:rPr>
          <w:spacing w:val="16"/>
          <w:w w:val="95"/>
        </w:rPr>
        <w:t xml:space="preserve"> </w:t>
      </w:r>
      <w:r>
        <w:rPr>
          <w:w w:val="95"/>
        </w:rPr>
        <w:t>eigenvalues</w:t>
      </w:r>
      <w:r>
        <w:rPr>
          <w:spacing w:val="16"/>
          <w:w w:val="95"/>
        </w:rPr>
        <w:t xml:space="preserve"> </w:t>
      </w:r>
      <w:r>
        <w:rPr>
          <w:w w:val="95"/>
        </w:rPr>
        <w:t>means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there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clearer</w:t>
      </w:r>
      <w:r>
        <w:rPr>
          <w:spacing w:val="16"/>
          <w:w w:val="95"/>
        </w:rPr>
        <w:t xml:space="preserve"> </w:t>
      </w:r>
      <w:r>
        <w:rPr>
          <w:w w:val="95"/>
        </w:rPr>
        <w:t>signal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data.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see</w:t>
      </w:r>
      <w:r>
        <w:rPr>
          <w:spacing w:val="13"/>
          <w:w w:val="95"/>
        </w:rPr>
        <w:t xml:space="preserve"> </w:t>
      </w:r>
      <w:r>
        <w:rPr>
          <w:w w:val="95"/>
        </w:rPr>
        <w:t>whether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signal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salient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random</w:t>
      </w:r>
      <w:r>
        <w:rPr>
          <w:spacing w:val="13"/>
          <w:w w:val="95"/>
        </w:rPr>
        <w:t xml:space="preserve"> </w:t>
      </w:r>
      <w:r>
        <w:rPr>
          <w:w w:val="95"/>
        </w:rPr>
        <w:t>table,</w:t>
      </w:r>
      <w:r>
        <w:rPr>
          <w:spacing w:val="-54"/>
          <w:w w:val="95"/>
        </w:rPr>
        <w:t xml:space="preserve"> </w:t>
      </w: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shuffle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data,</w:t>
      </w:r>
      <w:r>
        <w:rPr>
          <w:spacing w:val="5"/>
          <w:w w:val="95"/>
        </w:rPr>
        <w:t xml:space="preserve"> </w:t>
      </w:r>
      <w:r>
        <w:rPr>
          <w:w w:val="95"/>
        </w:rPr>
        <w:t>compute</w:t>
      </w:r>
      <w:r>
        <w:rPr>
          <w:spacing w:val="5"/>
          <w:w w:val="95"/>
        </w:rPr>
        <w:t xml:space="preserve"> </w:t>
      </w:r>
      <w:r>
        <w:rPr>
          <w:w w:val="95"/>
        </w:rPr>
        <w:t>eigenvalues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each</w:t>
      </w:r>
      <w:r>
        <w:rPr>
          <w:spacing w:val="5"/>
          <w:w w:val="95"/>
        </w:rPr>
        <w:t xml:space="preserve"> </w:t>
      </w:r>
      <w:r>
        <w:rPr>
          <w:w w:val="95"/>
        </w:rPr>
        <w:t>iteration,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compare</w:t>
      </w:r>
      <w:r>
        <w:rPr>
          <w:spacing w:val="5"/>
          <w:w w:val="95"/>
        </w:rPr>
        <w:t xml:space="preserve"> </w:t>
      </w:r>
      <w:r>
        <w:rPr>
          <w:w w:val="95"/>
        </w:rPr>
        <w:t>those</w:t>
      </w:r>
      <w:r>
        <w:rPr>
          <w:spacing w:val="5"/>
          <w:w w:val="95"/>
        </w:rPr>
        <w:t xml:space="preserve"> </w:t>
      </w:r>
      <w:r>
        <w:rPr>
          <w:w w:val="95"/>
        </w:rPr>
        <w:t>eigenvalues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ones</w:t>
      </w:r>
      <w:r>
        <w:rPr>
          <w:spacing w:val="13"/>
          <w:w w:val="95"/>
        </w:rPr>
        <w:t xml:space="preserve"> </w:t>
      </w:r>
      <w:r>
        <w:rPr>
          <w:w w:val="95"/>
        </w:rPr>
        <w:t>computed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original</w:t>
      </w:r>
      <w:r>
        <w:rPr>
          <w:spacing w:val="12"/>
          <w:w w:val="95"/>
        </w:rPr>
        <w:t xml:space="preserve"> </w:t>
      </w:r>
      <w:r>
        <w:rPr>
          <w:w w:val="95"/>
        </w:rPr>
        <w:t>data.</w:t>
      </w:r>
      <w:r>
        <w:rPr>
          <w:spacing w:val="39"/>
          <w:w w:val="95"/>
        </w:rPr>
        <w:t xml:space="preserve"> </w:t>
      </w:r>
      <w:r>
        <w:rPr>
          <w:w w:val="95"/>
        </w:rPr>
        <w:t>If</w:t>
      </w:r>
      <w:r>
        <w:rPr>
          <w:spacing w:val="12"/>
          <w:w w:val="95"/>
        </w:rPr>
        <w:t xml:space="preserve"> </w:t>
      </w:r>
      <w:r>
        <w:rPr>
          <w:w w:val="95"/>
        </w:rPr>
        <w:t>our</w:t>
      </w:r>
      <w:r>
        <w:rPr>
          <w:spacing w:val="13"/>
          <w:w w:val="95"/>
        </w:rPr>
        <w:t xml:space="preserve"> </w:t>
      </w:r>
      <w:r>
        <w:rPr>
          <w:w w:val="95"/>
        </w:rPr>
        <w:t>observed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less</w:t>
      </w:r>
      <w:r>
        <w:rPr>
          <w:spacing w:val="13"/>
          <w:w w:val="95"/>
        </w:rPr>
        <w:t xml:space="preserve"> </w:t>
      </w:r>
      <w:r>
        <w:rPr>
          <w:w w:val="95"/>
        </w:rPr>
        <w:t>random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randomly</w:t>
      </w:r>
      <w:r>
        <w:rPr>
          <w:spacing w:val="4"/>
          <w:w w:val="95"/>
        </w:rPr>
        <w:t xml:space="preserve"> </w:t>
      </w:r>
      <w:r>
        <w:rPr>
          <w:w w:val="95"/>
        </w:rPr>
        <w:t>shuffled</w:t>
      </w:r>
      <w:r>
        <w:rPr>
          <w:spacing w:val="5"/>
          <w:w w:val="95"/>
        </w:rPr>
        <w:t xml:space="preserve"> </w:t>
      </w:r>
      <w:r>
        <w:rPr>
          <w:w w:val="95"/>
        </w:rPr>
        <w:t>permutations,</w:t>
      </w:r>
      <w:r>
        <w:rPr>
          <w:spacing w:val="5"/>
          <w:w w:val="95"/>
        </w:rPr>
        <w:t xml:space="preserve"> </w:t>
      </w:r>
      <w:r>
        <w:rPr>
          <w:w w:val="95"/>
        </w:rPr>
        <w:t>then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original</w:t>
      </w:r>
      <w:r>
        <w:rPr>
          <w:spacing w:val="5"/>
          <w:w w:val="95"/>
        </w:rPr>
        <w:t xml:space="preserve"> </w:t>
      </w:r>
      <w:r>
        <w:rPr>
          <w:w w:val="95"/>
        </w:rPr>
        <w:t>eigenvalues</w:t>
      </w:r>
      <w:r>
        <w:rPr>
          <w:spacing w:val="5"/>
          <w:w w:val="95"/>
        </w:rPr>
        <w:t xml:space="preserve"> </w:t>
      </w:r>
      <w:r>
        <w:rPr>
          <w:w w:val="95"/>
        </w:rPr>
        <w:t>should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larger</w:t>
      </w:r>
      <w:r>
        <w:rPr>
          <w:spacing w:val="4"/>
          <w:w w:val="95"/>
        </w:rPr>
        <w:t xml:space="preserve"> </w:t>
      </w:r>
      <w:r>
        <w:rPr>
          <w:w w:val="95"/>
        </w:rPr>
        <w:t>than</w:t>
      </w:r>
      <w:r>
        <w:rPr>
          <w:spacing w:val="5"/>
          <w:w w:val="95"/>
        </w:rPr>
        <w:t xml:space="preserve"> </w:t>
      </w:r>
      <w:r>
        <w:rPr>
          <w:w w:val="95"/>
        </w:rPr>
        <w:t>at</w:t>
      </w:r>
      <w:r>
        <w:rPr>
          <w:spacing w:val="4"/>
          <w:w w:val="95"/>
        </w:rPr>
        <w:t xml:space="preserve"> </w:t>
      </w:r>
      <w:r>
        <w:rPr>
          <w:w w:val="95"/>
        </w:rPr>
        <w:t>least</w:t>
      </w:r>
      <w:r>
        <w:rPr>
          <w:spacing w:val="-54"/>
          <w:w w:val="95"/>
        </w:rPr>
        <w:t xml:space="preserve"> </w:t>
      </w:r>
      <w:r>
        <w:t xml:space="preserve">95% of the permuted eigenvalues (for the standard </w:t>
      </w:r>
      <w:r>
        <w:rPr>
          <w:rFonts w:ascii="Times New Roman" w:eastAsia="Times New Roman"/>
        </w:rPr>
        <w:t xml:space="preserve">𝛼 </w:t>
      </w:r>
      <w:r>
        <w:t>of .05).</w:t>
      </w:r>
      <w:commentRangeEnd w:id="48"/>
      <w:r w:rsidR="00A5386F">
        <w:rPr>
          <w:rStyle w:val="CommentReference"/>
        </w:rPr>
        <w:commentReference w:id="48"/>
      </w:r>
      <w:r>
        <w:t xml:space="preserve"> Bootstrapping </w:t>
      </w:r>
      <w:del w:id="50" w:author="Mizener, Brendon J" w:date="2021-04-23T17:04:00Z">
        <w:r w:rsidDel="00505F97">
          <w:delText>indicates</w:delText>
        </w:r>
        <w:r w:rsidDel="00505F97">
          <w:rPr>
            <w:spacing w:val="1"/>
          </w:rPr>
          <w:delText xml:space="preserve"> </w:delText>
        </w:r>
        <w:r w:rsidDel="00505F97">
          <w:rPr>
            <w:w w:val="95"/>
          </w:rPr>
          <w:delText>whether</w:delText>
        </w:r>
        <w:r w:rsidDel="00505F97">
          <w:rPr>
            <w:spacing w:val="13"/>
            <w:w w:val="95"/>
          </w:rPr>
          <w:delText xml:space="preserve"> </w:delText>
        </w:r>
        <w:r w:rsidDel="00505F97">
          <w:rPr>
            <w:w w:val="95"/>
          </w:rPr>
          <w:delText>our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data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are</w:delText>
        </w:r>
        <w:r w:rsidDel="00505F97">
          <w:rPr>
            <w:spacing w:val="13"/>
            <w:w w:val="95"/>
          </w:rPr>
          <w:delText xml:space="preserve"> </w:delText>
        </w:r>
        <w:r w:rsidDel="00505F97">
          <w:rPr>
            <w:w w:val="95"/>
          </w:rPr>
          <w:delText>stable</w:delText>
        </w:r>
      </w:del>
      <w:del w:id="51" w:author="Mizener, Brendon J" w:date="2021-04-23T17:03:00Z">
        <w:r w:rsidDel="00505F97">
          <w:rPr>
            <w:w w:val="95"/>
          </w:rPr>
          <w:delText>.</w:delText>
        </w:r>
      </w:del>
      <w:ins w:id="52" w:author="Mizener, Brendon J" w:date="2021-04-23T17:04:00Z">
        <w:r w:rsidR="00505F97">
          <w:t>evaluates the stability</w:t>
        </w:r>
      </w:ins>
      <w:ins w:id="53" w:author="Mizener, Brendon J" w:date="2021-04-23T17:05:00Z">
        <w:r w:rsidR="00505F97">
          <w:t xml:space="preserve"> of the result of an experiment</w:t>
        </w:r>
      </w:ins>
      <w:ins w:id="54" w:author="Mizener, Brendon J" w:date="2021-04-23T17:04:00Z">
        <w:r w:rsidR="00505F97">
          <w:t xml:space="preserve"> </w:t>
        </w:r>
      </w:ins>
      <w:ins w:id="55" w:author="Mizener, Brendon J" w:date="2021-04-23T17:06:00Z">
        <w:r w:rsidR="00505F97">
          <w:t xml:space="preserve">with </w:t>
        </w:r>
      </w:ins>
      <w:ins w:id="56" w:author="Mizener, Brendon J" w:date="2021-04-23T17:04:00Z">
        <w:r w:rsidR="00505F97">
          <w:t>confidence in</w:t>
        </w:r>
      </w:ins>
      <w:ins w:id="57" w:author="Mizener, Brendon J" w:date="2021-04-23T17:05:00Z">
        <w:r w:rsidR="00505F97">
          <w:t>tervals</w:t>
        </w:r>
      </w:ins>
      <w:ins w:id="58" w:author="Mizener, Brendon J" w:date="2021-04-23T17:06:00Z">
        <w:r w:rsidR="00505F97">
          <w:t xml:space="preserve"> computed from resampling the </w:t>
        </w:r>
      </w:ins>
      <w:ins w:id="59" w:author="Mizener, Brendon J" w:date="2021-04-23T17:08:00Z">
        <w:r w:rsidR="00A5386F">
          <w:t xml:space="preserve">original </w:t>
        </w:r>
      </w:ins>
      <w:ins w:id="60" w:author="Mizener, Brendon J" w:date="2021-04-23T17:06:00Z">
        <w:r w:rsidR="00505F97">
          <w:t>observations</w:t>
        </w:r>
      </w:ins>
      <w:ins w:id="61" w:author="Mizener, Brendon J" w:date="2021-04-23T17:08:00Z">
        <w:r w:rsidR="00A5386F">
          <w:t>.</w:t>
        </w:r>
      </w:ins>
      <w:ins w:id="62" w:author="Mizener, Brendon J" w:date="2021-04-23T17:09:00Z">
        <w:r w:rsidR="00A5386F">
          <w:t xml:space="preserve"> [@Hesterberg2011] </w:t>
        </w:r>
      </w:ins>
      <w:del w:id="63" w:author="Mizener, Brendon J" w:date="2021-04-23T17:03:00Z">
        <w:r w:rsidDel="00505F97">
          <w:rPr>
            <w:spacing w:val="39"/>
            <w:w w:val="95"/>
          </w:rPr>
          <w:delText xml:space="preserve"> </w:delText>
        </w:r>
        <w:r w:rsidDel="00505F97">
          <w:rPr>
            <w:w w:val="95"/>
          </w:rPr>
          <w:delText>This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technique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involves</w:delText>
        </w:r>
        <w:r w:rsidDel="00505F97">
          <w:rPr>
            <w:spacing w:val="13"/>
            <w:w w:val="95"/>
          </w:rPr>
          <w:delText xml:space="preserve"> </w:delText>
        </w:r>
        <w:r w:rsidDel="00505F97">
          <w:rPr>
            <w:w w:val="95"/>
          </w:rPr>
          <w:delText>resampling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the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data</w:delText>
        </w:r>
        <w:r w:rsidDel="00505F97">
          <w:rPr>
            <w:spacing w:val="14"/>
            <w:w w:val="95"/>
          </w:rPr>
          <w:delText xml:space="preserve"> </w:delText>
        </w:r>
        <w:r w:rsidDel="00505F97">
          <w:rPr>
            <w:w w:val="95"/>
          </w:rPr>
          <w:delText>with</w:delText>
        </w:r>
        <w:r w:rsidDel="00505F97">
          <w:rPr>
            <w:spacing w:val="13"/>
            <w:w w:val="95"/>
          </w:rPr>
          <w:delText xml:space="preserve"> </w:delText>
        </w:r>
        <w:r w:rsidDel="00505F97">
          <w:rPr>
            <w:w w:val="95"/>
          </w:rPr>
          <w:delText>replacement</w:delText>
        </w:r>
      </w:del>
    </w:p>
    <w:p w14:paraId="1A7D1436" w14:textId="081D0540" w:rsidR="00693923" w:rsidRDefault="00A11518" w:rsidP="00505F97">
      <w:pPr>
        <w:pStyle w:val="BodyText"/>
        <w:spacing w:before="110" w:line="355" w:lineRule="auto"/>
        <w:ind w:left="171" w:right="122" w:firstLine="8"/>
        <w:pPrChange w:id="64" w:author="Mizener, Brendon J" w:date="2021-04-23T17:04:00Z">
          <w:pPr>
            <w:pStyle w:val="BodyText"/>
            <w:spacing w:line="355" w:lineRule="auto"/>
            <w:ind w:left="173" w:right="189" w:hanging="65"/>
          </w:pPr>
        </w:pPrChange>
      </w:pPr>
      <w:del w:id="65" w:author="Mizener, Brendon J" w:date="2021-04-23T17:03:00Z">
        <w:r w:rsidDel="00505F97">
          <w:delText>— which means that the same observation may be selected multiple times in the same</w:delText>
        </w:r>
        <w:r w:rsidDel="00505F97">
          <w:rPr>
            <w:spacing w:val="1"/>
          </w:rPr>
          <w:delText xml:space="preserve"> </w:delText>
        </w:r>
        <w:r w:rsidDel="00505F97">
          <w:delText>iteration — and calculating the mean for each iteration. If the data are stable, as we add</w:delText>
        </w:r>
        <w:r w:rsidDel="00505F97">
          <w:rPr>
            <w:spacing w:val="1"/>
          </w:rPr>
          <w:delText xml:space="preserve"> </w:delText>
        </w:r>
        <w:r w:rsidDel="00505F97">
          <w:rPr>
            <w:spacing w:val="-1"/>
          </w:rPr>
          <w:delText xml:space="preserve">iterations, </w:delText>
        </w:r>
        <w:r w:rsidDel="00505F97">
          <w:delText>each mean that we calculate will fall somewhere near the original mean. The</w:delText>
        </w:r>
        <w:r w:rsidDel="00505F97">
          <w:rPr>
            <w:spacing w:val="1"/>
          </w:rPr>
          <w:delText xml:space="preserve"> </w:delText>
        </w:r>
        <w:r w:rsidDel="00505F97">
          <w:rPr>
            <w:w w:val="95"/>
          </w:rPr>
          <w:delText>narrower</w:delText>
        </w:r>
        <w:r w:rsidDel="00505F97">
          <w:rPr>
            <w:spacing w:val="20"/>
            <w:w w:val="95"/>
          </w:rPr>
          <w:delText xml:space="preserve"> </w:delText>
        </w:r>
        <w:r w:rsidDel="00505F97">
          <w:rPr>
            <w:w w:val="95"/>
          </w:rPr>
          <w:delText>the</w:delText>
        </w:r>
        <w:r w:rsidDel="00505F97">
          <w:rPr>
            <w:spacing w:val="21"/>
            <w:w w:val="95"/>
          </w:rPr>
          <w:delText xml:space="preserve"> </w:delText>
        </w:r>
        <w:r w:rsidDel="00505F97">
          <w:rPr>
            <w:w w:val="95"/>
          </w:rPr>
          <w:delText>distribution</w:delText>
        </w:r>
        <w:r w:rsidDel="00505F97">
          <w:rPr>
            <w:spacing w:val="20"/>
            <w:w w:val="95"/>
          </w:rPr>
          <w:delText xml:space="preserve"> </w:delText>
        </w:r>
        <w:r w:rsidDel="00505F97">
          <w:rPr>
            <w:w w:val="95"/>
          </w:rPr>
          <w:delText>of</w:delText>
        </w:r>
        <w:r w:rsidDel="00505F97">
          <w:rPr>
            <w:spacing w:val="21"/>
            <w:w w:val="95"/>
          </w:rPr>
          <w:delText xml:space="preserve"> </w:delText>
        </w:r>
        <w:r w:rsidDel="00505F97">
          <w:rPr>
            <w:w w:val="95"/>
          </w:rPr>
          <w:delText>means,</w:delText>
        </w:r>
        <w:r w:rsidDel="00505F97">
          <w:rPr>
            <w:spacing w:val="20"/>
            <w:w w:val="95"/>
          </w:rPr>
          <w:delText xml:space="preserve"> </w:delText>
        </w:r>
        <w:r w:rsidDel="00505F97">
          <w:rPr>
            <w:w w:val="95"/>
          </w:rPr>
          <w:delText>the</w:delText>
        </w:r>
        <w:r w:rsidDel="00505F97">
          <w:rPr>
            <w:spacing w:val="21"/>
            <w:w w:val="95"/>
          </w:rPr>
          <w:delText xml:space="preserve"> </w:delText>
        </w:r>
        <w:r w:rsidDel="00505F97">
          <w:rPr>
            <w:w w:val="95"/>
          </w:rPr>
          <w:delText>more</w:delText>
        </w:r>
        <w:r w:rsidDel="00505F97">
          <w:rPr>
            <w:spacing w:val="20"/>
            <w:w w:val="95"/>
          </w:rPr>
          <w:delText xml:space="preserve"> </w:delText>
        </w:r>
        <w:r w:rsidDel="00505F97">
          <w:rPr>
            <w:w w:val="95"/>
          </w:rPr>
          <w:delText>stable</w:delText>
        </w:r>
        <w:r w:rsidDel="00505F97">
          <w:rPr>
            <w:spacing w:val="21"/>
            <w:w w:val="95"/>
          </w:rPr>
          <w:delText xml:space="preserve"> </w:delText>
        </w:r>
        <w:r w:rsidDel="00505F97">
          <w:rPr>
            <w:w w:val="95"/>
          </w:rPr>
          <w:delText>the</w:delText>
        </w:r>
        <w:r w:rsidDel="00505F97">
          <w:rPr>
            <w:spacing w:val="20"/>
            <w:w w:val="95"/>
          </w:rPr>
          <w:delText xml:space="preserve"> </w:delText>
        </w:r>
        <w:r w:rsidDel="00505F97">
          <w:rPr>
            <w:w w:val="95"/>
          </w:rPr>
          <w:delText>data.</w:delText>
        </w:r>
        <w:r w:rsidDel="00505F97">
          <w:rPr>
            <w:spacing w:val="47"/>
            <w:w w:val="95"/>
          </w:rPr>
          <w:delText xml:space="preserve"> </w:delText>
        </w:r>
      </w:del>
      <w:del w:id="66" w:author="Mizener, Brendon J" w:date="2021-04-23T17:10:00Z">
        <w:r w:rsidDel="00A5386F">
          <w:rPr>
            <w:w w:val="95"/>
          </w:rPr>
          <w:delText>Calculating</w:delText>
        </w:r>
        <w:r w:rsidDel="00A5386F">
          <w:rPr>
            <w:spacing w:val="20"/>
            <w:w w:val="95"/>
          </w:rPr>
          <w:delText xml:space="preserve"> </w:delText>
        </w:r>
        <w:r w:rsidDel="00A5386F">
          <w:rPr>
            <w:w w:val="95"/>
          </w:rPr>
          <w:delText>this</w:delText>
        </w:r>
        <w:r w:rsidDel="00A5386F">
          <w:rPr>
            <w:spacing w:val="21"/>
            <w:w w:val="95"/>
          </w:rPr>
          <w:delText xml:space="preserve"> </w:delText>
        </w:r>
        <w:r w:rsidDel="00A5386F">
          <w:rPr>
            <w:w w:val="95"/>
          </w:rPr>
          <w:delText>distribution</w:delText>
        </w:r>
        <w:r w:rsidDel="00A5386F">
          <w:rPr>
            <w:spacing w:val="-54"/>
            <w:w w:val="95"/>
          </w:rPr>
          <w:delText xml:space="preserve"> </w:delText>
        </w:r>
        <w:r w:rsidDel="00A5386F">
          <w:rPr>
            <w:w w:val="95"/>
          </w:rPr>
          <w:delText>gives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us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a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confidence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interval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from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which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we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can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infer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significance,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and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can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be</w:delText>
        </w:r>
        <w:r w:rsidDel="00A5386F">
          <w:rPr>
            <w:spacing w:val="5"/>
            <w:w w:val="95"/>
          </w:rPr>
          <w:delText xml:space="preserve"> </w:delText>
        </w:r>
        <w:r w:rsidDel="00A5386F">
          <w:rPr>
            <w:w w:val="95"/>
          </w:rPr>
          <w:delText>displayed</w:delText>
        </w:r>
        <w:r w:rsidDel="00A5386F">
          <w:rPr>
            <w:spacing w:val="1"/>
            <w:w w:val="95"/>
          </w:rPr>
          <w:delText xml:space="preserve"> </w:delText>
        </w:r>
        <w:r w:rsidDel="00A5386F">
          <w:rPr>
            <w:spacing w:val="-1"/>
          </w:rPr>
          <w:delText>visually</w:delText>
        </w:r>
        <w:r w:rsidDel="00A5386F">
          <w:rPr>
            <w:spacing w:val="-10"/>
          </w:rPr>
          <w:delText xml:space="preserve"> </w:delText>
        </w:r>
        <w:r w:rsidDel="00A5386F">
          <w:rPr>
            <w:spacing w:val="-1"/>
          </w:rPr>
          <w:delText>in</w:delText>
        </w:r>
        <w:r w:rsidDel="00A5386F">
          <w:rPr>
            <w:spacing w:val="-10"/>
          </w:rPr>
          <w:delText xml:space="preserve"> </w:delText>
        </w:r>
        <w:r w:rsidDel="00A5386F">
          <w:rPr>
            <w:spacing w:val="-1"/>
          </w:rPr>
          <w:delText>our</w:delText>
        </w:r>
        <w:r w:rsidDel="00A5386F">
          <w:rPr>
            <w:spacing w:val="-10"/>
          </w:rPr>
          <w:delText xml:space="preserve"> </w:delText>
        </w:r>
        <w:r w:rsidDel="00A5386F">
          <w:rPr>
            <w:spacing w:val="-1"/>
          </w:rPr>
          <w:delText>multivariate</w:delText>
        </w:r>
        <w:r w:rsidDel="00A5386F">
          <w:rPr>
            <w:spacing w:val="-9"/>
          </w:rPr>
          <w:delText xml:space="preserve"> </w:delText>
        </w:r>
        <w:r w:rsidDel="00A5386F">
          <w:delText>plots</w:delText>
        </w:r>
      </w:del>
      <w:r>
        <w:t>.</w:t>
      </w:r>
      <w:r>
        <w:rPr>
          <w:spacing w:val="7"/>
        </w:rPr>
        <w:t xml:space="preserve"> </w:t>
      </w:r>
      <w:del w:id="67" w:author="Mizener, Brendon J" w:date="2021-04-23T17:12:00Z">
        <w:r w:rsidDel="00A5386F">
          <w:delText>There</w:delText>
        </w:r>
        <w:r w:rsidDel="00A5386F">
          <w:rPr>
            <w:spacing w:val="-10"/>
          </w:rPr>
          <w:delText xml:space="preserve"> </w:delText>
        </w:r>
        <w:r w:rsidDel="00A5386F">
          <w:delText>are</w:delText>
        </w:r>
        <w:r w:rsidDel="00A5386F">
          <w:rPr>
            <w:spacing w:val="-10"/>
          </w:rPr>
          <w:delText xml:space="preserve"> </w:delText>
        </w:r>
        <w:r w:rsidDel="00A5386F">
          <w:delText>two</w:delText>
        </w:r>
        <w:r w:rsidDel="00A5386F">
          <w:rPr>
            <w:spacing w:val="-9"/>
          </w:rPr>
          <w:delText xml:space="preserve"> </w:delText>
        </w:r>
        <w:r w:rsidDel="00A5386F">
          <w:delText>primary</w:delText>
        </w:r>
        <w:r w:rsidDel="00A5386F">
          <w:rPr>
            <w:spacing w:val="-10"/>
          </w:rPr>
          <w:delText xml:space="preserve"> </w:delText>
        </w:r>
        <w:r w:rsidDel="00A5386F">
          <w:delText>applications</w:delText>
        </w:r>
        <w:r w:rsidDel="00A5386F">
          <w:rPr>
            <w:spacing w:val="-10"/>
          </w:rPr>
          <w:delText xml:space="preserve"> </w:delText>
        </w:r>
        <w:r w:rsidDel="00A5386F">
          <w:delText>for</w:delText>
        </w:r>
        <w:r w:rsidDel="00A5386F">
          <w:rPr>
            <w:spacing w:val="-9"/>
          </w:rPr>
          <w:delText xml:space="preserve"> </w:delText>
        </w:r>
        <w:r w:rsidDel="00A5386F">
          <w:delText>this:</w:delText>
        </w:r>
        <w:r w:rsidDel="00A5386F">
          <w:rPr>
            <w:spacing w:val="7"/>
          </w:rPr>
          <w:delText xml:space="preserve"> </w:delText>
        </w:r>
        <w:r w:rsidDel="00A5386F">
          <w:delText>1)</w:delText>
        </w:r>
        <w:r w:rsidDel="00A5386F">
          <w:rPr>
            <w:spacing w:val="-9"/>
          </w:rPr>
          <w:delText xml:space="preserve"> </w:delText>
        </w:r>
        <w:r w:rsidDel="00A5386F">
          <w:delText>to</w:delText>
        </w:r>
        <w:r w:rsidDel="00A5386F">
          <w:rPr>
            <w:spacing w:val="-10"/>
          </w:rPr>
          <w:delText xml:space="preserve"> </w:delText>
        </w:r>
        <w:r w:rsidDel="00A5386F">
          <w:delText>see</w:delText>
        </w:r>
        <w:r w:rsidDel="00A5386F">
          <w:rPr>
            <w:spacing w:val="-10"/>
          </w:rPr>
          <w:delText xml:space="preserve"> </w:delText>
        </w:r>
        <w:r w:rsidDel="00A5386F">
          <w:delText>if</w:delText>
        </w:r>
        <w:r w:rsidDel="00A5386F">
          <w:rPr>
            <w:spacing w:val="1"/>
          </w:rPr>
          <w:delText xml:space="preserve"> </w:delText>
        </w:r>
        <w:r w:rsidDel="00A5386F">
          <w:rPr>
            <w:w w:val="95"/>
          </w:rPr>
          <w:delText>mean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differences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between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groups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of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observations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are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significantly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different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and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2)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to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see</w:delText>
        </w:r>
        <w:r w:rsidDel="00A5386F">
          <w:rPr>
            <w:spacing w:val="6"/>
            <w:w w:val="95"/>
          </w:rPr>
          <w:delText xml:space="preserve"> </w:delText>
        </w:r>
        <w:r w:rsidDel="00A5386F">
          <w:rPr>
            <w:w w:val="95"/>
          </w:rPr>
          <w:delText>if</w:delText>
        </w:r>
        <w:r w:rsidDel="00A5386F">
          <w:rPr>
            <w:spacing w:val="1"/>
            <w:w w:val="95"/>
          </w:rPr>
          <w:delText xml:space="preserve"> </w:delText>
        </w:r>
        <w:r w:rsidDel="00A5386F">
          <w:delText>the</w:delText>
        </w:r>
        <w:r w:rsidDel="00A5386F">
          <w:rPr>
            <w:spacing w:val="3"/>
          </w:rPr>
          <w:delText xml:space="preserve"> </w:delText>
        </w:r>
        <w:r w:rsidDel="00A5386F">
          <w:delText>individual</w:delText>
        </w:r>
        <w:r w:rsidDel="00A5386F">
          <w:rPr>
            <w:spacing w:val="3"/>
          </w:rPr>
          <w:delText xml:space="preserve"> </w:delText>
        </w:r>
        <w:r w:rsidDel="00A5386F">
          <w:delText>observations</w:delText>
        </w:r>
        <w:r w:rsidDel="00A5386F">
          <w:rPr>
            <w:spacing w:val="3"/>
          </w:rPr>
          <w:delText xml:space="preserve"> </w:delText>
        </w:r>
        <w:r w:rsidDel="00A5386F">
          <w:delText>or</w:delText>
        </w:r>
        <w:r w:rsidDel="00A5386F">
          <w:rPr>
            <w:spacing w:val="3"/>
          </w:rPr>
          <w:delText xml:space="preserve"> </w:delText>
        </w:r>
        <w:r w:rsidDel="00A5386F">
          <w:delText>variables</w:delText>
        </w:r>
        <w:r w:rsidDel="00A5386F">
          <w:rPr>
            <w:spacing w:val="3"/>
          </w:rPr>
          <w:delText xml:space="preserve"> </w:delText>
        </w:r>
        <w:r w:rsidDel="00A5386F">
          <w:delText>are</w:delText>
        </w:r>
        <w:r w:rsidDel="00A5386F">
          <w:rPr>
            <w:spacing w:val="3"/>
          </w:rPr>
          <w:delText xml:space="preserve"> </w:delText>
        </w:r>
        <w:r w:rsidDel="00A5386F">
          <w:delText>consistent</w:delText>
        </w:r>
        <w:r w:rsidDel="00A5386F">
          <w:rPr>
            <w:spacing w:val="3"/>
          </w:rPr>
          <w:delText xml:space="preserve"> </w:delText>
        </w:r>
        <w:r w:rsidDel="00A5386F">
          <w:delText>across</w:delText>
        </w:r>
        <w:r w:rsidDel="00A5386F">
          <w:rPr>
            <w:spacing w:val="3"/>
          </w:rPr>
          <w:delText xml:space="preserve"> </w:delText>
        </w:r>
        <w:r w:rsidDel="00A5386F">
          <w:delText>participants.</w:delText>
        </w:r>
      </w:del>
    </w:p>
    <w:p w14:paraId="4B7D2A11" w14:textId="77777777" w:rsidR="00693923" w:rsidRDefault="00A11518">
      <w:pPr>
        <w:pStyle w:val="BodyText"/>
        <w:tabs>
          <w:tab w:val="left" w:pos="2981"/>
        </w:tabs>
        <w:spacing w:before="273" w:line="355" w:lineRule="auto"/>
        <w:ind w:left="171" w:right="154" w:firstLine="584"/>
      </w:pPr>
      <w:bookmarkStart w:id="68" w:name="Data_Processing"/>
      <w:bookmarkEnd w:id="68"/>
      <w:r>
        <w:rPr>
          <w:b/>
        </w:rPr>
        <w:t>Data</w:t>
      </w:r>
      <w:r>
        <w:rPr>
          <w:b/>
          <w:spacing w:val="79"/>
        </w:rPr>
        <w:t xml:space="preserve"> </w:t>
      </w:r>
      <w:r>
        <w:rPr>
          <w:b/>
        </w:rPr>
        <w:t>Processing.</w:t>
      </w:r>
      <w:r>
        <w:rPr>
          <w:b/>
        </w:rPr>
        <w:tab/>
      </w:r>
      <w:r>
        <w:t>Raw data were cleaned and processed in Excel and R. As</w:t>
      </w:r>
      <w:r>
        <w:rPr>
          <w:spacing w:val="1"/>
        </w:rPr>
        <w:t xml:space="preserve"> </w:t>
      </w:r>
      <w:r>
        <w:t>described above, each of the analyses requires data in a different format. CA requires a</w:t>
      </w:r>
      <w:r>
        <w:rPr>
          <w:spacing w:val="1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something</w:t>
      </w:r>
      <w:r>
        <w:rPr>
          <w:spacing w:val="15"/>
          <w:w w:val="95"/>
        </w:rPr>
        <w:t xml:space="preserve"> </w:t>
      </w:r>
      <w:r>
        <w:rPr>
          <w:w w:val="95"/>
        </w:rPr>
        <w:t>like</w:t>
      </w:r>
      <w:r>
        <w:rPr>
          <w:spacing w:val="16"/>
          <w:w w:val="95"/>
        </w:rPr>
        <w:t xml:space="preserve"> </w:t>
      </w:r>
      <w:r>
        <w:rPr>
          <w:w w:val="95"/>
        </w:rPr>
        <w:t>it,</w:t>
      </w:r>
      <w:r>
        <w:rPr>
          <w:spacing w:val="16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requires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6"/>
          <w:w w:val="95"/>
        </w:rPr>
        <w:t xml:space="preserve"> </w:t>
      </w:r>
      <w:r>
        <w:rPr>
          <w:w w:val="95"/>
        </w:rPr>
        <w:t>tables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</w:t>
      </w:r>
      <w:r>
        <w:rPr>
          <w:spacing w:val="16"/>
          <w:w w:val="95"/>
        </w:rPr>
        <w:t xml:space="preserve"> </w:t>
      </w:r>
      <w:r>
        <w:rPr>
          <w:w w:val="95"/>
        </w:rPr>
        <w:t>rows,</w:t>
      </w:r>
      <w:r>
        <w:rPr>
          <w:spacing w:val="16"/>
          <w:w w:val="95"/>
        </w:rPr>
        <w:t xml:space="preserve"> </w:t>
      </w:r>
      <w:r>
        <w:rPr>
          <w:w w:val="95"/>
        </w:rPr>
        <w:t>MFA</w:t>
      </w:r>
      <w:r>
        <w:rPr>
          <w:spacing w:val="-54"/>
          <w:w w:val="95"/>
        </w:rPr>
        <w:t xml:space="preserve"> </w:t>
      </w:r>
      <w:r>
        <w:t>requires multiple tables with the same rows, and MDS requires a distance matrix. To</w:t>
      </w:r>
      <w:r>
        <w:rPr>
          <w:spacing w:val="1"/>
        </w:rPr>
        <w:t xml:space="preserve"> </w:t>
      </w:r>
      <w:r>
        <w:rPr>
          <w:w w:val="95"/>
        </w:rPr>
        <w:t>transform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formats,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translated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French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English.</w:t>
      </w:r>
      <w:r>
        <w:rPr>
          <w:spacing w:val="-54"/>
          <w:w w:val="95"/>
        </w:rPr>
        <w:t xml:space="preserve"> </w:t>
      </w:r>
      <w:r>
        <w:rPr>
          <w:w w:val="95"/>
        </w:rPr>
        <w:t>Then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response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participant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transformed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4"/>
          <w:w w:val="95"/>
        </w:rPr>
        <w:t xml:space="preserve"> </w:t>
      </w:r>
      <w:r>
        <w:rPr>
          <w:w w:val="95"/>
        </w:rPr>
        <w:t>contingency</w:t>
      </w:r>
      <w:r>
        <w:rPr>
          <w:spacing w:val="1"/>
          <w:w w:val="95"/>
        </w:rPr>
        <w:t xml:space="preserve"> </w:t>
      </w:r>
      <w:r>
        <w:rPr>
          <w:w w:val="95"/>
        </w:rPr>
        <w:t>table,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stimuli,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observations,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rows,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responses,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variables,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columns.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way,</w:t>
      </w:r>
      <w:r>
        <w:rPr>
          <w:spacing w:val="15"/>
          <w:w w:val="95"/>
        </w:rPr>
        <w:t xml:space="preserve"> </w:t>
      </w:r>
      <w:r>
        <w:rPr>
          <w:w w:val="95"/>
        </w:rPr>
        <w:t>instead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qualitative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5"/>
          <w:w w:val="95"/>
        </w:rPr>
        <w:t xml:space="preserve"> </w:t>
      </w:r>
      <w:r>
        <w:rPr>
          <w:w w:val="95"/>
        </w:rPr>
        <w:t>cell,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zeros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cell.</w:t>
      </w:r>
    </w:p>
    <w:p w14:paraId="1BC3AED6" w14:textId="2E4B7007" w:rsidR="00693923" w:rsidDel="00A5386F" w:rsidRDefault="00A11518" w:rsidP="00A5386F">
      <w:pPr>
        <w:pStyle w:val="BodyText"/>
        <w:spacing w:line="355" w:lineRule="auto"/>
        <w:ind w:left="171" w:right="189"/>
        <w:rPr>
          <w:del w:id="69" w:author="Mizener, Brendon J" w:date="2021-04-23T17:12:00Z"/>
        </w:rPr>
      </w:pPr>
      <w:r>
        <w:rPr>
          <w:w w:val="95"/>
        </w:rPr>
        <w:t>These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0"/>
          <w:w w:val="95"/>
        </w:rPr>
        <w:t xml:space="preserve"> </w:t>
      </w:r>
      <w:r>
        <w:rPr>
          <w:w w:val="95"/>
        </w:rPr>
        <w:t>tables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compiled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three-dimensional</w:t>
      </w:r>
      <w:r>
        <w:rPr>
          <w:spacing w:val="11"/>
          <w:w w:val="95"/>
        </w:rPr>
        <w:t xml:space="preserve"> </w:t>
      </w:r>
      <w:r>
        <w:rPr>
          <w:w w:val="95"/>
        </w:rPr>
        <w:t>arrays,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“bricks,”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data,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survey,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“page”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individual</w:t>
      </w:r>
      <w:r>
        <w:rPr>
          <w:spacing w:val="9"/>
          <w:w w:val="95"/>
        </w:rPr>
        <w:t xml:space="preserve"> </w:t>
      </w:r>
      <w:r>
        <w:rPr>
          <w:w w:val="95"/>
        </w:rPr>
        <w:t>participant’s</w:t>
      </w:r>
      <w:r>
        <w:rPr>
          <w:spacing w:val="8"/>
          <w:w w:val="95"/>
        </w:rPr>
        <w:t xml:space="preserve"> </w:t>
      </w:r>
      <w:r>
        <w:rPr>
          <w:w w:val="95"/>
        </w:rPr>
        <w:t>responses.</w:t>
      </w:r>
      <w:r>
        <w:rPr>
          <w:spacing w:val="-54"/>
          <w:w w:val="95"/>
        </w:rPr>
        <w:t xml:space="preserve"> </w:t>
      </w:r>
      <w:del w:id="70" w:author="Mizener, Brendon J" w:date="2021-04-23T17:12:00Z">
        <w:r w:rsidDel="00A5386F">
          <w:delText>T</w:delText>
        </w:r>
      </w:del>
      <w:ins w:id="71" w:author="Mizener, Brendon J" w:date="2021-04-23T17:13:00Z">
        <w:r w:rsidR="00A5386F">
          <w:t xml:space="preserve"> </w:t>
        </w:r>
      </w:ins>
      <w:ins w:id="72" w:author="Mizener, Brendon J" w:date="2021-04-23T17:12:00Z">
        <w:r w:rsidR="00A5386F">
          <w:t>T</w:t>
        </w:r>
      </w:ins>
      <w:r>
        <w:t>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lastRenderedPageBreak/>
        <w:t>contingency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summed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ins w:id="73" w:author="Mizener, Brendon J" w:date="2021-04-23T17:13:00Z">
        <w:r w:rsidR="00A5386F">
          <w:t xml:space="preserve"> pseudo-</w:t>
        </w:r>
        <w:r w:rsidR="00A5386F" w:rsidDel="00A5386F">
          <w:t xml:space="preserve"> </w:t>
        </w:r>
      </w:ins>
    </w:p>
    <w:p w14:paraId="3D17075B" w14:textId="2CE43691" w:rsidR="00693923" w:rsidDel="00A5386F" w:rsidRDefault="00693923" w:rsidP="00A5386F">
      <w:pPr>
        <w:pStyle w:val="BodyText"/>
        <w:spacing w:line="355" w:lineRule="auto"/>
        <w:ind w:left="171" w:right="189"/>
        <w:rPr>
          <w:del w:id="74" w:author="Mizener, Brendon J" w:date="2021-04-23T17:12:00Z"/>
        </w:rPr>
        <w:sectPr w:rsidR="00693923" w:rsidDel="00A5386F" w:rsidSect="00A5386F">
          <w:pgSz w:w="12240" w:h="15840"/>
          <w:pgMar w:top="1380" w:right="540" w:bottom="280" w:left="1260" w:header="649" w:footer="0" w:gutter="0"/>
          <w:cols w:space="720"/>
          <w:sectPrChange w:id="75" w:author="Mizener, Brendon J" w:date="2021-04-23T17:12:00Z">
            <w:sectPr w:rsidR="00693923" w:rsidDel="00A5386F" w:rsidSect="00A5386F">
              <w:pgMar w:top="1380" w:right="1280" w:bottom="280" w:left="1260" w:header="649" w:footer="0" w:gutter="0"/>
            </w:sectPr>
          </w:sectPrChange>
        </w:sectPr>
        <w:pPrChange w:id="76" w:author="Mizener, Brendon J" w:date="2021-04-23T17:13:00Z">
          <w:pPr>
            <w:spacing w:line="355" w:lineRule="auto"/>
          </w:pPr>
        </w:pPrChange>
      </w:pPr>
    </w:p>
    <w:p w14:paraId="37821011" w14:textId="0585EA4E" w:rsidR="00693923" w:rsidRDefault="00A11518" w:rsidP="00A5386F">
      <w:pPr>
        <w:pStyle w:val="BodyText"/>
        <w:spacing w:line="355" w:lineRule="auto"/>
        <w:ind w:left="171" w:right="189"/>
        <w:pPrChange w:id="77" w:author="Mizener, Brendon J" w:date="2021-04-23T17:13:00Z">
          <w:pPr>
            <w:pStyle w:val="BodyText"/>
            <w:spacing w:before="110" w:line="355" w:lineRule="auto"/>
            <w:ind w:left="171" w:right="386" w:firstLine="8"/>
          </w:pPr>
        </w:pPrChange>
      </w:pPr>
      <w:del w:id="78" w:author="Mizener, Brendon J" w:date="2021-04-23T17:12:00Z">
        <w:r w:rsidDel="00A5386F">
          <w:rPr>
            <w:w w:val="95"/>
          </w:rPr>
          <w:lastRenderedPageBreak/>
          <w:delText>p</w:delText>
        </w:r>
      </w:del>
      <w:del w:id="79" w:author="Mizener, Brendon J" w:date="2021-04-23T17:13:00Z">
        <w:r w:rsidDel="00A5386F">
          <w:rPr>
            <w:w w:val="95"/>
          </w:rPr>
          <w:delText>seudo</w:delText>
        </w:r>
      </w:del>
      <w:r>
        <w:rPr>
          <w:w w:val="95"/>
        </w:rPr>
        <w:t>-contingency</w:t>
      </w:r>
      <w:r>
        <w:rPr>
          <w:spacing w:val="14"/>
          <w:w w:val="95"/>
        </w:rPr>
        <w:t xml:space="preserve"> </w:t>
      </w:r>
      <w:r>
        <w:rPr>
          <w:w w:val="95"/>
        </w:rPr>
        <w:t>table,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contained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responses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count</w:t>
      </w:r>
      <w:r>
        <w:rPr>
          <w:spacing w:val="15"/>
          <w:w w:val="95"/>
        </w:rPr>
        <w:t xml:space="preserve"> </w:t>
      </w:r>
      <w:r>
        <w:rPr>
          <w:w w:val="95"/>
        </w:rPr>
        <w:t>data.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CAs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experiments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performed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0"/>
          <w:w w:val="95"/>
        </w:rPr>
        <w:t xml:space="preserve"> </w:t>
      </w:r>
      <w:r>
        <w:rPr>
          <w:w w:val="95"/>
        </w:rPr>
        <w:t>table</w:t>
      </w:r>
      <w:r>
        <w:rPr>
          <w:spacing w:val="9"/>
          <w:w w:val="95"/>
        </w:rPr>
        <w:t xml:space="preserve"> </w:t>
      </w:r>
      <w:r>
        <w:rPr>
          <w:w w:val="95"/>
        </w:rPr>
        <w:t>separately,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PLSC</w:t>
      </w:r>
      <w:r>
        <w:rPr>
          <w:spacing w:val="-54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18"/>
          <w:w w:val="95"/>
        </w:rPr>
        <w:t xml:space="preserve"> </w:t>
      </w:r>
      <w:r>
        <w:rPr>
          <w:w w:val="95"/>
        </w:rPr>
        <w:t>time.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matrix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MDS,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-54"/>
          <w:w w:val="95"/>
        </w:rPr>
        <w:t xml:space="preserve"> </w:t>
      </w:r>
      <w:r>
        <w:t>computed a distance matrix</w:t>
      </w:r>
      <w:r>
        <w:rPr>
          <w:spacing w:val="1"/>
        </w:rPr>
        <w:t xml:space="preserve"> </w:t>
      </w:r>
      <w:r>
        <w:t>for each of</w:t>
      </w:r>
      <w:r>
        <w:rPr>
          <w:spacing w:val="1"/>
        </w:rPr>
        <w:t xml:space="preserve"> </w:t>
      </w:r>
      <w:r>
        <w:t>the bricks, so</w:t>
      </w:r>
      <w:r>
        <w:rPr>
          <w:spacing w:val="1"/>
        </w:rPr>
        <w:t xml:space="preserve"> </w:t>
      </w:r>
      <w:r>
        <w:t>that the distance in</w:t>
      </w:r>
      <w:r>
        <w:rPr>
          <w:spacing w:val="1"/>
        </w:rPr>
        <w:t xml:space="preserve"> </w:t>
      </w:r>
      <w:r>
        <w:t>each cell</w:t>
      </w:r>
      <w:r>
        <w:rPr>
          <w:spacing w:val="1"/>
        </w:rPr>
        <w:t xml:space="preserve"> </w:t>
      </w:r>
      <w:r>
        <w:t>represented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distance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participants.</w:t>
      </w:r>
    </w:p>
    <w:p w14:paraId="13AF2622" w14:textId="77777777" w:rsidR="00693923" w:rsidRDefault="00A11518">
      <w:pPr>
        <w:pStyle w:val="BodyText"/>
        <w:spacing w:line="355" w:lineRule="auto"/>
        <w:ind w:left="180" w:right="155" w:firstLine="576"/>
      </w:pP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14"/>
          <w:w w:val="95"/>
        </w:rPr>
        <w:t xml:space="preserve"> </w:t>
      </w:r>
      <w:r>
        <w:rPr>
          <w:w w:val="95"/>
        </w:rPr>
        <w:t>performed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MFA,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AS.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get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MFA,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-54"/>
          <w:w w:val="95"/>
        </w:rPr>
        <w:t xml:space="preserve"> </w:t>
      </w:r>
      <w:r>
        <w:t>separated the AS brick into separate bricks for French and American participants and</w:t>
      </w:r>
      <w:r>
        <w:rPr>
          <w:spacing w:val="1"/>
        </w:rPr>
        <w:t xml:space="preserve"> </w:t>
      </w:r>
      <w:r>
        <w:t>summed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along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pages,</w:t>
      </w:r>
      <w:r>
        <w:rPr>
          <w:spacing w:val="13"/>
        </w:rPr>
        <w:t xml:space="preserve"> </w:t>
      </w:r>
      <w:r>
        <w:t>resulting</w:t>
      </w:r>
    </w:p>
    <w:p w14:paraId="4156A48B" w14:textId="77777777" w:rsidR="00693923" w:rsidRDefault="00A11518">
      <w:pPr>
        <w:pStyle w:val="BodyText"/>
        <w:spacing w:line="355" w:lineRule="auto"/>
        <w:ind w:left="180" w:right="179" w:firstLine="576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establish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inferences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visualization,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QS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grouped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quality</w:t>
      </w:r>
      <w:r>
        <w:rPr>
          <w:spacing w:val="9"/>
          <w:w w:val="95"/>
        </w:rPr>
        <w:t xml:space="preserve"> </w:t>
      </w:r>
      <w:r>
        <w:rPr>
          <w:w w:val="95"/>
        </w:rPr>
        <w:t>(e.g.,</w:t>
      </w:r>
      <w:r>
        <w:rPr>
          <w:spacing w:val="8"/>
          <w:w w:val="95"/>
        </w:rPr>
        <w:t xml:space="preserve"> </w:t>
      </w:r>
      <w:r>
        <w:rPr>
          <w:w w:val="95"/>
        </w:rPr>
        <w:t>levels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tempo,</w:t>
      </w:r>
      <w:r>
        <w:rPr>
          <w:spacing w:val="9"/>
          <w:w w:val="95"/>
        </w:rPr>
        <w:t xml:space="preserve"> </w:t>
      </w:r>
      <w:r>
        <w:rPr>
          <w:w w:val="95"/>
        </w:rPr>
        <w:t>types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genre).</w:t>
      </w:r>
      <w:r>
        <w:rPr>
          <w:spacing w:val="31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since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did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priori</w:t>
      </w:r>
      <w:r>
        <w:rPr>
          <w:i/>
          <w:spacing w:val="25"/>
          <w:w w:val="95"/>
        </w:rPr>
        <w:t xml:space="preserve"> </w:t>
      </w:r>
      <w:r>
        <w:rPr>
          <w:w w:val="95"/>
        </w:rPr>
        <w:t>grouping</w:t>
      </w:r>
      <w:r>
        <w:rPr>
          <w:spacing w:val="14"/>
          <w:w w:val="95"/>
        </w:rPr>
        <w:t xml:space="preserve"> </w:t>
      </w:r>
      <w:r>
        <w:rPr>
          <w:w w:val="95"/>
        </w:rPr>
        <w:t>variables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adjectives,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4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-54"/>
          <w:w w:val="95"/>
        </w:rPr>
        <w:t xml:space="preserve"> </w:t>
      </w:r>
      <w:r>
        <w:rPr>
          <w:w w:val="95"/>
        </w:rPr>
        <w:t>evaluated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hierarchical</w:t>
      </w:r>
      <w:r>
        <w:rPr>
          <w:spacing w:val="14"/>
          <w:w w:val="95"/>
        </w:rPr>
        <w:t xml:space="preserve"> </w:t>
      </w:r>
      <w:r>
        <w:rPr>
          <w:w w:val="95"/>
        </w:rPr>
        <w:t>cluster</w:t>
      </w:r>
      <w:r>
        <w:rPr>
          <w:spacing w:val="14"/>
          <w:w w:val="95"/>
        </w:rPr>
        <w:t xml:space="preserve"> </w:t>
      </w:r>
      <w:r>
        <w:rPr>
          <w:w w:val="95"/>
        </w:rPr>
        <w:t>analyses</w:t>
      </w:r>
      <w:r>
        <w:rPr>
          <w:spacing w:val="14"/>
          <w:w w:val="95"/>
        </w:rPr>
        <w:t xml:space="preserve"> </w:t>
      </w:r>
      <w:r>
        <w:rPr>
          <w:w w:val="95"/>
        </w:rPr>
        <w:t>(see</w:t>
      </w:r>
      <w:r>
        <w:rPr>
          <w:spacing w:val="14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4"/>
          <w:w w:val="95"/>
        </w:rPr>
        <w:t xml:space="preserve"> </w:t>
      </w:r>
      <w:r>
        <w:rPr>
          <w:w w:val="95"/>
        </w:rPr>
        <w:t>materials)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see</w:t>
      </w:r>
      <w:r>
        <w:rPr>
          <w:spacing w:val="14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t>groupings</w:t>
      </w:r>
      <w:r>
        <w:rPr>
          <w:spacing w:val="13"/>
        </w:rPr>
        <w:t xml:space="preserve"> </w:t>
      </w:r>
      <w:r>
        <w:t>arose</w:t>
      </w:r>
      <w:r>
        <w:rPr>
          <w:spacing w:val="13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evaluation.</w:t>
      </w:r>
    </w:p>
    <w:p w14:paraId="33F33932" w14:textId="77777777" w:rsidR="00693923" w:rsidRDefault="00693923">
      <w:pPr>
        <w:pStyle w:val="BodyText"/>
        <w:spacing w:before="3"/>
      </w:pPr>
    </w:p>
    <w:p w14:paraId="14E5FEB2" w14:textId="77777777" w:rsidR="00693923" w:rsidRDefault="00A11518">
      <w:pPr>
        <w:pStyle w:val="Heading1"/>
        <w:ind w:left="20"/>
        <w:jc w:val="center"/>
      </w:pPr>
      <w:bookmarkStart w:id="80" w:name="Experiment_1:_Musical_Qualities_Survey"/>
      <w:bookmarkEnd w:id="80"/>
      <w:r>
        <w:rPr>
          <w:w w:val="105"/>
        </w:rPr>
        <w:t>Experiment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1: </w:t>
      </w:r>
      <w:r>
        <w:rPr>
          <w:spacing w:val="1"/>
          <w:w w:val="105"/>
        </w:rPr>
        <w:t xml:space="preserve"> </w:t>
      </w:r>
      <w:r>
        <w:rPr>
          <w:w w:val="105"/>
        </w:rPr>
        <w:t>Musical</w:t>
      </w:r>
      <w:r>
        <w:rPr>
          <w:spacing w:val="32"/>
          <w:w w:val="105"/>
        </w:rPr>
        <w:t xml:space="preserve"> </w:t>
      </w:r>
      <w:r>
        <w:rPr>
          <w:w w:val="105"/>
        </w:rPr>
        <w:t>Qualities</w:t>
      </w:r>
      <w:r>
        <w:rPr>
          <w:spacing w:val="33"/>
          <w:w w:val="105"/>
        </w:rPr>
        <w:t xml:space="preserve"> </w:t>
      </w:r>
      <w:r>
        <w:rPr>
          <w:w w:val="105"/>
        </w:rPr>
        <w:t>Survey</w:t>
      </w:r>
    </w:p>
    <w:p w14:paraId="5668A9BC" w14:textId="77777777" w:rsidR="00693923" w:rsidRDefault="00693923">
      <w:pPr>
        <w:pStyle w:val="BodyText"/>
        <w:spacing w:before="8"/>
        <w:rPr>
          <w:b/>
          <w:sz w:val="26"/>
        </w:rPr>
      </w:pPr>
    </w:p>
    <w:p w14:paraId="08447E8C" w14:textId="77777777" w:rsidR="00693923" w:rsidRDefault="00A11518">
      <w:pPr>
        <w:ind w:left="180"/>
        <w:rPr>
          <w:b/>
          <w:sz w:val="24"/>
        </w:rPr>
      </w:pPr>
      <w:r>
        <w:rPr>
          <w:b/>
          <w:w w:val="105"/>
          <w:sz w:val="24"/>
        </w:rPr>
        <w:t>Methods</w:t>
      </w:r>
    </w:p>
    <w:p w14:paraId="46B76DE4" w14:textId="77777777" w:rsidR="00693923" w:rsidRDefault="00693923">
      <w:pPr>
        <w:pStyle w:val="BodyText"/>
        <w:spacing w:before="8"/>
        <w:rPr>
          <w:b/>
          <w:sz w:val="26"/>
        </w:rPr>
      </w:pPr>
    </w:p>
    <w:p w14:paraId="05FFA40A" w14:textId="77777777" w:rsidR="00693923" w:rsidRDefault="00A11518">
      <w:pPr>
        <w:pStyle w:val="BodyText"/>
        <w:tabs>
          <w:tab w:val="left" w:pos="2494"/>
        </w:tabs>
        <w:spacing w:before="1" w:line="355" w:lineRule="auto"/>
        <w:ind w:left="174" w:right="251" w:firstLine="581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experiment,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w w:val="95"/>
        </w:rPr>
        <w:t>trained</w:t>
      </w:r>
      <w:r>
        <w:rPr>
          <w:spacing w:val="11"/>
          <w:w w:val="95"/>
        </w:rPr>
        <w:t xml:space="preserve"> </w:t>
      </w:r>
      <w:r>
        <w:rPr>
          <w:w w:val="95"/>
        </w:rPr>
        <w:t>musicians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minimum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10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formal</w:t>
      </w:r>
      <w:r>
        <w:rPr>
          <w:spacing w:val="10"/>
          <w:w w:val="95"/>
        </w:rPr>
        <w:t xml:space="preserve"> </w:t>
      </w:r>
      <w:r>
        <w:rPr>
          <w:w w:val="95"/>
        </w:rPr>
        <w:t>music</w:t>
      </w:r>
      <w:r>
        <w:rPr>
          <w:spacing w:val="11"/>
          <w:w w:val="95"/>
        </w:rPr>
        <w:t xml:space="preserve"> </w:t>
      </w:r>
      <w:r>
        <w:rPr>
          <w:w w:val="95"/>
        </w:rPr>
        <w:t>training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evaluate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perceptual</w:t>
      </w:r>
      <w:r>
        <w:rPr>
          <w:spacing w:val="10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musical qualities of the stimuli, and to ascertain whether the stimuli truly reflected the</w:t>
      </w:r>
      <w:r>
        <w:rPr>
          <w:spacing w:val="1"/>
        </w:rPr>
        <w:t xml:space="preserve"> </w:t>
      </w:r>
      <w:r>
        <w:rPr>
          <w:w w:val="95"/>
        </w:rPr>
        <w:t>composer’s</w:t>
      </w:r>
      <w:r>
        <w:rPr>
          <w:spacing w:val="7"/>
          <w:w w:val="95"/>
        </w:rPr>
        <w:t xml:space="preserve"> </w:t>
      </w:r>
      <w:r>
        <w:rPr>
          <w:w w:val="95"/>
        </w:rPr>
        <w:t>intent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varying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wide</w:t>
      </w:r>
      <w:r>
        <w:rPr>
          <w:spacing w:val="8"/>
          <w:w w:val="95"/>
        </w:rPr>
        <w:t xml:space="preserve"> </w:t>
      </w:r>
      <w:r>
        <w:rPr>
          <w:w w:val="95"/>
        </w:rPr>
        <w:t>range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8"/>
          <w:w w:val="95"/>
        </w:rPr>
        <w:t xml:space="preserve"> </w:t>
      </w:r>
      <w:r>
        <w:rPr>
          <w:w w:val="95"/>
        </w:rPr>
        <w:t>(Raman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8"/>
          <w:w w:val="95"/>
        </w:rPr>
        <w:t xml:space="preserve"> </w:t>
      </w:r>
      <w:r>
        <w:rPr>
          <w:w w:val="95"/>
        </w:rPr>
        <w:t>Dowling,</w:t>
      </w:r>
      <w:r>
        <w:rPr>
          <w:spacing w:val="1"/>
          <w:w w:val="95"/>
        </w:rPr>
        <w:t xml:space="preserve"> </w:t>
      </w:r>
      <w:r>
        <w:t>2017). Participants in the United States and in France were recruited by word of mouth</w:t>
      </w:r>
      <w:r>
        <w:rPr>
          <w:spacing w:val="1"/>
        </w:rPr>
        <w:t xml:space="preserve"> </w:t>
      </w:r>
      <w:r>
        <w:t>and social media. There were a total of 84 responses to the survey, of which 51 were</w:t>
      </w:r>
      <w:r>
        <w:rPr>
          <w:spacing w:val="1"/>
        </w:rPr>
        <w:t xml:space="preserve"> </w:t>
      </w:r>
      <w:r>
        <w:t>removed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incomplete</w:t>
      </w:r>
      <w:r>
        <w:rPr>
          <w:spacing w:val="3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27</w:t>
      </w:r>
      <w:r>
        <w:rPr>
          <w:spacing w:val="3"/>
        </w:rPr>
        <w:t xml:space="preserve"> </w:t>
      </w:r>
      <w:r>
        <w:t>(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𝐹</w:t>
      </w:r>
      <w:r>
        <w:rPr>
          <w:rFonts w:ascii="Times New Roman" w:eastAsia="Times New Roman" w:hAnsi="Times New Roman"/>
          <w:spacing w:val="28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t>9,</w:t>
      </w:r>
      <w:r>
        <w:rPr>
          <w:spacing w:val="2"/>
        </w:rPr>
        <w:t xml:space="preserve"> 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𝐴</w:t>
      </w:r>
      <w:r>
        <w:rPr>
          <w:rFonts w:ascii="Times New Roman" w:eastAsia="Times New Roman" w:hAnsi="Times New Roman"/>
          <w:spacing w:val="11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18)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analysis.</w:t>
      </w:r>
      <w:r>
        <w:rPr>
          <w:spacing w:val="24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recruitment</w:t>
      </w:r>
      <w:r>
        <w:rPr>
          <w:spacing w:val="10"/>
        </w:rPr>
        <w:t xml:space="preserve"> </w:t>
      </w:r>
      <w:r>
        <w:t>measures</w:t>
      </w:r>
      <w:r>
        <w:rPr>
          <w:spacing w:val="11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approved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UT</w:t>
      </w:r>
      <w:r>
        <w:rPr>
          <w:spacing w:val="10"/>
        </w:rPr>
        <w:t xml:space="preserve"> </w:t>
      </w:r>
      <w:r>
        <w:t>Dallas</w:t>
      </w:r>
      <w:r>
        <w:rPr>
          <w:spacing w:val="11"/>
        </w:rPr>
        <w:t xml:space="preserve"> </w:t>
      </w:r>
      <w:r>
        <w:t>IRB.</w:t>
      </w:r>
    </w:p>
    <w:p w14:paraId="3B44CFCD" w14:textId="77777777" w:rsidR="00693923" w:rsidRDefault="00A11518">
      <w:pPr>
        <w:pStyle w:val="BodyText"/>
        <w:tabs>
          <w:tab w:val="left" w:pos="1914"/>
        </w:tabs>
        <w:spacing w:before="8" w:line="355" w:lineRule="auto"/>
        <w:ind w:left="180" w:right="158" w:firstLine="576"/>
      </w:pPr>
      <w:r>
        <w:rPr>
          <w:b/>
        </w:rPr>
        <w:t>Stimuli.</w:t>
      </w:r>
      <w:r>
        <w:rPr>
          <w:b/>
        </w:rPr>
        <w:tab/>
      </w:r>
      <w:r>
        <w:rPr>
          <w:w w:val="95"/>
        </w:rPr>
        <w:t>All</w:t>
      </w:r>
      <w:r>
        <w:rPr>
          <w:spacing w:val="7"/>
          <w:w w:val="95"/>
        </w:rPr>
        <w:t xml:space="preserve"> </w:t>
      </w:r>
      <w:r>
        <w:rPr>
          <w:w w:val="95"/>
        </w:rPr>
        <w:t>stimuli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new,</w:t>
      </w:r>
      <w:r>
        <w:rPr>
          <w:spacing w:val="7"/>
          <w:w w:val="95"/>
        </w:rPr>
        <w:t xml:space="preserve"> </w:t>
      </w:r>
      <w:r>
        <w:rPr>
          <w:w w:val="95"/>
        </w:rPr>
        <w:t>original</w:t>
      </w:r>
      <w:r>
        <w:rPr>
          <w:spacing w:val="7"/>
          <w:w w:val="95"/>
        </w:rPr>
        <w:t xml:space="preserve"> </w:t>
      </w:r>
      <w:r>
        <w:rPr>
          <w:w w:val="95"/>
        </w:rPr>
        <w:t>musical</w:t>
      </w:r>
      <w:r>
        <w:rPr>
          <w:spacing w:val="7"/>
          <w:w w:val="95"/>
        </w:rPr>
        <w:t xml:space="preserve"> </w:t>
      </w:r>
      <w:r>
        <w:rPr>
          <w:w w:val="95"/>
        </w:rPr>
        <w:t>excerpts,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various</w:t>
      </w:r>
      <w:r>
        <w:rPr>
          <w:spacing w:val="7"/>
          <w:w w:val="95"/>
        </w:rPr>
        <w:t xml:space="preserve"> </w:t>
      </w:r>
      <w:r>
        <w:rPr>
          <w:w w:val="95"/>
        </w:rPr>
        <w:t>Western</w:t>
      </w:r>
      <w:r>
        <w:rPr>
          <w:spacing w:val="7"/>
          <w:w w:val="95"/>
        </w:rPr>
        <w:t xml:space="preserve"> </w:t>
      </w:r>
      <w:r>
        <w:rPr>
          <w:w w:val="95"/>
        </w:rPr>
        <w:t>styles,</w:t>
      </w:r>
      <w:r>
        <w:rPr>
          <w:spacing w:val="1"/>
          <w:w w:val="95"/>
        </w:rPr>
        <w:t xml:space="preserve"> </w:t>
      </w:r>
      <w:r>
        <w:rPr>
          <w:w w:val="95"/>
        </w:rPr>
        <w:t>composed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author</w:t>
      </w:r>
      <w:r>
        <w:rPr>
          <w:spacing w:val="13"/>
          <w:w w:val="95"/>
        </w:rPr>
        <w:t xml:space="preserve"> </w:t>
      </w:r>
      <w:r>
        <w:rPr>
          <w:w w:val="95"/>
        </w:rPr>
        <w:t>specifically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study</w:t>
      </w:r>
      <w:r>
        <w:rPr>
          <w:spacing w:val="13"/>
          <w:w w:val="95"/>
        </w:rPr>
        <w:t xml:space="preserve"> </w:t>
      </w:r>
      <w:r>
        <w:rPr>
          <w:w w:val="95"/>
        </w:rPr>
        <w:t>(scores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audio</w:t>
      </w:r>
      <w:r>
        <w:rPr>
          <w:spacing w:val="13"/>
          <w:w w:val="95"/>
        </w:rPr>
        <w:t xml:space="preserve"> </w:t>
      </w:r>
      <w:r>
        <w:rPr>
          <w:w w:val="95"/>
        </w:rPr>
        <w:t>files</w:t>
      </w:r>
      <w:r>
        <w:rPr>
          <w:spacing w:val="13"/>
          <w:w w:val="95"/>
        </w:rPr>
        <w:t xml:space="preserve"> </w:t>
      </w:r>
      <w:r>
        <w:rPr>
          <w:w w:val="95"/>
        </w:rPr>
        <w:t>available</w:t>
      </w:r>
      <w:r>
        <w:rPr>
          <w:spacing w:val="1"/>
          <w:w w:val="95"/>
        </w:rPr>
        <w:t xml:space="preserve"> </w:t>
      </w:r>
      <w:r>
        <w:rPr>
          <w:w w:val="95"/>
        </w:rPr>
        <w:t>upon</w:t>
      </w:r>
      <w:r>
        <w:rPr>
          <w:spacing w:val="10"/>
          <w:w w:val="95"/>
        </w:rPr>
        <w:t xml:space="preserve"> </w:t>
      </w:r>
      <w:r>
        <w:rPr>
          <w:w w:val="95"/>
        </w:rPr>
        <w:t>request).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2"/>
          <w:w w:val="95"/>
        </w:rPr>
        <w:t xml:space="preserve"> </w:t>
      </w:r>
      <w:r>
        <w:rPr>
          <w:w w:val="95"/>
        </w:rPr>
        <w:t>quartets,</w:t>
      </w:r>
      <w:r>
        <w:rPr>
          <w:spacing w:val="11"/>
          <w:w w:val="95"/>
        </w:rPr>
        <w:t xml:space="preserve"> </w:t>
      </w:r>
      <w:r>
        <w:rPr>
          <w:w w:val="95"/>
        </w:rPr>
        <w:t>designed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control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confounding</w:t>
      </w:r>
    </w:p>
    <w:p w14:paraId="59E4BFD7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37A0892D" w14:textId="77777777" w:rsidR="00693923" w:rsidRDefault="00A11518">
      <w:pPr>
        <w:pStyle w:val="BodyText"/>
        <w:spacing w:before="110" w:line="355" w:lineRule="auto"/>
        <w:ind w:left="174" w:right="147" w:firstLine="5"/>
        <w:rPr>
          <w:i/>
        </w:rPr>
      </w:pPr>
      <w:r>
        <w:rPr>
          <w:spacing w:val="-1"/>
        </w:rPr>
        <w:lastRenderedPageBreak/>
        <w:t xml:space="preserve">factor that different </w:t>
      </w:r>
      <w:r>
        <w:t>instruments are described in different ways (</w:t>
      </w:r>
      <w:proofErr w:type="spellStart"/>
      <w:r>
        <w:t>Zacharakis</w:t>
      </w:r>
      <w:proofErr w:type="spellEnd"/>
      <w:r>
        <w:t xml:space="preserve"> et al., 2014,</w:t>
      </w:r>
      <w:r>
        <w:rPr>
          <w:spacing w:val="1"/>
        </w:rPr>
        <w:t xml:space="preserve"> </w:t>
      </w:r>
      <w:r>
        <w:rPr>
          <w:w w:val="95"/>
        </w:rPr>
        <w:t>2015)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otherwise</w:t>
      </w:r>
      <w:r>
        <w:rPr>
          <w:spacing w:val="5"/>
          <w:w w:val="95"/>
        </w:rPr>
        <w:t xml:space="preserve"> </w:t>
      </w:r>
      <w:r>
        <w:rPr>
          <w:w w:val="95"/>
        </w:rPr>
        <w:t>vary</w:t>
      </w:r>
      <w:r>
        <w:rPr>
          <w:spacing w:val="4"/>
          <w:w w:val="95"/>
        </w:rPr>
        <w:t xml:space="preserve"> </w:t>
      </w:r>
      <w:r>
        <w:rPr>
          <w:w w:val="95"/>
        </w:rPr>
        <w:t>along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number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music</w:t>
      </w:r>
      <w:r>
        <w:rPr>
          <w:spacing w:val="5"/>
          <w:w w:val="95"/>
        </w:rPr>
        <w:t xml:space="preserve"> </w:t>
      </w:r>
      <w:r>
        <w:rPr>
          <w:w w:val="95"/>
        </w:rPr>
        <w:t>perceptual</w:t>
      </w:r>
      <w:r>
        <w:rPr>
          <w:spacing w:val="4"/>
          <w:w w:val="95"/>
        </w:rPr>
        <w:t xml:space="preserve"> </w:t>
      </w:r>
      <w:r>
        <w:rPr>
          <w:w w:val="95"/>
        </w:rPr>
        <w:t>dimensions.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stimuli</w:t>
      </w:r>
      <w:r>
        <w:rPr>
          <w:spacing w:val="4"/>
          <w:w w:val="95"/>
        </w:rPr>
        <w:t xml:space="preserve"> </w:t>
      </w:r>
      <w:r>
        <w:rPr>
          <w:w w:val="95"/>
        </w:rPr>
        <w:t>were</w:t>
      </w:r>
      <w:r>
        <w:rPr>
          <w:spacing w:val="-54"/>
          <w:w w:val="95"/>
        </w:rPr>
        <w:t xml:space="preserve"> </w:t>
      </w:r>
      <w:r>
        <w:t>composed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t>snippets</w:t>
      </w:r>
      <w:r>
        <w:rPr>
          <w:spacing w:val="-9"/>
        </w:rPr>
        <w:t xml:space="preserve"> </w:t>
      </w:r>
      <w:r>
        <w:t>approximately</w:t>
      </w:r>
      <w:r>
        <w:rPr>
          <w:spacing w:val="-9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(actual</w:t>
      </w:r>
      <w:r>
        <w:rPr>
          <w:spacing w:val="-9"/>
        </w:rPr>
        <w:t xml:space="preserve"> </w:t>
      </w:r>
      <w:r>
        <w:t>range:</w:t>
      </w:r>
      <w:r>
        <w:rPr>
          <w:spacing w:val="9"/>
        </w:rPr>
        <w:t xml:space="preserve"> </w:t>
      </w:r>
      <w:r>
        <w:t>27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s,</w:t>
      </w:r>
      <w:r>
        <w:rPr>
          <w:spacing w:val="-8"/>
        </w:rPr>
        <w:t xml:space="preserve"> </w:t>
      </w:r>
      <w:r>
        <w:rPr>
          <w:i/>
        </w:rPr>
        <w:t>M</w:t>
      </w:r>
    </w:p>
    <w:p w14:paraId="24BB56AB" w14:textId="77777777" w:rsidR="00693923" w:rsidRDefault="00A11518">
      <w:pPr>
        <w:pStyle w:val="BodyText"/>
        <w:spacing w:line="355" w:lineRule="auto"/>
        <w:ind w:left="180" w:right="1066"/>
      </w:pPr>
      <w:r>
        <w:rPr>
          <w:spacing w:val="-1"/>
          <w:w w:val="110"/>
        </w:rPr>
        <w:t xml:space="preserve">= </w:t>
      </w:r>
      <w:r>
        <w:rPr>
          <w:spacing w:val="-1"/>
        </w:rPr>
        <w:t xml:space="preserve">32.4 s). Stimuli were composed using Finale </w:t>
      </w:r>
      <w:r>
        <w:t>composition software (Finale v25,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MakeMusic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Inc.).</w:t>
      </w:r>
      <w:r>
        <w:rPr>
          <w:spacing w:val="35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stimulus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wav</w:t>
      </w:r>
      <w:r>
        <w:rPr>
          <w:spacing w:val="12"/>
          <w:w w:val="95"/>
        </w:rPr>
        <w:t xml:space="preserve"> </w:t>
      </w:r>
      <w:r>
        <w:rPr>
          <w:w w:val="95"/>
        </w:rPr>
        <w:t>file</w:t>
      </w:r>
      <w:r>
        <w:rPr>
          <w:spacing w:val="11"/>
          <w:w w:val="95"/>
        </w:rPr>
        <w:t xml:space="preserve"> </w:t>
      </w:r>
      <w:r>
        <w:rPr>
          <w:w w:val="95"/>
        </w:rPr>
        <w:t>generated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Finale</w:t>
      </w:r>
      <w:r>
        <w:rPr>
          <w:spacing w:val="12"/>
          <w:w w:val="95"/>
        </w:rPr>
        <w:t xml:space="preserve"> </w:t>
      </w:r>
      <w:r>
        <w:rPr>
          <w:w w:val="95"/>
        </w:rPr>
        <w:t>human</w:t>
      </w:r>
      <w:r>
        <w:rPr>
          <w:spacing w:val="-54"/>
          <w:w w:val="95"/>
        </w:rPr>
        <w:t xml:space="preserve"> </w:t>
      </w:r>
      <w:r>
        <w:t xml:space="preserve">playback engine and embedded into a </w:t>
      </w:r>
      <w:proofErr w:type="spellStart"/>
      <w:r>
        <w:t>qualtrics</w:t>
      </w:r>
      <w:proofErr w:type="spellEnd"/>
      <w:r>
        <w:t xml:space="preserve"> question in that format.</w:t>
      </w:r>
    </w:p>
    <w:p w14:paraId="41F8B75C" w14:textId="77777777" w:rsidR="00693923" w:rsidRDefault="00A11518">
      <w:pPr>
        <w:pStyle w:val="BodyText"/>
        <w:tabs>
          <w:tab w:val="left" w:pos="1855"/>
        </w:tabs>
        <w:spacing w:before="67" w:line="355" w:lineRule="auto"/>
        <w:ind w:left="134" w:right="127" w:firstLine="621"/>
      </w:pPr>
      <w:bookmarkStart w:id="81" w:name="Survey"/>
      <w:bookmarkEnd w:id="81"/>
      <w:r>
        <w:rPr>
          <w:b/>
        </w:rPr>
        <w:t>Survey.</w:t>
      </w:r>
      <w:r>
        <w:rPr>
          <w:b/>
        </w:rPr>
        <w:tab/>
      </w:r>
      <w:r>
        <w:t>Participants in Experiment 1 completed a survey (hereafter: Qualities</w:t>
      </w:r>
      <w:r>
        <w:rPr>
          <w:spacing w:val="1"/>
        </w:rPr>
        <w:t xml:space="preserve"> </w:t>
      </w:r>
      <w:r>
        <w:t>Survey/QS) on Qualtrics that evaluated the musical stimuli on ten music perceptual</w:t>
      </w:r>
      <w:r>
        <w:rPr>
          <w:spacing w:val="1"/>
        </w:rPr>
        <w:t xml:space="preserve"> </w:t>
      </w:r>
      <w:r>
        <w:rPr>
          <w:w w:val="95"/>
        </w:rPr>
        <w:t>dimensions</w:t>
      </w:r>
      <w:r>
        <w:rPr>
          <w:spacing w:val="5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tempo,</w:t>
      </w:r>
      <w:r>
        <w:rPr>
          <w:spacing w:val="6"/>
          <w:w w:val="95"/>
        </w:rPr>
        <w:t xml:space="preserve"> </w:t>
      </w:r>
      <w:r>
        <w:rPr>
          <w:w w:val="95"/>
        </w:rPr>
        <w:t>range,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meter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gathered</w:t>
      </w:r>
      <w:r>
        <w:rPr>
          <w:spacing w:val="5"/>
          <w:w w:val="95"/>
        </w:rPr>
        <w:t xml:space="preserve"> </w:t>
      </w:r>
      <w:r>
        <w:rPr>
          <w:w w:val="95"/>
        </w:rPr>
        <w:t>demographic</w:t>
      </w:r>
      <w:r>
        <w:rPr>
          <w:spacing w:val="6"/>
          <w:w w:val="95"/>
        </w:rPr>
        <w:t xml:space="preserve"> </w:t>
      </w:r>
      <w:r>
        <w:rPr>
          <w:w w:val="95"/>
        </w:rPr>
        <w:t>data,</w:t>
      </w:r>
      <w:r>
        <w:rPr>
          <w:spacing w:val="6"/>
          <w:w w:val="95"/>
        </w:rPr>
        <w:t xml:space="preserve"> </w:t>
      </w:r>
      <w:r>
        <w:rPr>
          <w:w w:val="95"/>
        </w:rPr>
        <w:t>including</w:t>
      </w:r>
      <w:r>
        <w:rPr>
          <w:spacing w:val="6"/>
          <w:w w:val="95"/>
        </w:rPr>
        <w:t xml:space="preserve"> </w:t>
      </w:r>
      <w:r>
        <w:rPr>
          <w:w w:val="95"/>
        </w:rPr>
        <w:t>age,</w:t>
      </w:r>
      <w:r>
        <w:rPr>
          <w:spacing w:val="-54"/>
          <w:w w:val="95"/>
        </w:rPr>
        <w:t xml:space="preserve"> </w:t>
      </w:r>
      <w:r>
        <w:rPr>
          <w:w w:val="95"/>
        </w:rPr>
        <w:t>gender</w:t>
      </w:r>
      <w:r>
        <w:rPr>
          <w:spacing w:val="12"/>
          <w:w w:val="95"/>
        </w:rPr>
        <w:t xml:space="preserve"> </w:t>
      </w:r>
      <w:r>
        <w:rPr>
          <w:w w:val="95"/>
        </w:rPr>
        <w:t>identity,</w:t>
      </w:r>
      <w:r>
        <w:rPr>
          <w:spacing w:val="13"/>
          <w:w w:val="95"/>
        </w:rPr>
        <w:t xml:space="preserve"> </w:t>
      </w:r>
      <w:r>
        <w:rPr>
          <w:w w:val="95"/>
        </w:rPr>
        <w:t>nationality,</w:t>
      </w:r>
      <w:r>
        <w:rPr>
          <w:spacing w:val="13"/>
          <w:w w:val="95"/>
        </w:rPr>
        <w:t xml:space="preserve"> </w:t>
      </w:r>
      <w:r>
        <w:rPr>
          <w:w w:val="95"/>
        </w:rPr>
        <w:t>occupation,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experience.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qualities</w:t>
      </w:r>
      <w:r>
        <w:rPr>
          <w:spacing w:val="13"/>
          <w:w w:val="95"/>
        </w:rPr>
        <w:t xml:space="preserve"> </w:t>
      </w:r>
      <w:r>
        <w:rPr>
          <w:w w:val="95"/>
        </w:rPr>
        <w:t>assessed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selected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music-theoretical</w:t>
      </w:r>
      <w:r>
        <w:rPr>
          <w:spacing w:val="14"/>
          <w:w w:val="95"/>
        </w:rPr>
        <w:t xml:space="preserve"> </w:t>
      </w:r>
      <w:r>
        <w:rPr>
          <w:w w:val="95"/>
        </w:rPr>
        <w:t>descriptors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western</w:t>
      </w:r>
      <w:r>
        <w:rPr>
          <w:spacing w:val="14"/>
          <w:w w:val="95"/>
        </w:rPr>
        <w:t xml:space="preserve"> </w:t>
      </w:r>
      <w:r>
        <w:rPr>
          <w:w w:val="95"/>
        </w:rPr>
        <w:t>music.</w:t>
      </w:r>
      <w:r>
        <w:rPr>
          <w:spacing w:val="38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exception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styles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presented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traditional</w:t>
      </w:r>
      <w:r>
        <w:rPr>
          <w:spacing w:val="17"/>
          <w:w w:val="95"/>
        </w:rPr>
        <w:t xml:space="preserve"> </w:t>
      </w:r>
      <w:r>
        <w:rPr>
          <w:w w:val="95"/>
        </w:rPr>
        <w:t>(Italian)</w:t>
      </w:r>
      <w:r>
        <w:rPr>
          <w:spacing w:val="16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rPr>
          <w:w w:val="95"/>
        </w:rPr>
        <w:t>terminology,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responses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quality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presented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vernacular,</w:t>
      </w:r>
      <w:r>
        <w:rPr>
          <w:spacing w:val="11"/>
          <w:w w:val="95"/>
        </w:rPr>
        <w:t xml:space="preserve"> </w:t>
      </w:r>
      <w:r>
        <w:rPr>
          <w:w w:val="95"/>
        </w:rPr>
        <w:t>either</w:t>
      </w:r>
      <w:r>
        <w:rPr>
          <w:spacing w:val="1"/>
          <w:w w:val="95"/>
        </w:rPr>
        <w:t xml:space="preserve"> </w:t>
      </w:r>
      <w:r>
        <w:t>French or English, depending on the nationality of the participant. For example, when</w:t>
      </w:r>
      <w:r>
        <w:rPr>
          <w:spacing w:val="1"/>
        </w:rPr>
        <w:t xml:space="preserve"> </w:t>
      </w:r>
      <w:r>
        <w:t>rating the excerpts on tempo, participants were asked to rate the excerpt using the scale</w:t>
      </w:r>
      <w:r>
        <w:rPr>
          <w:spacing w:val="1"/>
        </w:rPr>
        <w:t xml:space="preserve"> </w:t>
      </w:r>
      <w:r>
        <w:rPr>
          <w:i/>
        </w:rPr>
        <w:t>Very</w:t>
      </w:r>
      <w:r>
        <w:rPr>
          <w:i/>
          <w:spacing w:val="1"/>
        </w:rPr>
        <w:t xml:space="preserve"> </w:t>
      </w:r>
      <w:r>
        <w:rPr>
          <w:i/>
        </w:rPr>
        <w:t>Slow</w:t>
      </w:r>
      <w:r>
        <w:t xml:space="preserve">, </w:t>
      </w:r>
      <w:r>
        <w:rPr>
          <w:i/>
        </w:rPr>
        <w:t>Slow</w:t>
      </w:r>
      <w:r>
        <w:t xml:space="preserve">, </w:t>
      </w:r>
      <w:r>
        <w:rPr>
          <w:i/>
        </w:rPr>
        <w:t>Moderately</w:t>
      </w:r>
      <w:r>
        <w:rPr>
          <w:i/>
          <w:spacing w:val="1"/>
        </w:rPr>
        <w:t xml:space="preserve"> </w:t>
      </w:r>
      <w:r>
        <w:rPr>
          <w:i/>
        </w:rPr>
        <w:t>Slow</w:t>
      </w:r>
      <w:r>
        <w:t xml:space="preserve">, </w:t>
      </w:r>
      <w:r>
        <w:rPr>
          <w:i/>
        </w:rPr>
        <w:t>Moderate</w:t>
      </w:r>
      <w:r>
        <w:t xml:space="preserve">, </w:t>
      </w:r>
      <w:r>
        <w:rPr>
          <w:i/>
        </w:rPr>
        <w:t>Moderately</w:t>
      </w:r>
      <w:r>
        <w:rPr>
          <w:i/>
          <w:spacing w:val="1"/>
        </w:rPr>
        <w:t xml:space="preserve"> </w:t>
      </w:r>
      <w:r>
        <w:rPr>
          <w:i/>
        </w:rPr>
        <w:t>Fast</w:t>
      </w:r>
      <w:r>
        <w:t xml:space="preserve">, </w:t>
      </w:r>
      <w:r>
        <w:rPr>
          <w:i/>
        </w:rPr>
        <w:t>Fast</w:t>
      </w:r>
      <w:r>
        <w:t xml:space="preserve">, and </w:t>
      </w:r>
      <w:r>
        <w:rPr>
          <w:i/>
        </w:rPr>
        <w:t>Very</w:t>
      </w:r>
      <w:r>
        <w:rPr>
          <w:i/>
          <w:spacing w:val="1"/>
        </w:rPr>
        <w:t xml:space="preserve"> </w:t>
      </w:r>
      <w:r>
        <w:rPr>
          <w:i/>
        </w:rPr>
        <w:t>Fast</w:t>
      </w:r>
      <w:r>
        <w:rPr>
          <w:i/>
          <w:spacing w:val="1"/>
        </w:rPr>
        <w:t xml:space="preserve"> </w:t>
      </w:r>
      <w:r>
        <w:t>(French:</w:t>
      </w:r>
      <w:r>
        <w:rPr>
          <w:spacing w:val="-57"/>
        </w:rPr>
        <w:t xml:space="preserve"> </w:t>
      </w:r>
      <w:proofErr w:type="spellStart"/>
      <w:r>
        <w:rPr>
          <w:i/>
        </w:rPr>
        <w:t>Très</w:t>
      </w:r>
      <w:proofErr w:type="spellEnd"/>
      <w:r>
        <w:rPr>
          <w:i/>
          <w:spacing w:val="47"/>
        </w:rPr>
        <w:t xml:space="preserve"> </w:t>
      </w:r>
      <w:proofErr w:type="spellStart"/>
      <w:r>
        <w:rPr>
          <w:i/>
        </w:rPr>
        <w:t>lente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lente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moyennement</w:t>
      </w:r>
      <w:proofErr w:type="spellEnd"/>
      <w:r>
        <w:rPr>
          <w:i/>
          <w:spacing w:val="48"/>
        </w:rPr>
        <w:t xml:space="preserve"> </w:t>
      </w:r>
      <w:r>
        <w:rPr>
          <w:i/>
        </w:rPr>
        <w:t>lent</w:t>
      </w:r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moyenne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moyennement</w:t>
      </w:r>
      <w:proofErr w:type="spellEnd"/>
      <w:r>
        <w:rPr>
          <w:i/>
          <w:spacing w:val="47"/>
        </w:rPr>
        <w:t xml:space="preserve"> </w:t>
      </w:r>
      <w:proofErr w:type="spellStart"/>
      <w:r>
        <w:rPr>
          <w:i/>
        </w:rPr>
        <w:t>rapide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rapide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Très</w:t>
      </w:r>
      <w:proofErr w:type="spellEnd"/>
      <w:r>
        <w:rPr>
          <w:i/>
          <w:spacing w:val="48"/>
        </w:rPr>
        <w:t xml:space="preserve"> </w:t>
      </w:r>
      <w:proofErr w:type="spellStart"/>
      <w:r>
        <w:rPr>
          <w:i/>
        </w:rPr>
        <w:t>rapide</w:t>
      </w:r>
      <w:proofErr w:type="spellEnd"/>
      <w:r>
        <w:t>).</w:t>
      </w:r>
    </w:p>
    <w:p w14:paraId="7D9F2B12" w14:textId="77777777" w:rsidR="00693923" w:rsidRDefault="00A11518">
      <w:pPr>
        <w:pStyle w:val="BodyText"/>
        <w:spacing w:line="312" w:lineRule="exact"/>
        <w:ind w:left="171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full</w:t>
      </w:r>
      <w:r>
        <w:rPr>
          <w:spacing w:val="11"/>
          <w:w w:val="95"/>
        </w:rPr>
        <w:t xml:space="preserve"> </w:t>
      </w:r>
      <w:r>
        <w:rPr>
          <w:w w:val="95"/>
        </w:rPr>
        <w:t>list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qualities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answer</w:t>
      </w:r>
      <w:r>
        <w:rPr>
          <w:spacing w:val="9"/>
          <w:w w:val="95"/>
        </w:rPr>
        <w:t xml:space="preserve"> </w:t>
      </w:r>
      <w:r>
        <w:rPr>
          <w:w w:val="95"/>
        </w:rPr>
        <w:t>choices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listed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0"/>
          <w:w w:val="95"/>
        </w:rPr>
        <w:t xml:space="preserve"> </w:t>
      </w:r>
      <w:r>
        <w:rPr>
          <w:w w:val="95"/>
        </w:rPr>
        <w:t>materials.</w:t>
      </w:r>
    </w:p>
    <w:p w14:paraId="5E444BE5" w14:textId="77777777" w:rsidR="00693923" w:rsidRDefault="00A11518">
      <w:pPr>
        <w:pStyle w:val="BodyText"/>
        <w:tabs>
          <w:tab w:val="left" w:pos="2279"/>
        </w:tabs>
        <w:spacing w:before="227" w:line="355" w:lineRule="auto"/>
        <w:ind w:left="180" w:right="216" w:firstLine="576"/>
      </w:pPr>
      <w:r>
        <w:rPr>
          <w:b/>
        </w:rPr>
        <w:t>Procedure.</w:t>
      </w:r>
      <w:r>
        <w:rPr>
          <w:b/>
        </w:rPr>
        <w:tab/>
      </w:r>
      <w:r>
        <w:t>Participants were provided with a link to the survey and were</w:t>
      </w:r>
      <w:r>
        <w:rPr>
          <w:spacing w:val="1"/>
        </w:rPr>
        <w:t xml:space="preserve"> </w:t>
      </w:r>
      <w:r>
        <w:rPr>
          <w:w w:val="95"/>
        </w:rPr>
        <w:t>instructed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listen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presented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survey</w:t>
      </w:r>
      <w:r>
        <w:rPr>
          <w:spacing w:val="14"/>
          <w:w w:val="95"/>
        </w:rPr>
        <w:t xml:space="preserve"> </w:t>
      </w:r>
      <w:r>
        <w:rPr>
          <w:w w:val="95"/>
        </w:rPr>
        <w:t>either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headphones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quiet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5"/>
          <w:w w:val="95"/>
        </w:rPr>
        <w:t xml:space="preserve"> </w:t>
      </w:r>
      <w:r>
        <w:rPr>
          <w:w w:val="95"/>
        </w:rPr>
        <w:t>environment,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controlled,</w:t>
      </w:r>
      <w:r>
        <w:rPr>
          <w:spacing w:val="15"/>
          <w:w w:val="95"/>
        </w:rPr>
        <w:t xml:space="preserve"> </w:t>
      </w:r>
      <w:r>
        <w:rPr>
          <w:w w:val="95"/>
        </w:rPr>
        <w:t>nor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part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survey.</w:t>
      </w:r>
      <w:r>
        <w:rPr>
          <w:spacing w:val="37"/>
          <w:w w:val="95"/>
        </w:rPr>
        <w:t xml:space="preserve"> </w:t>
      </w:r>
      <w:r>
        <w:rPr>
          <w:w w:val="95"/>
        </w:rPr>
        <w:t>After</w:t>
      </w:r>
      <w:r>
        <w:rPr>
          <w:spacing w:val="14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informed</w:t>
      </w:r>
      <w:r>
        <w:rPr>
          <w:spacing w:val="13"/>
          <w:w w:val="95"/>
        </w:rPr>
        <w:t xml:space="preserve"> </w:t>
      </w:r>
      <w:r>
        <w:rPr>
          <w:w w:val="95"/>
        </w:rPr>
        <w:t>consent</w:t>
      </w:r>
      <w:r>
        <w:rPr>
          <w:spacing w:val="14"/>
          <w:w w:val="95"/>
        </w:rPr>
        <w:t xml:space="preserve"> </w:t>
      </w:r>
      <w:r>
        <w:rPr>
          <w:w w:val="95"/>
        </w:rPr>
        <w:t>procedures,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listened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15</w:t>
      </w:r>
      <w:r>
        <w:rPr>
          <w:spacing w:val="14"/>
          <w:w w:val="95"/>
        </w:rPr>
        <w:t xml:space="preserve"> </w:t>
      </w:r>
      <w:r>
        <w:rPr>
          <w:w w:val="95"/>
        </w:rPr>
        <w:t>excerpts,</w:t>
      </w:r>
      <w:r>
        <w:rPr>
          <w:spacing w:val="1"/>
          <w:w w:val="95"/>
        </w:rPr>
        <w:t xml:space="preserve"> </w:t>
      </w:r>
      <w:r>
        <w:rPr>
          <w:w w:val="95"/>
        </w:rPr>
        <w:t>presented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time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random</w:t>
      </w:r>
      <w:r>
        <w:rPr>
          <w:spacing w:val="14"/>
          <w:w w:val="95"/>
        </w:rPr>
        <w:t xml:space="preserve"> </w:t>
      </w:r>
      <w:r>
        <w:rPr>
          <w:w w:val="95"/>
        </w:rPr>
        <w:t>order,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spacing w:val="15"/>
          <w:w w:val="95"/>
        </w:rPr>
        <w:t xml:space="preserve"> </w:t>
      </w:r>
      <w:r>
        <w:rPr>
          <w:w w:val="95"/>
        </w:rPr>
        <w:t>questions</w:t>
      </w:r>
      <w:r>
        <w:rPr>
          <w:spacing w:val="14"/>
          <w:w w:val="95"/>
        </w:rPr>
        <w:t xml:space="preserve"> </w:t>
      </w:r>
      <w:r>
        <w:rPr>
          <w:w w:val="95"/>
        </w:rPr>
        <w:t>per</w:t>
      </w:r>
      <w:r>
        <w:rPr>
          <w:spacing w:val="14"/>
          <w:w w:val="95"/>
        </w:rPr>
        <w:t xml:space="preserve"> </w:t>
      </w:r>
      <w:r>
        <w:rPr>
          <w:w w:val="95"/>
        </w:rPr>
        <w:t>excerpt,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musical qualities being assessed.</w:t>
      </w:r>
      <w:r>
        <w:rPr>
          <w:spacing w:val="1"/>
          <w:w w:val="95"/>
        </w:rPr>
        <w:t xml:space="preserve"> </w:t>
      </w:r>
      <w:r>
        <w:rPr>
          <w:w w:val="95"/>
        </w:rPr>
        <w:t>Demographic survey questions followed the experimental</w:t>
      </w:r>
      <w:r>
        <w:rPr>
          <w:spacing w:val="-54"/>
          <w:w w:val="95"/>
        </w:rPr>
        <w:t xml:space="preserve"> </w:t>
      </w:r>
      <w:r>
        <w:t>task.</w:t>
      </w:r>
    </w:p>
    <w:p w14:paraId="7D2081DB" w14:textId="77777777" w:rsidR="00693923" w:rsidRDefault="00693923">
      <w:pPr>
        <w:pStyle w:val="BodyText"/>
        <w:spacing w:before="10"/>
        <w:rPr>
          <w:sz w:val="45"/>
        </w:rPr>
      </w:pPr>
    </w:p>
    <w:p w14:paraId="63229D73" w14:textId="77777777" w:rsidR="00693923" w:rsidRDefault="00A11518">
      <w:pPr>
        <w:pStyle w:val="Heading1"/>
      </w:pPr>
      <w:r>
        <w:rPr>
          <w:w w:val="105"/>
        </w:rPr>
        <w:t>Results</w:t>
      </w:r>
    </w:p>
    <w:p w14:paraId="41FF3E63" w14:textId="77777777" w:rsidR="00693923" w:rsidRDefault="00693923">
      <w:p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78092E3C" w14:textId="77777777" w:rsidR="00693923" w:rsidRDefault="00A11518">
      <w:pPr>
        <w:tabs>
          <w:tab w:val="left" w:pos="2494"/>
        </w:tabs>
        <w:spacing w:before="110"/>
        <w:ind w:left="756"/>
        <w:rPr>
          <w:sz w:val="24"/>
        </w:rPr>
      </w:pPr>
      <w:r>
        <w:rPr>
          <w:b/>
          <w:w w:val="105"/>
          <w:sz w:val="24"/>
        </w:rPr>
        <w:lastRenderedPageBreak/>
        <w:t>Participants.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The</w:t>
      </w:r>
    </w:p>
    <w:p w14:paraId="133F9E93" w14:textId="77777777" w:rsidR="00693923" w:rsidRDefault="00A11518">
      <w:pPr>
        <w:pStyle w:val="BodyText"/>
        <w:spacing w:before="154" w:line="355" w:lineRule="auto"/>
        <w:ind w:left="180" w:right="2"/>
      </w:pPr>
      <w:r>
        <w:rPr>
          <w:w w:val="95"/>
        </w:rPr>
        <w:t>scree</w:t>
      </w:r>
      <w:r>
        <w:rPr>
          <w:spacing w:val="4"/>
          <w:w w:val="95"/>
        </w:rPr>
        <w:t xml:space="preserve"> </w:t>
      </w:r>
      <w:r>
        <w:rPr>
          <w:w w:val="95"/>
        </w:rPr>
        <w:t>plot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Figure</w:t>
      </w:r>
      <w:r>
        <w:rPr>
          <w:spacing w:val="4"/>
          <w:w w:val="95"/>
        </w:rPr>
        <w:t xml:space="preserve"> </w:t>
      </w:r>
      <w:hyperlink w:anchor="_bookmark0" w:history="1">
        <w:r>
          <w:rPr>
            <w:w w:val="95"/>
          </w:rPr>
          <w:t>1</w:t>
        </w:r>
        <w:r>
          <w:rPr>
            <w:spacing w:val="5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eigenvalues</w:t>
      </w:r>
      <w:r>
        <w:rPr>
          <w:spacing w:val="-54"/>
          <w:w w:val="9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distance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between</w:t>
      </w:r>
    </w:p>
    <w:p w14:paraId="0AB31ABD" w14:textId="77777777" w:rsidR="00693923" w:rsidRDefault="00A11518">
      <w:pPr>
        <w:pStyle w:val="BodyText"/>
        <w:spacing w:line="355" w:lineRule="auto"/>
        <w:ind w:left="180" w:right="-3"/>
      </w:pPr>
      <w:r>
        <w:t>musical experts. For the purposes of this</w:t>
      </w:r>
      <w:r>
        <w:rPr>
          <w:spacing w:val="1"/>
        </w:rPr>
        <w:t xml:space="preserve"> </w:t>
      </w:r>
      <w:r>
        <w:rPr>
          <w:w w:val="95"/>
        </w:rPr>
        <w:t>case</w:t>
      </w:r>
      <w:r>
        <w:rPr>
          <w:spacing w:val="7"/>
          <w:w w:val="95"/>
        </w:rPr>
        <w:t xml:space="preserve"> </w:t>
      </w:r>
      <w:r>
        <w:rPr>
          <w:w w:val="95"/>
        </w:rPr>
        <w:t>study,</w:t>
      </w:r>
      <w:r>
        <w:rPr>
          <w:spacing w:val="8"/>
          <w:w w:val="95"/>
        </w:rPr>
        <w:t xml:space="preserve"> </w:t>
      </w:r>
      <w:r>
        <w:rPr>
          <w:w w:val="95"/>
        </w:rPr>
        <w:t>we’ve</w:t>
      </w:r>
      <w:r>
        <w:rPr>
          <w:spacing w:val="8"/>
          <w:w w:val="95"/>
        </w:rPr>
        <w:t xml:space="preserve"> </w:t>
      </w:r>
      <w:r>
        <w:rPr>
          <w:w w:val="95"/>
        </w:rPr>
        <w:t>opted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focus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first</w:t>
      </w:r>
      <w:r>
        <w:rPr>
          <w:spacing w:val="-54"/>
          <w:w w:val="95"/>
        </w:rPr>
        <w:t xml:space="preserve"> </w:t>
      </w:r>
      <w:r>
        <w:rPr>
          <w:spacing w:val="-1"/>
        </w:rPr>
        <w:t>two</w:t>
      </w:r>
      <w:r>
        <w:rPr>
          <w:spacing w:val="-10"/>
        </w:rPr>
        <w:t xml:space="preserve"> </w:t>
      </w:r>
      <w:r>
        <w:rPr>
          <w:spacing w:val="-1"/>
        </w:rPr>
        <w:t>dimensions,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rFonts w:ascii="Times New Roman" w:eastAsia="Times New Roman" w:hAnsi="Times New Roman"/>
        </w:rPr>
        <w:t>𝜆</w:t>
      </w:r>
      <w:r>
        <w:rPr>
          <w:rFonts w:ascii="Times New Roman" w:eastAsia="Times New Roman" w:hAnsi="Times New Roman"/>
          <w:spacing w:val="-9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t>9.06</w:t>
      </w:r>
      <w:r>
        <w:rPr>
          <w:spacing w:val="-10"/>
        </w:rPr>
        <w:t xml:space="preserve"> </w:t>
      </w:r>
      <w:r>
        <w:t>and</w:t>
      </w:r>
    </w:p>
    <w:p w14:paraId="14157405" w14:textId="77777777" w:rsidR="00693923" w:rsidRDefault="00A11518">
      <w:pPr>
        <w:pStyle w:val="BodyText"/>
        <w:spacing w:line="355" w:lineRule="auto"/>
        <w:ind w:left="180" w:right="125"/>
      </w:pPr>
      <w:r>
        <w:rPr>
          <w:rFonts w:ascii="Times New Roman" w:eastAsia="Times New Roman"/>
        </w:rPr>
        <w:t>𝜆</w:t>
      </w:r>
      <w:r>
        <w:rPr>
          <w:rFonts w:ascii="Times New Roman" w:eastAsia="Times New Roman"/>
          <w:spacing w:val="-1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t>7.52, respectively.</w:t>
      </w:r>
      <w:r>
        <w:rPr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 that there</w:t>
      </w:r>
      <w:r>
        <w:rPr>
          <w:spacing w:val="-57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no</w:t>
      </w:r>
      <w:r>
        <w:rPr>
          <w:spacing w:val="16"/>
          <w:w w:val="95"/>
        </w:rPr>
        <w:t xml:space="preserve"> </w:t>
      </w:r>
      <w:r>
        <w:rPr>
          <w:w w:val="95"/>
        </w:rPr>
        <w:t>dimensions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exceptionally</w:t>
      </w:r>
    </w:p>
    <w:p w14:paraId="16108F81" w14:textId="77777777" w:rsidR="00693923" w:rsidRDefault="00A11518">
      <w:pPr>
        <w:pStyle w:val="BodyText"/>
        <w:spacing w:before="3" w:after="39"/>
        <w:rPr>
          <w:sz w:val="13"/>
        </w:rPr>
      </w:pPr>
      <w:r>
        <w:br w:type="column"/>
      </w:r>
    </w:p>
    <w:p w14:paraId="145DF75F" w14:textId="77777777" w:rsidR="00693923" w:rsidRDefault="00A11518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 wp14:anchorId="7C1C64C6" wp14:editId="6852ED79">
            <wp:extent cx="2971800" cy="1485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B121" w14:textId="77777777" w:rsidR="00693923" w:rsidRDefault="00A11518">
      <w:pPr>
        <w:spacing w:before="282"/>
        <w:ind w:left="141"/>
        <w:rPr>
          <w:i/>
          <w:sz w:val="24"/>
        </w:rPr>
      </w:pPr>
      <w:bookmarkStart w:id="82" w:name="_bookmark0"/>
      <w:bookmarkEnd w:id="82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</w:t>
      </w:r>
    </w:p>
    <w:p w14:paraId="1A8332FB" w14:textId="77777777" w:rsidR="00693923" w:rsidRDefault="00693923">
      <w:pPr>
        <w:rPr>
          <w:sz w:val="24"/>
        </w:rPr>
        <w:sectPr w:rsidR="00693923">
          <w:pgSz w:w="12240" w:h="15840"/>
          <w:pgMar w:top="1380" w:right="1280" w:bottom="280" w:left="1260" w:header="649" w:footer="0" w:gutter="0"/>
          <w:cols w:num="2" w:space="720" w:equalWidth="0">
            <w:col w:w="4666" w:space="40"/>
            <w:col w:w="4994"/>
          </w:cols>
        </w:sectPr>
      </w:pPr>
    </w:p>
    <w:p w14:paraId="3647818E" w14:textId="77777777" w:rsidR="00693923" w:rsidRDefault="00A11518">
      <w:pPr>
        <w:pStyle w:val="BodyText"/>
        <w:spacing w:line="355" w:lineRule="auto"/>
        <w:ind w:left="173" w:firstLine="6"/>
      </w:pPr>
      <w:r>
        <w:t>prominent suggests that each of the participants is contributing similarly to the</w:t>
      </w:r>
      <w:r>
        <w:rPr>
          <w:spacing w:val="1"/>
        </w:rPr>
        <w:t xml:space="preserve"> </w:t>
      </w:r>
      <w:r>
        <w:rPr>
          <w:w w:val="95"/>
        </w:rPr>
        <w:t>dimensionality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analysis,</w:t>
      </w:r>
      <w:r>
        <w:rPr>
          <w:spacing w:val="14"/>
          <w:w w:val="95"/>
        </w:rPr>
        <w:t xml:space="preserve"> </w:t>
      </w:r>
      <w:r>
        <w:rPr>
          <w:w w:val="95"/>
        </w:rPr>
        <w:t>indeed,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4"/>
          <w:w w:val="95"/>
        </w:rPr>
        <w:t xml:space="preserve"> </w:t>
      </w:r>
      <w:r>
        <w:rPr>
          <w:w w:val="95"/>
        </w:rPr>
        <w:t>extract</w:t>
      </w:r>
      <w:r>
        <w:rPr>
          <w:spacing w:val="15"/>
          <w:w w:val="95"/>
        </w:rPr>
        <w:t xml:space="preserve"> </w:t>
      </w:r>
      <w:r>
        <w:rPr>
          <w:w w:val="95"/>
        </w:rPr>
        <w:t>~13%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variance.</w:t>
      </w:r>
    </w:p>
    <w:p w14:paraId="7041EB2A" w14:textId="77777777" w:rsidR="00693923" w:rsidRDefault="00A11518">
      <w:pPr>
        <w:pStyle w:val="BodyText"/>
        <w:spacing w:line="355" w:lineRule="auto"/>
        <w:ind w:left="180" w:right="167" w:firstLine="576"/>
      </w:pPr>
      <w:r>
        <w:t>The MDS of the participants in this analysis revealed no significant differences</w:t>
      </w:r>
      <w:r>
        <w:rPr>
          <w:spacing w:val="1"/>
        </w:rPr>
        <w:t xml:space="preserve"> </w:t>
      </w:r>
      <w:r>
        <w:t>between the experts based on any of the grouping variables used. The factor plots in</w:t>
      </w:r>
      <w:r>
        <w:rPr>
          <w:spacing w:val="1"/>
        </w:rPr>
        <w:t xml:space="preserve"> </w:t>
      </w:r>
      <w:r>
        <w:t xml:space="preserve">Figure </w:t>
      </w:r>
      <w:hyperlink w:anchor="_bookmark2" w:history="1">
        <w:r>
          <w:t xml:space="preserve">2 </w:t>
        </w:r>
      </w:hyperlink>
      <w:r>
        <w:t>show how the means of the factor scores, grouped by nationality and gender</w:t>
      </w:r>
      <w:r>
        <w:rPr>
          <w:spacing w:val="1"/>
        </w:rPr>
        <w:t xml:space="preserve"> </w:t>
      </w:r>
      <w:r>
        <w:rPr>
          <w:spacing w:val="-1"/>
        </w:rPr>
        <w:t xml:space="preserve">identity, respectively, are clustered on top of one another </w:t>
      </w:r>
      <w:r>
        <w:t>at the origin. The overlapping</w:t>
      </w:r>
      <w:r>
        <w:rPr>
          <w:spacing w:val="1"/>
        </w:rPr>
        <w:t xml:space="preserve"> </w:t>
      </w:r>
      <w:r>
        <w:rPr>
          <w:w w:val="95"/>
        </w:rPr>
        <w:t>ellipses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confidence</w:t>
      </w:r>
      <w:r>
        <w:rPr>
          <w:spacing w:val="13"/>
          <w:w w:val="95"/>
        </w:rPr>
        <w:t xml:space="preserve"> </w:t>
      </w:r>
      <w:r>
        <w:rPr>
          <w:w w:val="95"/>
        </w:rPr>
        <w:t>intervals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means.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individual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points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-54"/>
          <w:w w:val="95"/>
        </w:rPr>
        <w:t xml:space="preserve"> </w:t>
      </w:r>
      <w:r>
        <w:t>between the two plots, but the color of the dots, means and confidence intervals are</w:t>
      </w:r>
      <w:r>
        <w:rPr>
          <w:spacing w:val="1"/>
        </w:rPr>
        <w:t xml:space="preserve"> </w:t>
      </w:r>
      <w:r>
        <w:t>different 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 calculated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grouping variables.</w:t>
      </w:r>
    </w:p>
    <w:p w14:paraId="2BE7AE82" w14:textId="77777777" w:rsidR="00693923" w:rsidRDefault="00693923">
      <w:pPr>
        <w:pStyle w:val="BodyText"/>
        <w:spacing w:before="2"/>
        <w:rPr>
          <w:sz w:val="11"/>
        </w:rPr>
      </w:pPr>
    </w:p>
    <w:p w14:paraId="721E7BA1" w14:textId="77777777" w:rsidR="00693923" w:rsidRDefault="00693923">
      <w:pPr>
        <w:rPr>
          <w:sz w:val="11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1679B77E" w14:textId="77777777" w:rsidR="00693923" w:rsidRDefault="00A11518">
      <w:pPr>
        <w:tabs>
          <w:tab w:val="left" w:pos="2100"/>
        </w:tabs>
        <w:spacing w:before="121"/>
        <w:ind w:left="756"/>
        <w:rPr>
          <w:sz w:val="24"/>
        </w:rPr>
      </w:pPr>
      <w:r>
        <w:rPr>
          <w:b/>
          <w:w w:val="105"/>
          <w:sz w:val="24"/>
        </w:rPr>
        <w:t>Excerpts.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scree</w:t>
      </w:r>
    </w:p>
    <w:p w14:paraId="568114BE" w14:textId="77777777" w:rsidR="00693923" w:rsidRDefault="00A11518">
      <w:pPr>
        <w:pStyle w:val="BodyText"/>
        <w:spacing w:before="154" w:line="355" w:lineRule="auto"/>
        <w:ind w:left="171" w:right="-7" w:firstLine="8"/>
      </w:pPr>
      <w:r>
        <w:t>plot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QS,</w:t>
      </w:r>
      <w:r>
        <w:rPr>
          <w:spacing w:val="4"/>
        </w:rPr>
        <w:t xml:space="preserve"> </w:t>
      </w:r>
      <w:r>
        <w:t>Figure</w:t>
      </w:r>
      <w:r>
        <w:rPr>
          <w:spacing w:val="3"/>
        </w:rPr>
        <w:t xml:space="preserve"> </w:t>
      </w:r>
      <w:hyperlink w:anchor="_bookmark1" w:history="1">
        <w:r>
          <w:t>3</w:t>
        </w:r>
      </w:hyperlink>
      <w:r>
        <w:t>,</w:t>
      </w:r>
      <w:r>
        <w:rPr>
          <w:spacing w:val="1"/>
        </w:rPr>
        <w:t xml:space="preserve"> </w:t>
      </w:r>
      <w:r>
        <w:rPr>
          <w:w w:val="95"/>
        </w:rPr>
        <w:t>shows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high</w:t>
      </w:r>
      <w:r>
        <w:rPr>
          <w:spacing w:val="5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space,</w:t>
      </w:r>
      <w:r>
        <w:rPr>
          <w:spacing w:val="-54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w w:val="95"/>
        </w:rPr>
        <w:t>four</w:t>
      </w:r>
      <w:r>
        <w:rPr>
          <w:spacing w:val="16"/>
          <w:w w:val="95"/>
        </w:rPr>
        <w:t xml:space="preserve"> </w:t>
      </w:r>
      <w:r>
        <w:rPr>
          <w:w w:val="95"/>
        </w:rPr>
        <w:t>dimensions</w:t>
      </w:r>
      <w:r>
        <w:rPr>
          <w:spacing w:val="16"/>
          <w:w w:val="95"/>
        </w:rPr>
        <w:t xml:space="preserve"> </w:t>
      </w:r>
      <w:r>
        <w:rPr>
          <w:w w:val="95"/>
        </w:rPr>
        <w:t>extracting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total of 49.63% of the variance. Significant</w:t>
      </w:r>
      <w:r>
        <w:rPr>
          <w:spacing w:val="1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(i.e.,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"/>
          <w:w w:val="95"/>
        </w:rPr>
        <w:t xml:space="preserve"> </w:t>
      </w:r>
      <w:r>
        <w:rPr>
          <w:w w:val="95"/>
        </w:rPr>
        <w:t>something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noise)</w:t>
      </w:r>
      <w:r>
        <w:rPr>
          <w:spacing w:val="54"/>
        </w:rPr>
        <w:t xml:space="preserve"> </w:t>
      </w:r>
      <w:r>
        <w:rPr>
          <w:w w:val="95"/>
        </w:rPr>
        <w:t>are</w:t>
      </w:r>
      <w:r>
        <w:rPr>
          <w:spacing w:val="54"/>
        </w:rPr>
        <w:t xml:space="preserve"> </w:t>
      </w:r>
      <w:r>
        <w:rPr>
          <w:w w:val="95"/>
        </w:rPr>
        <w:t>indicated</w:t>
      </w:r>
      <w:r>
        <w:rPr>
          <w:spacing w:val="-54"/>
          <w:w w:val="95"/>
        </w:rPr>
        <w:t xml:space="preserve"> </w:t>
      </w:r>
      <w:r>
        <w:t>in purple.</w:t>
      </w:r>
      <w:r>
        <w:rPr>
          <w:spacing w:val="1"/>
        </w:rPr>
        <w:t xml:space="preserve"> </w:t>
      </w:r>
      <w:r>
        <w:t>As stated above, for this case</w:t>
      </w:r>
      <w:r>
        <w:rPr>
          <w:spacing w:val="1"/>
        </w:rPr>
        <w:t xml:space="preserve"> </w:t>
      </w:r>
      <w:r>
        <w:rPr>
          <w:w w:val="95"/>
        </w:rPr>
        <w:t>study,</w:t>
      </w:r>
      <w:r>
        <w:rPr>
          <w:spacing w:val="2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focus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first</w:t>
      </w:r>
      <w:r>
        <w:rPr>
          <w:spacing w:val="3"/>
          <w:w w:val="95"/>
        </w:rPr>
        <w:t xml:space="preserve"> </w:t>
      </w:r>
      <w:r>
        <w:rPr>
          <w:w w:val="95"/>
        </w:rPr>
        <w:t>two</w:t>
      </w:r>
      <w:r>
        <w:rPr>
          <w:spacing w:val="3"/>
          <w:w w:val="95"/>
        </w:rPr>
        <w:t xml:space="preserve"> </w:t>
      </w:r>
      <w:r>
        <w:rPr>
          <w:w w:val="95"/>
        </w:rPr>
        <w:t>dimensions.</w:t>
      </w:r>
    </w:p>
    <w:p w14:paraId="3105B12A" w14:textId="77777777" w:rsidR="00693923" w:rsidRDefault="00A11518">
      <w:pPr>
        <w:pStyle w:val="BodyText"/>
        <w:rPr>
          <w:sz w:val="20"/>
        </w:rPr>
      </w:pPr>
      <w:r>
        <w:br w:type="column"/>
      </w:r>
    </w:p>
    <w:p w14:paraId="426A6090" w14:textId="77777777" w:rsidR="00693923" w:rsidRDefault="00A11518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6D35C4" wp14:editId="08B46EE2">
            <wp:simplePos x="0" y="0"/>
            <wp:positionH relativeFrom="page">
              <wp:posOffset>3886200</wp:posOffset>
            </wp:positionH>
            <wp:positionV relativeFrom="paragraph">
              <wp:posOffset>150892</wp:posOffset>
            </wp:positionV>
            <wp:extent cx="2971800" cy="2057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75905" w14:textId="77777777" w:rsidR="00693923" w:rsidRDefault="00A11518">
      <w:pPr>
        <w:spacing w:before="253"/>
        <w:ind w:left="133"/>
        <w:rPr>
          <w:i/>
          <w:sz w:val="24"/>
        </w:rPr>
      </w:pPr>
      <w:bookmarkStart w:id="83" w:name="_bookmark1"/>
      <w:bookmarkEnd w:id="83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3</w:t>
      </w:r>
    </w:p>
    <w:p w14:paraId="62EECD16" w14:textId="77777777" w:rsidR="00693923" w:rsidRDefault="00693923">
      <w:pPr>
        <w:rPr>
          <w:sz w:val="24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4674" w:space="40"/>
            <w:col w:w="4986"/>
          </w:cols>
        </w:sectPr>
      </w:pPr>
    </w:p>
    <w:p w14:paraId="7E3EAEA3" w14:textId="77777777" w:rsidR="00693923" w:rsidRDefault="00A11518">
      <w:pPr>
        <w:spacing w:before="117"/>
        <w:ind w:left="20"/>
        <w:jc w:val="center"/>
        <w:rPr>
          <w:rFonts w:ascii="Arial"/>
          <w:i/>
          <w:sz w:val="27"/>
        </w:rPr>
      </w:pPr>
      <w:bookmarkStart w:id="84" w:name="_bookmark2"/>
      <w:bookmarkEnd w:id="84"/>
      <w:r>
        <w:rPr>
          <w:rFonts w:ascii="Arial"/>
          <w:i/>
          <w:sz w:val="27"/>
        </w:rPr>
        <w:lastRenderedPageBreak/>
        <w:t>Factor</w:t>
      </w:r>
      <w:r>
        <w:rPr>
          <w:rFonts w:ascii="Arial"/>
          <w:i/>
          <w:spacing w:val="-5"/>
          <w:sz w:val="27"/>
        </w:rPr>
        <w:t xml:space="preserve"> </w:t>
      </w:r>
      <w:r>
        <w:rPr>
          <w:rFonts w:ascii="Arial"/>
          <w:i/>
          <w:sz w:val="27"/>
        </w:rPr>
        <w:t>Scores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for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Participants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in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the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Qualities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Survey</w:t>
      </w:r>
    </w:p>
    <w:p w14:paraId="45BEA7C3" w14:textId="77777777" w:rsidR="00693923" w:rsidRDefault="00693923">
      <w:pPr>
        <w:pStyle w:val="BodyText"/>
        <w:rPr>
          <w:rFonts w:ascii="Arial"/>
          <w:i/>
          <w:sz w:val="20"/>
        </w:rPr>
      </w:pPr>
    </w:p>
    <w:p w14:paraId="3E36CA1E" w14:textId="77777777" w:rsidR="00693923" w:rsidRDefault="00693923">
      <w:pPr>
        <w:pStyle w:val="BodyText"/>
        <w:rPr>
          <w:rFonts w:ascii="Arial"/>
          <w:i/>
          <w:sz w:val="20"/>
        </w:rPr>
      </w:pPr>
    </w:p>
    <w:p w14:paraId="56F4B86A" w14:textId="77777777" w:rsidR="00693923" w:rsidRDefault="00693923">
      <w:pPr>
        <w:pStyle w:val="BodyText"/>
        <w:spacing w:before="7"/>
        <w:rPr>
          <w:rFonts w:ascii="Arial"/>
          <w:i/>
          <w:sz w:val="18"/>
        </w:rPr>
      </w:pPr>
    </w:p>
    <w:p w14:paraId="05539A58" w14:textId="77777777" w:rsidR="00693923" w:rsidRDefault="00A11518">
      <w:pPr>
        <w:tabs>
          <w:tab w:val="left" w:pos="3548"/>
        </w:tabs>
        <w:ind w:left="39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Colored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Nationality</w:t>
      </w:r>
      <w:r>
        <w:rPr>
          <w:rFonts w:ascii="Arial"/>
          <w:w w:val="105"/>
          <w:sz w:val="19"/>
        </w:rPr>
        <w:tab/>
        <w:t>Colored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Gender</w:t>
      </w:r>
    </w:p>
    <w:p w14:paraId="7354E1A8" w14:textId="77777777" w:rsidR="00693923" w:rsidRDefault="00693923">
      <w:pPr>
        <w:pStyle w:val="BodyText"/>
        <w:spacing w:before="9"/>
        <w:rPr>
          <w:rFonts w:ascii="Arial"/>
          <w:sz w:val="19"/>
        </w:rPr>
      </w:pPr>
    </w:p>
    <w:p w14:paraId="1A61D302" w14:textId="77777777" w:rsidR="00693923" w:rsidRDefault="00A11518">
      <w:pPr>
        <w:tabs>
          <w:tab w:val="left" w:pos="5223"/>
        </w:tabs>
        <w:spacing w:before="101"/>
        <w:ind w:left="1713"/>
        <w:rPr>
          <w:rFonts w:ascii="Arial"/>
          <w:sz w:val="13"/>
        </w:rPr>
      </w:pPr>
      <w:r>
        <w:pict w14:anchorId="0D0E7CF1">
          <v:group id="_x0000_s3628" style="position:absolute;left:0;text-align:left;margin-left:154.05pt;margin-top:-7.5pt;width:148.25pt;height:152.45pt;z-index:-17762304;mso-position-horizontal-relative:page" coordorigin="3081,-150" coordsize="2965,30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31" type="#_x0000_t75" style="position:absolute;left:3081;top:-151;width:2965;height:3049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30" type="#_x0000_t202" style="position:absolute;left:4625;top:892;width:277;height:185" filled="f" stroked="f">
              <v:textbox inset="0,0,0,0">
                <w:txbxContent>
                  <w:p w14:paraId="70234F98" w14:textId="77777777" w:rsidR="00A11518" w:rsidRDefault="00A11518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46C9A"/>
                        <w:w w:val="105"/>
                        <w:sz w:val="16"/>
                      </w:rPr>
                      <w:t>AM</w:t>
                    </w:r>
                  </w:p>
                </w:txbxContent>
              </v:textbox>
            </v:shape>
            <v:shape id="_x0000_s3629" type="#_x0000_t202" style="position:absolute;left:4324;top:1181;width:240;height:185" filled="f" stroked="f">
              <v:textbox inset="0,0,0,0">
                <w:txbxContent>
                  <w:p w14:paraId="50F23E2D" w14:textId="77777777" w:rsidR="00A11518" w:rsidRDefault="00A11518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FR</w:t>
                    </w:r>
                  </w:p>
                </w:txbxContent>
              </v:textbox>
            </v:shape>
            <w10:wrap anchorx="page"/>
          </v:group>
        </w:pict>
      </w:r>
      <w:r>
        <w:pict w14:anchorId="7FDBDCCC">
          <v:group id="_x0000_s3624" style="position:absolute;left:0;text-align:left;margin-left:329.55pt;margin-top:-7.5pt;width:148.25pt;height:152.45pt;z-index:15730176;mso-position-horizontal-relative:page" coordorigin="6591,-150" coordsize="2965,3049">
            <v:shape id="_x0000_s3627" type="#_x0000_t75" style="position:absolute;left:6591;top:-151;width:2965;height:3049">
              <v:imagedata r:id="rId17" o:title=""/>
            </v:shape>
            <v:shape id="_x0000_s3626" type="#_x0000_t202" style="position:absolute;left:8218;top:892;width:121;height:185" filled="f" stroked="f">
              <v:textbox inset="0,0,0,0">
                <w:txbxContent>
                  <w:p w14:paraId="0202C5E1" w14:textId="77777777" w:rsidR="00A11518" w:rsidRDefault="00A11518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3"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3625" type="#_x0000_t202" style="position:absolute;left:7895;top:1174;width:158;height:185" filled="f" stroked="f">
              <v:textbox inset="0,0,0,0">
                <w:txbxContent>
                  <w:p w14:paraId="7B32077A" w14:textId="77777777" w:rsidR="00A11518" w:rsidRDefault="00A11518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pict w14:anchorId="30B2879B">
          <v:shape id="_x0000_s3623" type="#_x0000_t202" style="position:absolute;left:0;text-align:left;margin-left:131.4pt;margin-top:9.95pt;width:12.15pt;height:115.8pt;z-index:15730688;mso-position-horizontal-relative:page" filled="f" stroked="f">
            <v:textbox style="layout-flow:vertical;mso-layout-flow-alt:bottom-to-top" inset="0,0,0,0">
              <w:txbxContent>
                <w:p w14:paraId="7BA67899" w14:textId="77777777" w:rsidR="00A11518" w:rsidRDefault="00A11518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anchorx="page"/>
          </v:shape>
        </w:pict>
      </w:r>
      <w:r>
        <w:pict w14:anchorId="4C0904C6">
          <v:shape id="_x0000_s3622" type="#_x0000_t202" style="position:absolute;left:0;text-align:left;margin-left:306.9pt;margin-top:9.95pt;width:12.15pt;height:115.8pt;z-index:-17760768;mso-position-horizontal-relative:page" filled="f" stroked="f">
            <v:textbox style="layout-flow:vertical;mso-layout-flow-alt:bottom-to-top" inset="0,0,0,0">
              <w:txbxContent>
                <w:p w14:paraId="529DCBBA" w14:textId="77777777" w:rsidR="00A11518" w:rsidRDefault="00A11518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3"/>
        </w:rPr>
        <w:t>1</w:t>
      </w:r>
      <w:r>
        <w:rPr>
          <w:rFonts w:ascii="Arial"/>
          <w:color w:val="4D4D4D"/>
          <w:w w:val="105"/>
          <w:sz w:val="13"/>
        </w:rPr>
        <w:tab/>
        <w:t>1</w:t>
      </w:r>
    </w:p>
    <w:p w14:paraId="35E8B9A3" w14:textId="77777777" w:rsidR="00693923" w:rsidRDefault="00693923">
      <w:pPr>
        <w:pStyle w:val="BodyText"/>
        <w:rPr>
          <w:rFonts w:ascii="Arial"/>
          <w:sz w:val="20"/>
        </w:rPr>
      </w:pPr>
    </w:p>
    <w:p w14:paraId="3C2667C0" w14:textId="77777777" w:rsidR="00693923" w:rsidRDefault="00693923">
      <w:pPr>
        <w:pStyle w:val="BodyText"/>
        <w:rPr>
          <w:rFonts w:ascii="Arial"/>
          <w:sz w:val="20"/>
        </w:rPr>
      </w:pPr>
    </w:p>
    <w:p w14:paraId="2866F9CF" w14:textId="77777777" w:rsidR="00693923" w:rsidRDefault="00693923">
      <w:pPr>
        <w:pStyle w:val="BodyText"/>
        <w:spacing w:before="8"/>
        <w:rPr>
          <w:rFonts w:ascii="Arial"/>
          <w:sz w:val="20"/>
        </w:rPr>
      </w:pPr>
    </w:p>
    <w:p w14:paraId="118A3180" w14:textId="77777777" w:rsidR="00693923" w:rsidRDefault="00A11518">
      <w:pPr>
        <w:tabs>
          <w:tab w:val="left" w:pos="5223"/>
        </w:tabs>
        <w:spacing w:before="100"/>
        <w:ind w:left="1713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</w:t>
      </w:r>
      <w:r>
        <w:rPr>
          <w:rFonts w:ascii="Arial"/>
          <w:color w:val="4D4D4D"/>
          <w:w w:val="105"/>
          <w:sz w:val="13"/>
        </w:rPr>
        <w:tab/>
        <w:t>0</w:t>
      </w:r>
    </w:p>
    <w:p w14:paraId="7D99B0EC" w14:textId="77777777" w:rsidR="00693923" w:rsidRDefault="00693923">
      <w:pPr>
        <w:pStyle w:val="BodyText"/>
        <w:rPr>
          <w:rFonts w:ascii="Arial"/>
          <w:sz w:val="20"/>
        </w:rPr>
      </w:pPr>
    </w:p>
    <w:p w14:paraId="0C253B22" w14:textId="77777777" w:rsidR="00693923" w:rsidRDefault="00693923">
      <w:pPr>
        <w:pStyle w:val="BodyText"/>
        <w:rPr>
          <w:rFonts w:ascii="Arial"/>
          <w:sz w:val="20"/>
        </w:rPr>
      </w:pPr>
    </w:p>
    <w:p w14:paraId="0B5A4253" w14:textId="77777777" w:rsidR="00693923" w:rsidRDefault="00693923">
      <w:pPr>
        <w:pStyle w:val="BodyText"/>
        <w:spacing w:before="8"/>
        <w:rPr>
          <w:rFonts w:ascii="Arial"/>
          <w:sz w:val="20"/>
        </w:rPr>
      </w:pPr>
    </w:p>
    <w:p w14:paraId="20AF1BC2" w14:textId="77777777" w:rsidR="00693923" w:rsidRDefault="00A11518">
      <w:pPr>
        <w:tabs>
          <w:tab w:val="left" w:pos="5144"/>
        </w:tabs>
        <w:spacing w:before="100"/>
        <w:ind w:left="163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</w:r>
      <w:r>
        <w:rPr>
          <w:rFonts w:ascii="Arial" w:hAnsi="Arial"/>
          <w:color w:val="4D4D4D"/>
          <w:w w:val="105"/>
          <w:sz w:val="13"/>
        </w:rPr>
        <w:tab/>
        <w:t>−1</w:t>
      </w:r>
    </w:p>
    <w:p w14:paraId="78C89E64" w14:textId="77777777" w:rsidR="00693923" w:rsidRDefault="00693923">
      <w:pPr>
        <w:pStyle w:val="BodyText"/>
        <w:rPr>
          <w:rFonts w:ascii="Arial"/>
          <w:sz w:val="20"/>
        </w:rPr>
      </w:pPr>
    </w:p>
    <w:p w14:paraId="43715604" w14:textId="77777777" w:rsidR="00693923" w:rsidRDefault="00693923">
      <w:pPr>
        <w:pStyle w:val="BodyText"/>
        <w:rPr>
          <w:rFonts w:ascii="Arial"/>
          <w:sz w:val="20"/>
        </w:rPr>
      </w:pPr>
    </w:p>
    <w:p w14:paraId="6DFDC2AC" w14:textId="77777777" w:rsidR="00693923" w:rsidRDefault="00693923">
      <w:pPr>
        <w:pStyle w:val="BodyText"/>
        <w:spacing w:before="4"/>
        <w:rPr>
          <w:rFonts w:ascii="Arial"/>
          <w:sz w:val="17"/>
        </w:rPr>
      </w:pPr>
    </w:p>
    <w:p w14:paraId="3B223DEA" w14:textId="77777777" w:rsidR="00693923" w:rsidRDefault="00693923">
      <w:pPr>
        <w:rPr>
          <w:rFonts w:ascii="Arial"/>
          <w:sz w:val="17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2BAE168C" w14:textId="77777777" w:rsidR="00693923" w:rsidRDefault="00A11518">
      <w:pPr>
        <w:tabs>
          <w:tab w:val="left" w:pos="2263"/>
          <w:tab w:val="left" w:pos="2737"/>
          <w:tab w:val="left" w:pos="3251"/>
          <w:tab w:val="left" w:pos="3725"/>
          <w:tab w:val="left" w:pos="4199"/>
          <w:tab w:val="left" w:pos="4673"/>
        </w:tabs>
        <w:spacing w:before="101"/>
        <w:ind w:left="1789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−1.5</w:t>
      </w:r>
      <w:r>
        <w:rPr>
          <w:rFonts w:ascii="Arial" w:hAnsi="Arial"/>
          <w:color w:val="4D4D4D"/>
          <w:w w:val="105"/>
          <w:sz w:val="13"/>
        </w:rPr>
        <w:tab/>
        <w:t>−1.0</w:t>
      </w:r>
      <w:r>
        <w:rPr>
          <w:rFonts w:ascii="Arial" w:hAnsi="Arial"/>
          <w:color w:val="4D4D4D"/>
          <w:w w:val="105"/>
          <w:sz w:val="13"/>
        </w:rPr>
        <w:tab/>
        <w:t>−0.5</w:t>
      </w:r>
      <w:r>
        <w:rPr>
          <w:rFonts w:ascii="Arial" w:hAnsi="Arial"/>
          <w:color w:val="4D4D4D"/>
          <w:w w:val="105"/>
          <w:sz w:val="13"/>
        </w:rPr>
        <w:tab/>
        <w:t>0.0</w:t>
      </w:r>
      <w:r>
        <w:rPr>
          <w:rFonts w:ascii="Arial" w:hAnsi="Arial"/>
          <w:color w:val="4D4D4D"/>
          <w:w w:val="105"/>
          <w:sz w:val="13"/>
        </w:rPr>
        <w:tab/>
        <w:t>0.5</w:t>
      </w:r>
      <w:r>
        <w:rPr>
          <w:rFonts w:ascii="Arial" w:hAnsi="Arial"/>
          <w:color w:val="4D4D4D"/>
          <w:w w:val="105"/>
          <w:sz w:val="13"/>
        </w:rPr>
        <w:tab/>
        <w:t>1.0</w:t>
      </w:r>
      <w:r>
        <w:rPr>
          <w:rFonts w:ascii="Arial" w:hAnsi="Arial"/>
          <w:color w:val="4D4D4D"/>
          <w:w w:val="105"/>
          <w:sz w:val="13"/>
        </w:rPr>
        <w:tab/>
      </w:r>
      <w:r>
        <w:rPr>
          <w:rFonts w:ascii="Arial" w:hAnsi="Arial"/>
          <w:color w:val="4D4D4D"/>
          <w:spacing w:val="-3"/>
          <w:w w:val="105"/>
          <w:sz w:val="13"/>
        </w:rPr>
        <w:t>1.5</w:t>
      </w:r>
    </w:p>
    <w:p w14:paraId="50A3B8D9" w14:textId="77777777" w:rsidR="00693923" w:rsidRDefault="00A11518">
      <w:pPr>
        <w:spacing w:before="4"/>
        <w:ind w:left="1779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7%</w:t>
      </w:r>
    </w:p>
    <w:p w14:paraId="33F73B51" w14:textId="77777777" w:rsidR="00693923" w:rsidRDefault="00A11518">
      <w:pPr>
        <w:tabs>
          <w:tab w:val="left" w:pos="473"/>
          <w:tab w:val="left" w:pos="947"/>
          <w:tab w:val="left" w:pos="1461"/>
          <w:tab w:val="left" w:pos="1935"/>
          <w:tab w:val="left" w:pos="2409"/>
          <w:tab w:val="left" w:pos="2883"/>
        </w:tabs>
        <w:spacing w:before="101"/>
        <w:ind w:right="928"/>
        <w:jc w:val="center"/>
        <w:rPr>
          <w:rFonts w:ascii="Arial" w:hAnsi="Arial"/>
          <w:sz w:val="13"/>
        </w:rPr>
      </w:pPr>
      <w:r>
        <w:br w:type="column"/>
      </w:r>
      <w:r>
        <w:rPr>
          <w:rFonts w:ascii="Arial" w:hAnsi="Arial"/>
          <w:color w:val="4D4D4D"/>
          <w:w w:val="105"/>
          <w:sz w:val="13"/>
        </w:rPr>
        <w:t>−1.5</w:t>
      </w:r>
      <w:r>
        <w:rPr>
          <w:rFonts w:ascii="Arial" w:hAnsi="Arial"/>
          <w:color w:val="4D4D4D"/>
          <w:w w:val="105"/>
          <w:sz w:val="13"/>
        </w:rPr>
        <w:tab/>
        <w:t>−1.0</w:t>
      </w:r>
      <w:r>
        <w:rPr>
          <w:rFonts w:ascii="Arial" w:hAnsi="Arial"/>
          <w:color w:val="4D4D4D"/>
          <w:w w:val="105"/>
          <w:sz w:val="13"/>
        </w:rPr>
        <w:tab/>
        <w:t>−0.5</w:t>
      </w:r>
      <w:r>
        <w:rPr>
          <w:rFonts w:ascii="Arial" w:hAnsi="Arial"/>
          <w:color w:val="4D4D4D"/>
          <w:w w:val="105"/>
          <w:sz w:val="13"/>
        </w:rPr>
        <w:tab/>
        <w:t>0.0</w:t>
      </w:r>
      <w:r>
        <w:rPr>
          <w:rFonts w:ascii="Arial" w:hAnsi="Arial"/>
          <w:color w:val="4D4D4D"/>
          <w:w w:val="105"/>
          <w:sz w:val="13"/>
        </w:rPr>
        <w:tab/>
        <w:t>0.5</w:t>
      </w:r>
      <w:r>
        <w:rPr>
          <w:rFonts w:ascii="Arial" w:hAnsi="Arial"/>
          <w:color w:val="4D4D4D"/>
          <w:w w:val="105"/>
          <w:sz w:val="13"/>
        </w:rPr>
        <w:tab/>
        <w:t>1.0</w:t>
      </w:r>
      <w:r>
        <w:rPr>
          <w:rFonts w:ascii="Arial" w:hAnsi="Arial"/>
          <w:color w:val="4D4D4D"/>
          <w:w w:val="105"/>
          <w:sz w:val="13"/>
        </w:rPr>
        <w:tab/>
        <w:t>1.5</w:t>
      </w:r>
    </w:p>
    <w:p w14:paraId="2EAB6E24" w14:textId="77777777" w:rsidR="00693923" w:rsidRDefault="00A11518">
      <w:pPr>
        <w:spacing w:before="4"/>
        <w:ind w:right="938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7%</w:t>
      </w:r>
    </w:p>
    <w:p w14:paraId="01AD1B25" w14:textId="77777777" w:rsidR="00693923" w:rsidRDefault="00693923">
      <w:pPr>
        <w:jc w:val="center"/>
        <w:rPr>
          <w:rFonts w:ascii="Arial" w:hAnsi="Arial"/>
          <w:sz w:val="16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4861" w:space="40"/>
            <w:col w:w="4799"/>
          </w:cols>
        </w:sectPr>
      </w:pPr>
    </w:p>
    <w:p w14:paraId="68F71987" w14:textId="77777777" w:rsidR="00693923" w:rsidRDefault="00693923">
      <w:pPr>
        <w:pStyle w:val="BodyText"/>
        <w:rPr>
          <w:rFonts w:ascii="Arial"/>
          <w:sz w:val="20"/>
        </w:rPr>
      </w:pPr>
    </w:p>
    <w:p w14:paraId="6A9B4DFF" w14:textId="77777777" w:rsidR="00693923" w:rsidRDefault="00693923">
      <w:pPr>
        <w:pStyle w:val="BodyText"/>
        <w:rPr>
          <w:rFonts w:ascii="Arial"/>
          <w:sz w:val="20"/>
        </w:rPr>
      </w:pPr>
    </w:p>
    <w:p w14:paraId="630C2D71" w14:textId="77777777" w:rsidR="00693923" w:rsidRDefault="00693923">
      <w:pPr>
        <w:pStyle w:val="BodyText"/>
        <w:rPr>
          <w:rFonts w:ascii="Arial"/>
          <w:sz w:val="20"/>
        </w:rPr>
      </w:pPr>
    </w:p>
    <w:p w14:paraId="653820EA" w14:textId="77777777" w:rsidR="00693923" w:rsidRDefault="00693923">
      <w:pPr>
        <w:pStyle w:val="BodyText"/>
        <w:spacing w:before="11"/>
        <w:rPr>
          <w:rFonts w:ascii="Arial"/>
          <w:sz w:val="16"/>
        </w:rPr>
      </w:pPr>
    </w:p>
    <w:p w14:paraId="35539B2F" w14:textId="77777777" w:rsidR="00693923" w:rsidRDefault="00A11518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2</w:t>
      </w:r>
    </w:p>
    <w:p w14:paraId="63751C4F" w14:textId="77777777" w:rsidR="00693923" w:rsidRDefault="00693923">
      <w:pPr>
        <w:pStyle w:val="BodyText"/>
        <w:rPr>
          <w:i/>
          <w:sz w:val="36"/>
        </w:rPr>
      </w:pPr>
    </w:p>
    <w:p w14:paraId="1ECBF26B" w14:textId="77777777" w:rsidR="00693923" w:rsidRDefault="00A11518">
      <w:pPr>
        <w:pStyle w:val="BodyText"/>
        <w:ind w:left="756"/>
      </w:pPr>
      <w:r>
        <w:rPr>
          <w:w w:val="95"/>
        </w:rPr>
        <w:t>Graphing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variable</w:t>
      </w:r>
      <w:r>
        <w:rPr>
          <w:spacing w:val="14"/>
          <w:w w:val="95"/>
        </w:rPr>
        <w:t xml:space="preserve"> </w:t>
      </w:r>
      <w:r>
        <w:rPr>
          <w:w w:val="95"/>
        </w:rPr>
        <w:t>loadings</w:t>
      </w:r>
      <w:r>
        <w:rPr>
          <w:spacing w:val="13"/>
          <w:w w:val="95"/>
        </w:rPr>
        <w:t xml:space="preserve"> </w:t>
      </w:r>
      <w:r>
        <w:rPr>
          <w:w w:val="95"/>
        </w:rPr>
        <w:t>(see</w:t>
      </w:r>
    </w:p>
    <w:p w14:paraId="111FC60B" w14:textId="77777777" w:rsidR="00693923" w:rsidRDefault="00A11518">
      <w:pPr>
        <w:pStyle w:val="BodyText"/>
        <w:spacing w:before="155" w:line="355" w:lineRule="auto"/>
        <w:ind w:left="152" w:right="153" w:firstLine="27"/>
      </w:pPr>
      <w:r>
        <w:rPr>
          <w:w w:val="95"/>
        </w:rPr>
        <w:t>Figure</w:t>
      </w:r>
      <w:r>
        <w:rPr>
          <w:spacing w:val="13"/>
          <w:w w:val="95"/>
        </w:rPr>
        <w:t xml:space="preserve"> </w:t>
      </w:r>
      <w:hyperlink w:anchor="_bookmark3" w:history="1">
        <w:r>
          <w:rPr>
            <w:w w:val="95"/>
          </w:rPr>
          <w:t>4</w:t>
        </w:r>
      </w:hyperlink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shows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contribute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-54"/>
          <w:w w:val="95"/>
        </w:rPr>
        <w:t xml:space="preserve"> </w:t>
      </w:r>
      <w:r>
        <w:rPr>
          <w:w w:val="95"/>
        </w:rPr>
        <w:t>dimensions</w:t>
      </w:r>
      <w:r>
        <w:rPr>
          <w:spacing w:val="16"/>
          <w:w w:val="95"/>
        </w:rPr>
        <w:t xml:space="preserve"> </w:t>
      </w:r>
      <w:r>
        <w:rPr>
          <w:w w:val="95"/>
        </w:rPr>
        <w:t>(remember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qualities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analysis).</w:t>
      </w:r>
      <w:r>
        <w:rPr>
          <w:spacing w:val="42"/>
          <w:w w:val="95"/>
        </w:rPr>
        <w:t xml:space="preserve"> </w:t>
      </w:r>
      <w:r>
        <w:rPr>
          <w:w w:val="95"/>
        </w:rPr>
        <w:t>Because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how</w:t>
      </w:r>
      <w:r>
        <w:rPr>
          <w:spacing w:val="-54"/>
          <w:w w:val="95"/>
        </w:rPr>
        <w:t xml:space="preserve"> </w:t>
      </w:r>
      <w:r>
        <w:rPr>
          <w:w w:val="95"/>
        </w:rPr>
        <w:t>CA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calculated,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know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load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same</w:t>
      </w:r>
      <w:r>
        <w:rPr>
          <w:spacing w:val="14"/>
          <w:w w:val="95"/>
        </w:rPr>
        <w:t xml:space="preserve"> </w:t>
      </w:r>
      <w:r>
        <w:rPr>
          <w:w w:val="95"/>
        </w:rPr>
        <w:t>dimension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direction</w:t>
      </w:r>
      <w:r>
        <w:rPr>
          <w:spacing w:val="-54"/>
          <w:w w:val="9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musical</w:t>
      </w:r>
      <w:r>
        <w:rPr>
          <w:spacing w:val="-8"/>
        </w:rPr>
        <w:t xml:space="preserve"> </w:t>
      </w:r>
      <w:r>
        <w:t>qualities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excerpts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qualities.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contributions shown here are only those that contribute significantly to the first two</w:t>
      </w:r>
      <w:r>
        <w:rPr>
          <w:spacing w:val="1"/>
        </w:rPr>
        <w:t xml:space="preserve"> </w:t>
      </w:r>
      <w:r>
        <w:rPr>
          <w:w w:val="95"/>
        </w:rPr>
        <w:t>dimensions.</w:t>
      </w:r>
      <w:r>
        <w:rPr>
          <w:spacing w:val="31"/>
          <w:w w:val="95"/>
        </w:rPr>
        <w:t xml:space="preserve"> </w:t>
      </w:r>
      <w:r>
        <w:rPr>
          <w:w w:val="95"/>
        </w:rPr>
        <w:t>There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9"/>
          <w:w w:val="95"/>
        </w:rPr>
        <w:t xml:space="preserve"> </w:t>
      </w:r>
      <w:r>
        <w:rPr>
          <w:w w:val="95"/>
        </w:rPr>
        <w:t>obvious</w:t>
      </w:r>
      <w:r>
        <w:rPr>
          <w:spacing w:val="10"/>
          <w:w w:val="95"/>
        </w:rPr>
        <w:t xml:space="preserve"> </w:t>
      </w:r>
      <w:r>
        <w:rPr>
          <w:w w:val="95"/>
        </w:rPr>
        <w:t>groups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variables,</w:t>
      </w:r>
      <w:r>
        <w:rPr>
          <w:spacing w:val="9"/>
          <w:w w:val="95"/>
        </w:rPr>
        <w:t xml:space="preserve"> </w:t>
      </w:r>
      <w:r>
        <w:rPr>
          <w:w w:val="95"/>
        </w:rPr>
        <w:t>especially</w:t>
      </w:r>
      <w:r>
        <w:rPr>
          <w:spacing w:val="9"/>
          <w:w w:val="95"/>
        </w:rPr>
        <w:t xml:space="preserve"> </w:t>
      </w:r>
      <w:r>
        <w:rPr>
          <w:w w:val="95"/>
        </w:rPr>
        <w:t>tempo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articulation</w:t>
      </w:r>
      <w:r>
        <w:rPr>
          <w:spacing w:val="1"/>
          <w:w w:val="95"/>
        </w:rPr>
        <w:t xml:space="preserve"> </w:t>
      </w:r>
      <w:r>
        <w:t>in the first dimension, with fewer contributions from the dynamics group. The tempo</w:t>
      </w:r>
      <w:r>
        <w:rPr>
          <w:spacing w:val="1"/>
        </w:rPr>
        <w:t xml:space="preserve"> </w:t>
      </w:r>
      <w:r>
        <w:t>variables load from high (tempo.F6 and tempo.F7) in the positive direction to low</w:t>
      </w:r>
      <w:r>
        <w:rPr>
          <w:spacing w:val="1"/>
        </w:rPr>
        <w:t xml:space="preserve"> </w:t>
      </w:r>
      <w:r>
        <w:rPr>
          <w:w w:val="95"/>
        </w:rPr>
        <w:t>(tempo.F2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tempo.F1)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negative</w:t>
      </w:r>
      <w:r>
        <w:rPr>
          <w:spacing w:val="27"/>
          <w:w w:val="95"/>
        </w:rPr>
        <w:t xml:space="preserve"> </w:t>
      </w:r>
      <w:r>
        <w:rPr>
          <w:w w:val="95"/>
        </w:rPr>
        <w:t>direction.</w:t>
      </w:r>
      <w:r>
        <w:rPr>
          <w:spacing w:val="54"/>
          <w:w w:val="95"/>
        </w:rPr>
        <w:t xml:space="preserve"> </w:t>
      </w:r>
      <w:r>
        <w:rPr>
          <w:w w:val="95"/>
        </w:rPr>
        <w:t>Other</w:t>
      </w:r>
      <w:r>
        <w:rPr>
          <w:spacing w:val="27"/>
          <w:w w:val="95"/>
        </w:rPr>
        <w:t xml:space="preserve"> </w:t>
      </w:r>
      <w:r>
        <w:rPr>
          <w:w w:val="95"/>
        </w:rPr>
        <w:t>contributions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one-off:</w:t>
      </w:r>
      <w:r>
        <w:rPr>
          <w:spacing w:val="55"/>
          <w:w w:val="95"/>
        </w:rPr>
        <w:t xml:space="preserve"> </w:t>
      </w:r>
      <w:r>
        <w:rPr>
          <w:w w:val="95"/>
        </w:rPr>
        <w:t>major</w:t>
      </w:r>
      <w:r>
        <w:rPr>
          <w:spacing w:val="-54"/>
          <w:w w:val="95"/>
        </w:rPr>
        <w:t xml:space="preserve"> </w:t>
      </w:r>
      <w:r>
        <w:rPr>
          <w:w w:val="95"/>
        </w:rPr>
        <w:t>harmony,</w:t>
      </w:r>
      <w:r>
        <w:rPr>
          <w:spacing w:val="16"/>
          <w:w w:val="95"/>
        </w:rPr>
        <w:t xml:space="preserve"> </w:t>
      </w:r>
      <w:r>
        <w:rPr>
          <w:w w:val="95"/>
        </w:rPr>
        <w:t>triple</w:t>
      </w:r>
      <w:r>
        <w:rPr>
          <w:spacing w:val="17"/>
          <w:w w:val="95"/>
        </w:rPr>
        <w:t xml:space="preserve"> </w:t>
      </w:r>
      <w:r>
        <w:rPr>
          <w:w w:val="95"/>
        </w:rPr>
        <w:t>meter,</w:t>
      </w:r>
      <w:r>
        <w:rPr>
          <w:spacing w:val="16"/>
          <w:w w:val="95"/>
        </w:rPr>
        <w:t xml:space="preserve"> </w:t>
      </w:r>
      <w:r>
        <w:rPr>
          <w:w w:val="95"/>
        </w:rPr>
        <w:t>classical</w:t>
      </w:r>
      <w:r>
        <w:rPr>
          <w:spacing w:val="17"/>
          <w:w w:val="95"/>
        </w:rPr>
        <w:t xml:space="preserve"> </w:t>
      </w:r>
      <w:r>
        <w:rPr>
          <w:w w:val="95"/>
        </w:rPr>
        <w:t>genre,</w:t>
      </w:r>
      <w:r>
        <w:rPr>
          <w:spacing w:val="16"/>
          <w:w w:val="95"/>
        </w:rPr>
        <w:t xml:space="preserve"> </w:t>
      </w:r>
      <w:r>
        <w:rPr>
          <w:w w:val="95"/>
        </w:rPr>
        <w:t>undulating</w:t>
      </w:r>
      <w:r>
        <w:rPr>
          <w:spacing w:val="17"/>
          <w:w w:val="95"/>
        </w:rPr>
        <w:t xml:space="preserve"> </w:t>
      </w:r>
      <w:r>
        <w:rPr>
          <w:w w:val="95"/>
        </w:rPr>
        <w:t>contour,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disjunct</w:t>
      </w:r>
      <w:r>
        <w:rPr>
          <w:spacing w:val="16"/>
          <w:w w:val="95"/>
        </w:rPr>
        <w:t xml:space="preserve"> </w:t>
      </w:r>
      <w:r>
        <w:rPr>
          <w:w w:val="95"/>
        </w:rPr>
        <w:t>motion.</w:t>
      </w:r>
      <w:r>
        <w:rPr>
          <w:spacing w:val="41"/>
          <w:w w:val="95"/>
        </w:rPr>
        <w:t xml:space="preserve">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one-offs</w:t>
      </w:r>
      <w:r>
        <w:rPr>
          <w:spacing w:val="-9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pattern,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interpret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groups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plots</w:t>
      </w:r>
      <w:r>
        <w:rPr>
          <w:spacing w:val="15"/>
          <w:w w:val="95"/>
        </w:rPr>
        <w:t xml:space="preserve"> </w:t>
      </w:r>
      <w:r>
        <w:rPr>
          <w:w w:val="95"/>
        </w:rPr>
        <w:t>below.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grouped</w:t>
      </w:r>
      <w:r>
        <w:rPr>
          <w:spacing w:val="16"/>
          <w:w w:val="95"/>
        </w:rPr>
        <w:t xml:space="preserve"> </w:t>
      </w:r>
      <w:r>
        <w:rPr>
          <w:w w:val="95"/>
        </w:rPr>
        <w:t>according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HCA</w:t>
      </w:r>
      <w:r>
        <w:rPr>
          <w:spacing w:val="1"/>
          <w:w w:val="95"/>
        </w:rPr>
        <w:t xml:space="preserve"> </w:t>
      </w:r>
      <w:r>
        <w:rPr>
          <w:w w:val="95"/>
        </w:rPr>
        <w:t>performed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(see</w:t>
      </w:r>
      <w:r>
        <w:rPr>
          <w:spacing w:val="17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7"/>
          <w:w w:val="95"/>
        </w:rPr>
        <w:t xml:space="preserve"> </w:t>
      </w:r>
      <w:r>
        <w:rPr>
          <w:w w:val="95"/>
        </w:rPr>
        <w:t>materials).</w:t>
      </w:r>
      <w:r>
        <w:rPr>
          <w:spacing w:val="42"/>
          <w:w w:val="95"/>
        </w:rPr>
        <w:t xml:space="preserve"> </w:t>
      </w:r>
      <w:r>
        <w:rPr>
          <w:w w:val="95"/>
        </w:rPr>
        <w:t>Those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load</w:t>
      </w:r>
      <w:r>
        <w:rPr>
          <w:spacing w:val="17"/>
          <w:w w:val="95"/>
        </w:rPr>
        <w:t xml:space="preserve"> </w:t>
      </w:r>
      <w:r>
        <w:rPr>
          <w:w w:val="95"/>
        </w:rPr>
        <w:t>positively,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</w:p>
    <w:p w14:paraId="0AFD5F4D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353DD581" w14:textId="77777777" w:rsidR="00693923" w:rsidRDefault="00A11518">
      <w:pPr>
        <w:pStyle w:val="BodyText"/>
        <w:spacing w:before="110" w:line="355" w:lineRule="auto"/>
        <w:ind w:left="174" w:right="158" w:firstLine="5"/>
        <w:jc w:val="both"/>
      </w:pPr>
      <w:r>
        <w:rPr>
          <w:w w:val="95"/>
        </w:rPr>
        <w:lastRenderedPageBreak/>
        <w:t>therefore</w:t>
      </w:r>
      <w:r>
        <w:rPr>
          <w:spacing w:val="12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qualities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load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positive</w:t>
      </w:r>
      <w:r>
        <w:rPr>
          <w:spacing w:val="12"/>
          <w:w w:val="95"/>
        </w:rPr>
        <w:t xml:space="preserve"> </w:t>
      </w:r>
      <w:r>
        <w:rPr>
          <w:w w:val="95"/>
        </w:rPr>
        <w:t>direction,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group</w:t>
      </w:r>
      <w:r>
        <w:rPr>
          <w:spacing w:val="-54"/>
          <w:w w:val="95"/>
        </w:rPr>
        <w:t xml:space="preserve"> </w:t>
      </w:r>
      <w:r>
        <w:t>2: Excerpts 4, 13, 23, and 26. The ones that load in the negative direction are from mostly</w:t>
      </w:r>
      <w:r>
        <w:rPr>
          <w:spacing w:val="-5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4:</w:t>
      </w:r>
      <w:r>
        <w:rPr>
          <w:spacing w:val="31"/>
        </w:rPr>
        <w:t xml:space="preserve"> </w:t>
      </w:r>
      <w:r>
        <w:t>Excerpts</w:t>
      </w:r>
      <w:r>
        <w:rPr>
          <w:spacing w:val="8"/>
        </w:rPr>
        <w:t xml:space="preserve"> </w:t>
      </w:r>
      <w:r>
        <w:t>7,</w:t>
      </w:r>
      <w:r>
        <w:rPr>
          <w:spacing w:val="8"/>
        </w:rPr>
        <w:t xml:space="preserve"> </w:t>
      </w:r>
      <w:r>
        <w:t>10,</w:t>
      </w:r>
      <w:r>
        <w:rPr>
          <w:spacing w:val="8"/>
        </w:rPr>
        <w:t xml:space="preserve"> </w:t>
      </w:r>
      <w:r>
        <w:t>24,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27,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3,</w:t>
      </w:r>
      <w:r>
        <w:rPr>
          <w:spacing w:val="8"/>
        </w:rPr>
        <w:t xml:space="preserve"> </w:t>
      </w:r>
      <w:r>
        <w:t>Excerpt</w:t>
      </w:r>
      <w:r>
        <w:rPr>
          <w:spacing w:val="8"/>
        </w:rPr>
        <w:t xml:space="preserve"> </w:t>
      </w:r>
      <w:r>
        <w:t>3.</w:t>
      </w:r>
    </w:p>
    <w:p w14:paraId="2034891C" w14:textId="77777777" w:rsidR="00693923" w:rsidRDefault="00A11518">
      <w:pPr>
        <w:pStyle w:val="BodyText"/>
        <w:spacing w:line="355" w:lineRule="auto"/>
        <w:ind w:left="171" w:firstLine="584"/>
      </w:pP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7"/>
          <w:w w:val="95"/>
        </w:rPr>
        <w:t xml:space="preserve"> </w:t>
      </w:r>
      <w:r>
        <w:rPr>
          <w:w w:val="95"/>
        </w:rPr>
        <w:t>dimension</w:t>
      </w:r>
      <w:r>
        <w:rPr>
          <w:spacing w:val="8"/>
          <w:w w:val="95"/>
        </w:rPr>
        <w:t xml:space="preserve"> </w:t>
      </w:r>
      <w:r>
        <w:rPr>
          <w:w w:val="95"/>
        </w:rPr>
        <w:t>seems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dominated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few</w:t>
      </w:r>
      <w:r>
        <w:rPr>
          <w:spacing w:val="7"/>
          <w:w w:val="95"/>
        </w:rPr>
        <w:t xml:space="preserve"> </w:t>
      </w:r>
      <w:r>
        <w:rPr>
          <w:w w:val="95"/>
        </w:rPr>
        <w:t>groups:</w:t>
      </w:r>
      <w:r>
        <w:rPr>
          <w:spacing w:val="29"/>
          <w:w w:val="95"/>
        </w:rPr>
        <w:t xml:space="preserve"> </w:t>
      </w:r>
      <w:r>
        <w:rPr>
          <w:w w:val="95"/>
        </w:rPr>
        <w:t>harmony,</w:t>
      </w:r>
      <w:r>
        <w:rPr>
          <w:spacing w:val="8"/>
          <w:w w:val="95"/>
        </w:rPr>
        <w:t xml:space="preserve"> </w:t>
      </w:r>
      <w:r>
        <w:rPr>
          <w:w w:val="95"/>
        </w:rPr>
        <w:t>meter,</w:t>
      </w:r>
      <w:r>
        <w:rPr>
          <w:spacing w:val="7"/>
          <w:w w:val="95"/>
        </w:rPr>
        <w:t xml:space="preserve"> </w:t>
      </w:r>
      <w:r>
        <w:rPr>
          <w:w w:val="95"/>
        </w:rPr>
        <w:t>genre,</w:t>
      </w:r>
      <w:r>
        <w:rPr>
          <w:spacing w:val="1"/>
          <w:w w:val="95"/>
        </w:rPr>
        <w:t xml:space="preserve"> </w:t>
      </w:r>
      <w:r>
        <w:rPr>
          <w:w w:val="95"/>
        </w:rPr>
        <w:t>dynamics.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one-offs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slow</w:t>
      </w:r>
      <w:r>
        <w:rPr>
          <w:spacing w:val="7"/>
          <w:w w:val="95"/>
        </w:rPr>
        <w:t xml:space="preserve"> </w:t>
      </w:r>
      <w:r>
        <w:rPr>
          <w:w w:val="95"/>
        </w:rPr>
        <w:t>tempo,</w:t>
      </w:r>
      <w:r>
        <w:rPr>
          <w:spacing w:val="7"/>
          <w:w w:val="95"/>
        </w:rPr>
        <w:t xml:space="preserve"> </w:t>
      </w:r>
      <w:r>
        <w:rPr>
          <w:w w:val="95"/>
        </w:rPr>
        <w:t>ascending</w:t>
      </w:r>
      <w:r>
        <w:rPr>
          <w:spacing w:val="7"/>
          <w:w w:val="95"/>
        </w:rPr>
        <w:t xml:space="preserve"> </w:t>
      </w:r>
      <w:r>
        <w:rPr>
          <w:w w:val="95"/>
        </w:rPr>
        <w:t>contour,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“no</w:t>
      </w:r>
      <w:r>
        <w:rPr>
          <w:spacing w:val="7"/>
          <w:w w:val="95"/>
        </w:rPr>
        <w:t xml:space="preserve"> </w:t>
      </w:r>
      <w:r>
        <w:rPr>
          <w:w w:val="95"/>
        </w:rPr>
        <w:t>melody.”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excerpts</w:t>
      </w:r>
      <w:r>
        <w:rPr>
          <w:spacing w:val="-54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load</w:t>
      </w:r>
      <w:r>
        <w:rPr>
          <w:spacing w:val="1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four</w:t>
      </w:r>
      <w:r>
        <w:rPr>
          <w:spacing w:val="12"/>
          <w:w w:val="95"/>
        </w:rPr>
        <w:t xml:space="preserve"> </w:t>
      </w:r>
      <w:r>
        <w:rPr>
          <w:w w:val="95"/>
        </w:rPr>
        <w:t>groups.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positive</w:t>
      </w:r>
      <w:r>
        <w:rPr>
          <w:spacing w:val="12"/>
          <w:w w:val="95"/>
        </w:rPr>
        <w:t xml:space="preserve"> </w:t>
      </w:r>
      <w:r>
        <w:rPr>
          <w:w w:val="95"/>
        </w:rPr>
        <w:t>direction,</w:t>
      </w:r>
      <w:r>
        <w:rPr>
          <w:spacing w:val="-54"/>
          <w:w w:val="9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Excerpts</w:t>
      </w:r>
      <w:r>
        <w:rPr>
          <w:spacing w:val="2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12,</w:t>
      </w:r>
      <w:r>
        <w:rPr>
          <w:spacing w:val="3"/>
        </w:rPr>
        <w:t xml:space="preserve"> </w:t>
      </w:r>
      <w:r>
        <w:t>15,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27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4,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Excerpt</w:t>
      </w:r>
      <w:r>
        <w:rPr>
          <w:spacing w:val="3"/>
        </w:rPr>
        <w:t xml:space="preserve"> </w:t>
      </w:r>
      <w:r>
        <w:t>19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Group</w:t>
      </w:r>
      <w:r>
        <w:rPr>
          <w:spacing w:val="3"/>
        </w:rPr>
        <w:t xml:space="preserve"> </w:t>
      </w:r>
      <w:r>
        <w:t>1.</w:t>
      </w:r>
      <w:r>
        <w:rPr>
          <w:spacing w:val="2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</w:p>
    <w:p w14:paraId="1A7CC972" w14:textId="77777777" w:rsidR="00693923" w:rsidRDefault="00A11518">
      <w:pPr>
        <w:pStyle w:val="BodyText"/>
        <w:spacing w:line="355" w:lineRule="auto"/>
        <w:ind w:left="171" w:right="297" w:firstLine="8"/>
      </w:pPr>
      <w:r>
        <w:t>negative direction, Excerpts 2, 3, 11, and 17. All are from group 3 except for Excerpt 2,</w:t>
      </w:r>
      <w:r>
        <w:rPr>
          <w:spacing w:val="1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Group</w:t>
      </w:r>
      <w:r>
        <w:rPr>
          <w:spacing w:val="11"/>
          <w:w w:val="95"/>
        </w:rPr>
        <w:t xml:space="preserve"> </w:t>
      </w:r>
      <w:r>
        <w:rPr>
          <w:w w:val="95"/>
        </w:rPr>
        <w:t>2.</w:t>
      </w:r>
      <w:r>
        <w:rPr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full</w:t>
      </w:r>
      <w:r>
        <w:rPr>
          <w:spacing w:val="12"/>
          <w:w w:val="95"/>
        </w:rPr>
        <w:t xml:space="preserve"> </w:t>
      </w:r>
      <w:r>
        <w:rPr>
          <w:w w:val="95"/>
        </w:rPr>
        <w:t>enumeration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contributions,</w:t>
      </w:r>
      <w:r>
        <w:rPr>
          <w:spacing w:val="12"/>
          <w:w w:val="95"/>
        </w:rPr>
        <w:t xml:space="preserve"> </w:t>
      </w:r>
      <w:r>
        <w:rPr>
          <w:w w:val="95"/>
        </w:rPr>
        <w:t>loadings,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boostrap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ratios</w:t>
      </w:r>
      <w:r>
        <w:rPr>
          <w:spacing w:val="-54"/>
          <w:w w:val="95"/>
        </w:rPr>
        <w:t xml:space="preserve"> </w:t>
      </w:r>
      <w:bookmarkStart w:id="85" w:name="_bookmark3"/>
      <w:bookmarkEnd w:id="85"/>
      <w:r>
        <w:t>is</w:t>
      </w:r>
      <w:r>
        <w:rPr>
          <w:spacing w:val="3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author’s</w:t>
      </w:r>
      <w:r>
        <w:rPr>
          <w:spacing w:val="4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URL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author</w:t>
      </w:r>
      <w:r>
        <w:rPr>
          <w:spacing w:val="4"/>
        </w:rPr>
        <w:t xml:space="preserve"> </w:t>
      </w:r>
      <w:r>
        <w:t>note.</w:t>
      </w:r>
    </w:p>
    <w:p w14:paraId="4048DED3" w14:textId="77777777" w:rsidR="00693923" w:rsidRDefault="00A11518">
      <w:pPr>
        <w:spacing w:before="29"/>
        <w:ind w:left="20"/>
        <w:jc w:val="center"/>
        <w:rPr>
          <w:rFonts w:ascii="Arial"/>
          <w:i/>
          <w:sz w:val="23"/>
        </w:rPr>
      </w:pP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8"/>
          <w:sz w:val="23"/>
        </w:rPr>
        <w:t xml:space="preserve"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9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46991846" w14:textId="77777777" w:rsidR="00693923" w:rsidRDefault="00693923">
      <w:pPr>
        <w:jc w:val="center"/>
        <w:rPr>
          <w:rFonts w:ascii="Arial"/>
          <w:sz w:val="23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7A45042D" w14:textId="77777777" w:rsidR="00693923" w:rsidRDefault="00693923">
      <w:pPr>
        <w:pStyle w:val="BodyText"/>
        <w:rPr>
          <w:rFonts w:ascii="Arial"/>
          <w:i/>
          <w:sz w:val="12"/>
        </w:rPr>
      </w:pPr>
    </w:p>
    <w:p w14:paraId="44BE2EE1" w14:textId="77777777" w:rsidR="00693923" w:rsidRDefault="00693923">
      <w:pPr>
        <w:pStyle w:val="BodyText"/>
        <w:rPr>
          <w:rFonts w:ascii="Arial"/>
          <w:i/>
          <w:sz w:val="12"/>
        </w:rPr>
      </w:pPr>
    </w:p>
    <w:p w14:paraId="4F194361" w14:textId="77777777" w:rsidR="00693923" w:rsidRDefault="00693923">
      <w:pPr>
        <w:pStyle w:val="BodyText"/>
        <w:spacing w:before="3"/>
        <w:rPr>
          <w:rFonts w:ascii="Arial"/>
          <w:i/>
          <w:sz w:val="17"/>
        </w:rPr>
      </w:pPr>
    </w:p>
    <w:p w14:paraId="173AD1AF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 w14:paraId="468ADA33" w14:textId="77777777" w:rsidR="00693923" w:rsidRDefault="00693923">
      <w:pPr>
        <w:pStyle w:val="BodyText"/>
        <w:spacing w:before="8"/>
        <w:rPr>
          <w:rFonts w:ascii="Arial"/>
          <w:sz w:val="10"/>
        </w:rPr>
      </w:pPr>
    </w:p>
    <w:p w14:paraId="57E1B622" w14:textId="77777777" w:rsidR="00693923" w:rsidRDefault="00A11518">
      <w:pPr>
        <w:jc w:val="right"/>
        <w:rPr>
          <w:rFonts w:ascii="Arial"/>
          <w:sz w:val="11"/>
        </w:rPr>
      </w:pPr>
      <w:r>
        <w:pict w14:anchorId="1108F401">
          <v:shape id="_x0000_s3621" type="#_x0000_t202" style="position:absolute;left:0;text-align:left;margin-left:73.2pt;margin-top:1pt;width:10pt;height:44.1pt;z-index:15734272;mso-position-horizontal-relative:page" filled="f" stroked="f">
            <v:textbox style="layout-flow:vertical;mso-layout-flow-alt:bottom-to-top" inset="0,0,0,0">
              <w:txbxContent>
                <w:p w14:paraId="560746FB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1F857633">
          <v:shape id="_x0000_s3620" type="#_x0000_t202" style="position:absolute;left:0;text-align:left;margin-left:110.95pt;margin-top:-.35pt;width:8.55pt;height:26.9pt;z-index:15735296;mso-position-horizontal-relative:page" filled="f" stroked="f">
            <v:textbox style="layout-flow:vertical;mso-layout-flow-alt:bottom-to-top" inset="0,0,0,0">
              <w:txbxContent>
                <w:p w14:paraId="1E2ECBD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09152DDE" w14:textId="77777777" w:rsidR="00693923" w:rsidRDefault="00693923">
      <w:pPr>
        <w:pStyle w:val="BodyText"/>
        <w:spacing w:before="8"/>
        <w:rPr>
          <w:rFonts w:ascii="Arial"/>
          <w:sz w:val="10"/>
        </w:rPr>
      </w:pPr>
    </w:p>
    <w:p w14:paraId="0C8D4643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22CD3D0D" w14:textId="77777777" w:rsidR="00693923" w:rsidRDefault="00693923">
      <w:pPr>
        <w:pStyle w:val="BodyText"/>
        <w:spacing w:before="8"/>
        <w:rPr>
          <w:rFonts w:ascii="Arial"/>
          <w:sz w:val="10"/>
        </w:rPr>
      </w:pPr>
    </w:p>
    <w:p w14:paraId="36ABE4DB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 w14:paraId="7B7763D2" w14:textId="77777777" w:rsidR="00693923" w:rsidRDefault="00693923">
      <w:pPr>
        <w:pStyle w:val="BodyText"/>
        <w:spacing w:before="8"/>
        <w:rPr>
          <w:rFonts w:ascii="Arial"/>
          <w:sz w:val="10"/>
        </w:rPr>
      </w:pPr>
    </w:p>
    <w:p w14:paraId="2E3D6D52" w14:textId="77777777" w:rsidR="00693923" w:rsidRDefault="00A11518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0597AA59" w14:textId="77777777" w:rsidR="00693923" w:rsidRDefault="00693923">
      <w:pPr>
        <w:pStyle w:val="BodyText"/>
        <w:spacing w:before="8"/>
        <w:rPr>
          <w:rFonts w:ascii="Arial"/>
          <w:sz w:val="10"/>
        </w:rPr>
      </w:pPr>
    </w:p>
    <w:p w14:paraId="266EDDB8" w14:textId="77777777" w:rsidR="00693923" w:rsidRDefault="00A11518">
      <w:pPr>
        <w:spacing w:before="1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063C96F7" w14:textId="77777777" w:rsidR="00693923" w:rsidRDefault="00A11518">
      <w:pPr>
        <w:spacing w:before="31"/>
        <w:ind w:left="24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5D784145" w14:textId="77777777" w:rsidR="00693923" w:rsidRDefault="00A11518">
      <w:pPr>
        <w:spacing w:before="44"/>
        <w:ind w:left="24"/>
        <w:rPr>
          <w:rFonts w:ascii="Arial"/>
          <w:sz w:val="14"/>
        </w:rPr>
      </w:pPr>
      <w:r>
        <w:pict w14:anchorId="5E143FF8">
          <v:shape id="_x0000_s3619" type="#_x0000_t202" style="position:absolute;left:0;text-align:left;margin-left:154.5pt;margin-top:24.55pt;width:8.55pt;height:26.9pt;z-index:15737344;mso-position-horizontal-relative:page" filled="f" stroked="f">
            <v:textbox style="layout-flow:vertical;mso-layout-flow-alt:bottom-to-top" inset="0,0,0,0">
              <w:txbxContent>
                <w:p w14:paraId="4A5A0FED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49E6E4D6">
          <v:shape id="_x0000_s3618" type="#_x0000_t202" style="position:absolute;left:0;text-align:left;margin-left:176.25pt;margin-top:20.95pt;width:8.55pt;height:30.15pt;z-index:15738368;mso-position-horizontal-relative:page" filled="f" stroked="f">
            <v:textbox style="layout-flow:vertical;mso-layout-flow-alt:bottom-to-top" inset="0,0,0,0">
              <w:txbxContent>
                <w:p w14:paraId="3642B0EA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39E5B41E">
          <v:shape id="_x0000_s3617" type="#_x0000_t202" style="position:absolute;left:0;text-align:left;margin-left:241.6pt;margin-top:20.95pt;width:8.55pt;height:30.15pt;z-index:15741440;mso-position-horizontal-relative:page" filled="f" stroked="f">
            <v:textbox style="layout-flow:vertical;mso-layout-flow-alt:bottom-to-top" inset="0,0,0,0">
              <w:txbxContent>
                <w:p w14:paraId="3E6F8A9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3C3BBC97">
          <v:shape id="_x0000_s3616" type="#_x0000_t202" style="position:absolute;left:0;text-align:left;margin-left:285.2pt;margin-top:20.95pt;width:8.55pt;height:30.15pt;z-index:15743488;mso-position-horizontal-relative:page" filled="f" stroked="f">
            <v:textbox style="layout-flow:vertical;mso-layout-flow-alt:bottom-to-top" inset="0,0,0,0">
              <w:txbxContent>
                <w:p w14:paraId="76EE069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696CCF1A" w14:textId="77777777" w:rsidR="00693923" w:rsidRDefault="00A11518">
      <w:pPr>
        <w:pStyle w:val="BodyText"/>
        <w:rPr>
          <w:rFonts w:ascii="Arial"/>
          <w:sz w:val="12"/>
        </w:rPr>
      </w:pPr>
      <w:r>
        <w:br w:type="column"/>
      </w:r>
    </w:p>
    <w:p w14:paraId="0E520CE3" w14:textId="77777777" w:rsidR="00693923" w:rsidRDefault="00693923">
      <w:pPr>
        <w:pStyle w:val="BodyText"/>
        <w:rPr>
          <w:rFonts w:ascii="Arial"/>
          <w:sz w:val="12"/>
        </w:rPr>
      </w:pPr>
    </w:p>
    <w:p w14:paraId="7CC51E47" w14:textId="77777777" w:rsidR="00693923" w:rsidRDefault="00693923">
      <w:pPr>
        <w:pStyle w:val="BodyText"/>
        <w:rPr>
          <w:rFonts w:ascii="Arial"/>
          <w:sz w:val="12"/>
        </w:rPr>
      </w:pPr>
    </w:p>
    <w:p w14:paraId="31278460" w14:textId="77777777" w:rsidR="00693923" w:rsidRDefault="00A11518">
      <w:pPr>
        <w:spacing w:before="96"/>
        <w:jc w:val="right"/>
        <w:rPr>
          <w:rFonts w:ascii="Arial"/>
          <w:sz w:val="11"/>
        </w:rPr>
      </w:pPr>
      <w:r>
        <w:pict w14:anchorId="5ABEB097">
          <v:group id="_x0000_s3586" style="position:absolute;left:0;text-align:left;margin-left:100.3pt;margin-top:4.5pt;width:202.2pt;height:68.15pt;z-index:15731712;mso-position-horizontal-relative:page" coordorigin="2006,90" coordsize="4044,1363">
            <v:shape id="_x0000_s3615" style="position:absolute;left:2041;top:692;width:1808;height:357" coordorigin="2041,692" coordsize="1808,357" o:spt="100" adj="0,,0" path="m2041,692r501,m2934,692r915,m2041,1049r66,m2499,1049r479,e" filled="f" strokecolor="red" strokeweight=".24536mm">
              <v:stroke dashstyle="dash" joinstyle="round"/>
              <v:formulas/>
              <v:path arrowok="t" o:connecttype="segments"/>
            </v:shape>
            <v:rect id="_x0000_s3614" style="position:absolute;left:2106;top:870;width:393;height:289" fillcolor="#bae1c0" stroked="f"/>
            <v:rect id="_x0000_s3613" style="position:absolute;left:2106;top:870;width:393;height:289" filled="f" strokecolor="#50a45c" strokeweight=".24536mm"/>
            <v:rect id="_x0000_s3612" style="position:absolute;left:2542;top:324;width:393;height:546" fillcolor="#ff9595" stroked="f"/>
            <v:rect id="_x0000_s3611" style="position:absolute;left:2542;top:324;width:393;height:546" filled="f" strokecolor="red" strokeweight=".24536mm"/>
            <v:line id="_x0000_s3610" style="position:absolute" from="3370,1049" to="3413,1049" strokecolor="red" strokeweight=".24536mm">
              <v:stroke dashstyle="dash"/>
            </v:line>
            <v:rect id="_x0000_s3609" style="position:absolute;left:2977;top:870;width:393;height:214" fillcolor="#ffd98a" stroked="f"/>
            <v:rect id="_x0000_s3608" style="position:absolute;left:2977;top:870;width:393;height:214" filled="f" strokecolor="#f69100" strokeweight=".24536mm"/>
            <v:line id="_x0000_s3607" style="position:absolute" from="3805,1049" to="4720,1049" strokecolor="red" strokeweight=".24536mm">
              <v:stroke dashstyle="dash"/>
            </v:line>
            <v:rect id="_x0000_s3606" style="position:absolute;left:3413;top:870;width:393;height:268" fillcolor="#ffd98a" stroked="f"/>
            <v:rect id="_x0000_s3605" style="position:absolute;left:3413;top:870;width:393;height:268" filled="f" strokecolor="#f69100" strokeweight=".24536mm"/>
            <v:line id="_x0000_s3604" style="position:absolute" from="4241,692" to="4285,692" strokecolor="red" strokeweight=".24536mm">
              <v:stroke dashstyle="dash"/>
            </v:line>
            <v:rect id="_x0000_s3603" style="position:absolute;left:3848;top:586;width:393;height:285" fillcolor="#ff9595" stroked="f"/>
            <v:rect id="_x0000_s3602" style="position:absolute;left:3848;top:586;width:393;height:285" filled="f" strokecolor="red" strokeweight=".24536mm"/>
            <v:line id="_x0000_s3601" style="position:absolute" from="4677,692" to="5156,692" strokecolor="red" strokeweight=".24536mm">
              <v:stroke dashstyle="dash"/>
            </v:line>
            <v:rect id="_x0000_s3600" style="position:absolute;left:4284;top:354;width:393;height:517" fillcolor="#ff9595" stroked="f"/>
            <v:rect id="_x0000_s3599" style="position:absolute;left:4284;top:354;width:393;height:517" filled="f" strokecolor="red" strokeweight=".24536mm"/>
            <v:line id="_x0000_s3598" style="position:absolute" from="5112,1049" to="5591,1049" strokecolor="red" strokeweight=".24536mm">
              <v:stroke dashstyle="dash"/>
            </v:line>
            <v:rect id="_x0000_s3597" style="position:absolute;left:4720;top:870;width:393;height:434" fillcolor="#ffd98a" stroked="f"/>
            <v:rect id="_x0000_s3596" style="position:absolute;left:4720;top:870;width:393;height:434" filled="f" strokecolor="#f69100" strokeweight=".24536mm"/>
            <v:line id="_x0000_s3595" style="position:absolute" from="5548,692" to="6049,692" strokecolor="red" strokeweight=".24536mm">
              <v:stroke dashstyle="dash"/>
            </v:line>
            <v:rect id="_x0000_s3594" style="position:absolute;left:5155;top:272;width:393;height:599" fillcolor="#ff9595" stroked="f"/>
            <v:rect id="_x0000_s3593" style="position:absolute;left:5155;top:272;width:393;height:599" filled="f" strokecolor="red" strokeweight=".24536mm"/>
            <v:line id="_x0000_s3592" style="position:absolute" from="5984,1049" to="6049,1049" strokecolor="red" strokeweight=".24536mm">
              <v:stroke dashstyle="dash"/>
            </v:line>
            <v:rect id="_x0000_s3591" style="position:absolute;left:5591;top:870;width:393;height:268" fillcolor="#ffd98a" stroked="f"/>
            <v:rect id="_x0000_s3590" style="position:absolute;left:5591;top:870;width:393;height:268" filled="f" strokecolor="#f69100" strokeweight=".24536mm"/>
            <v:line id="_x0000_s3589" style="position:absolute" from="2041,871" to="6049,871" strokeweight=".24536mm"/>
            <v:line id="_x0000_s3588" style="position:absolute" from="2041,1452" to="2041,90" strokeweight=".24536mm"/>
            <v:shape id="_x0000_s3587" style="position:absolute;left:2005;top:121;width:36;height:1249" coordorigin="2006,122" coordsize="36,1249" o:spt="100" adj="0,,0" path="m2006,1370r35,m2006,1120r35,m2006,871r35,m2006,621r35,m2006,371r35,m2006,122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0.15</w:t>
      </w:r>
    </w:p>
    <w:p w14:paraId="540E3702" w14:textId="77777777" w:rsidR="00693923" w:rsidRDefault="00693923">
      <w:pPr>
        <w:pStyle w:val="BodyText"/>
        <w:spacing w:before="4"/>
        <w:rPr>
          <w:rFonts w:ascii="Arial"/>
          <w:sz w:val="10"/>
        </w:rPr>
      </w:pPr>
    </w:p>
    <w:p w14:paraId="4061234A" w14:textId="77777777" w:rsidR="00693923" w:rsidRDefault="00A11518">
      <w:pPr>
        <w:spacing w:before="1"/>
        <w:jc w:val="right"/>
        <w:rPr>
          <w:rFonts w:ascii="Arial"/>
          <w:sz w:val="11"/>
        </w:rPr>
      </w:pPr>
      <w:r>
        <w:pict w14:anchorId="6089727C">
          <v:shape id="_x0000_s3585" type="#_x0000_t202" style="position:absolute;left:0;text-align:left;margin-left:307.25pt;margin-top:-.55pt;width:10pt;height:44.1pt;z-index:15744512;mso-position-horizontal-relative:page" filled="f" stroked="f">
            <v:textbox style="layout-flow:vertical;mso-layout-flow-alt:bottom-to-top" inset="0,0,0,0">
              <w:txbxContent>
                <w:p w14:paraId="56CCBD78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6993A65F" w14:textId="77777777" w:rsidR="00693923" w:rsidRDefault="00693923">
      <w:pPr>
        <w:pStyle w:val="BodyText"/>
        <w:spacing w:before="4"/>
        <w:rPr>
          <w:rFonts w:ascii="Arial"/>
          <w:sz w:val="10"/>
        </w:rPr>
      </w:pPr>
    </w:p>
    <w:p w14:paraId="60627835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3CAA6019" w14:textId="77777777" w:rsidR="00693923" w:rsidRDefault="00693923">
      <w:pPr>
        <w:pStyle w:val="BodyText"/>
        <w:spacing w:before="5"/>
        <w:rPr>
          <w:rFonts w:ascii="Arial"/>
          <w:sz w:val="10"/>
        </w:rPr>
      </w:pPr>
    </w:p>
    <w:p w14:paraId="6F356690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 w14:paraId="6EAC8717" w14:textId="77777777" w:rsidR="00693923" w:rsidRDefault="00693923">
      <w:pPr>
        <w:pStyle w:val="BodyText"/>
        <w:spacing w:before="5"/>
        <w:rPr>
          <w:rFonts w:ascii="Arial"/>
          <w:sz w:val="10"/>
        </w:rPr>
      </w:pPr>
    </w:p>
    <w:p w14:paraId="6BC76308" w14:textId="77777777" w:rsidR="00693923" w:rsidRDefault="00A11518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5B2F167A" w14:textId="77777777" w:rsidR="00693923" w:rsidRDefault="00693923">
      <w:pPr>
        <w:pStyle w:val="BodyText"/>
        <w:spacing w:before="4"/>
        <w:rPr>
          <w:rFonts w:ascii="Arial"/>
          <w:sz w:val="10"/>
        </w:rPr>
      </w:pPr>
    </w:p>
    <w:p w14:paraId="387E27CE" w14:textId="77777777" w:rsidR="00693923" w:rsidRDefault="00A11518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5AC9C960" w14:textId="77777777" w:rsidR="00693923" w:rsidRDefault="00A11518">
      <w:pPr>
        <w:pStyle w:val="BodyText"/>
        <w:spacing w:before="6"/>
        <w:rPr>
          <w:rFonts w:ascii="Arial"/>
          <w:sz w:val="23"/>
        </w:rPr>
      </w:pPr>
      <w:r>
        <w:br w:type="column"/>
      </w:r>
    </w:p>
    <w:p w14:paraId="0A3F42EB" w14:textId="77777777" w:rsidR="00693923" w:rsidRDefault="00A11518">
      <w:pPr>
        <w:ind w:left="24"/>
        <w:rPr>
          <w:rFonts w:ascii="Arial"/>
          <w:sz w:val="14"/>
        </w:rPr>
      </w:pPr>
      <w:r>
        <w:pict w14:anchorId="13F9F2E4">
          <v:group id="_x0000_s3532" style="position:absolute;left:0;text-align:left;margin-left:334.3pt;margin-top:11.7pt;width:202.2pt;height:68.15pt;z-index:15732224;mso-position-horizontal-relative:page" coordorigin="6686,234" coordsize="4044,1363">
            <v:shape id="_x0000_s3584" style="position:absolute;left:6721;top:957;width:285;height:2" coordorigin="6721,957" coordsize="285,0" o:spt="100" adj="0,,0" path="m6721,957r37,m6981,957r25,e" filled="f" strokecolor="red" strokeweight=".24536mm">
              <v:stroke dashstyle="dash" joinstyle="round"/>
              <v:formulas/>
              <v:path arrowok="t" o:connecttype="segments"/>
            </v:shape>
            <v:rect id="_x0000_s3583" style="position:absolute;left:6758;top:893;width:223;height:146" fillcolor="#f5d9af" stroked="f"/>
            <v:line id="_x0000_s3582" style="position:absolute" from="6721,1122" to="7253,1122" strokecolor="red" strokeweight=".24536mm">
              <v:stroke dashstyle="dash"/>
            </v:line>
            <v:rect id="_x0000_s3581" style="position:absolute;left:6758;top:893;width:223;height:146" filled="f" strokecolor="#dd8d29" strokeweight=".24536mm"/>
            <v:line id="_x0000_s3580" style="position:absolute" from="7228,957" to="7500,957" strokecolor="red" strokeweight=".24536mm">
              <v:stroke dashstyle="dash"/>
            </v:line>
            <v:rect id="_x0000_s3579" style="position:absolute;left:7005;top:814;width:223;height:226" fillcolor="#f7e29c" stroked="f"/>
            <v:rect id="_x0000_s3578" style="position:absolute;left:7005;top:814;width:223;height:226" filled="f" strokecolor="#dfa818" strokeweight=".24536mm"/>
            <v:line id="_x0000_s3577" style="position:absolute" from="7476,1122" to="7748,1122" strokecolor="red" strokeweight=".24536mm">
              <v:stroke dashstyle="dash"/>
            </v:line>
            <v:rect id="_x0000_s3576" style="position:absolute;left:7253;top:1039;width:223;height:323" fillcolor="#f7e29c" stroked="f"/>
            <v:rect id="_x0000_s3575" style="position:absolute;left:7253;top:1039;width:223;height:323" filled="f" strokecolor="#dfa818" strokeweight=".24536mm"/>
            <v:line id="_x0000_s3574" style="position:absolute" from="7723,957" to="7995,957" strokecolor="red" strokeweight=".24536mm">
              <v:stroke dashstyle="dash"/>
            </v:line>
            <v:rect id="_x0000_s3573" style="position:absolute;left:7500;top:419;width:223;height:620" fillcolor="#f7e29c" stroked="f"/>
            <v:rect id="_x0000_s3572" style="position:absolute;left:7500;top:419;width:223;height:620" filled="f" strokecolor="#dfa818" strokeweight=".24536mm"/>
            <v:line id="_x0000_s3571" style="position:absolute" from="7971,1122" to="8243,1122" strokecolor="red" strokeweight=".24536mm">
              <v:stroke dashstyle="dash"/>
            </v:line>
            <v:rect id="_x0000_s3570" style="position:absolute;left:7747;top:1039;width:223;height:413" fillcolor="#f7e29c" stroked="f"/>
            <v:rect id="_x0000_s3569" style="position:absolute;left:7747;top:1039;width:223;height:413" filled="f" strokecolor="#dfa818" strokeweight=".24536mm"/>
            <v:line id="_x0000_s3568" style="position:absolute" from="8218,957" to="8737,957" strokecolor="red" strokeweight=".24536mm">
              <v:stroke dashstyle="dash"/>
            </v:line>
            <v:rect id="_x0000_s3567" style="position:absolute;left:7995;top:687;width:223;height:353" fillcolor="#f7e29c" stroked="f"/>
            <v:rect id="_x0000_s3566" style="position:absolute;left:7995;top:687;width:223;height:353" filled="f" strokecolor="#dfa818" strokeweight=".24536mm"/>
            <v:line id="_x0000_s3565" style="position:absolute" from="8465,1122" to="8490,1122" strokecolor="red" strokeweight=".24536mm">
              <v:stroke dashstyle="dash"/>
            </v:line>
            <v:rect id="_x0000_s3564" style="position:absolute;left:8242;top:1039;width:223;height:206" fillcolor="#f7e29c" stroked="f"/>
            <v:rect id="_x0000_s3563" style="position:absolute;left:8242;top:1039;width:223;height:206" filled="f" strokecolor="#dfa818" strokeweight=".24536mm"/>
            <v:line id="_x0000_s3562" style="position:absolute" from="8713,1122" to="9232,1122" strokecolor="red" strokeweight=".24536mm">
              <v:stroke dashstyle="dash"/>
            </v:line>
            <v:rect id="_x0000_s3561" style="position:absolute;left:8490;top:1039;width:223;height:123" fillcolor="#fcf080" stroked="f"/>
            <v:rect id="_x0000_s3560" style="position:absolute;left:8490;top:1039;width:223;height:123" filled="f" strokecolor="#e1c408" strokeweight=".24536mm"/>
            <v:line id="_x0000_s3559" style="position:absolute" from="8960,957" to="8985,957" strokecolor="red" strokeweight=".24536mm">
              <v:stroke dashstyle="dash"/>
            </v:line>
            <v:rect id="_x0000_s3558" style="position:absolute;left:8737;top:916;width:223;height:124" fillcolor="#dfeedb" stroked="f"/>
            <v:rect id="_x0000_s3557" style="position:absolute;left:8737;top:916;width:223;height:124" filled="f" strokecolor="#84bb78" strokeweight=".24536mm"/>
            <v:line id="_x0000_s3556" style="position:absolute" from="9207,957" to="9480,957" strokecolor="red" strokeweight=".24536mm">
              <v:stroke dashstyle="dash"/>
            </v:line>
            <v:rect id="_x0000_s3555" style="position:absolute;left:8984;top:868;width:223;height:171" fillcolor="#bfe5ee" stroked="f"/>
            <v:rect id="_x0000_s3554" style="position:absolute;left:8984;top:868;width:223;height:171" filled="f" strokecolor="#46acc8" strokeweight=".24536mm"/>
            <v:line id="_x0000_s3553" style="position:absolute" from="9455,1122" to="9727,1122" strokecolor="red" strokeweight=".24536mm">
              <v:stroke dashstyle="dash"/>
            </v:line>
            <v:rect id="_x0000_s3552" style="position:absolute;left:9232;top:1039;width:223;height:153" fillcolor="#bfe5ee" stroked="f"/>
            <v:rect id="_x0000_s3551" style="position:absolute;left:9232;top:1039;width:223;height:153" filled="f" strokecolor="#46acc8" strokeweight=".24536mm"/>
            <v:line id="_x0000_s3550" style="position:absolute" from="9702,957" to="9974,957" strokecolor="red" strokeweight=".24536mm">
              <v:stroke dashstyle="dash"/>
            </v:line>
            <v:rect id="_x0000_s3549" style="position:absolute;left:9479;top:942;width:223;height:97" fillcolor="#d9e0d4" stroked="f"/>
            <v:rect id="_x0000_s3548" style="position:absolute;left:9479;top:942;width:223;height:97" filled="f" strokecolor="#859c78" strokeweight=".24536mm"/>
            <v:line id="_x0000_s3547" style="position:absolute" from="9950,1122" to="10469,1122" strokecolor="red" strokeweight=".24536mm">
              <v:stroke dashstyle="dash"/>
            </v:line>
            <v:rect id="_x0000_s3546" style="position:absolute;left:9726;top:1039;width:223;height:141" fillcolor="#efd79e" stroked="f"/>
            <v:rect id="_x0000_s3545" style="position:absolute;left:9726;top:1039;width:223;height:141" filled="f" strokecolor="#c58d28" strokeweight=".24536mm"/>
            <v:line id="_x0000_s3544" style="position:absolute" from="10197,957" to="10222,957" strokecolor="red" strokeweight=".24536mm">
              <v:stroke dashstyle="dash"/>
            </v:line>
            <v:rect id="_x0000_s3543" style="position:absolute;left:9974;top:930;width:223;height:109" fillcolor="#f6a378" stroked="f"/>
            <v:rect id="_x0000_s3542" style="position:absolute;left:9974;top:930;width:223;height:109" filled="f" strokecolor="#c73e13" strokeweight=".24536mm"/>
            <v:line id="_x0000_s3541" style="position:absolute" from="10444,957" to="10729,957" strokecolor="red" strokeweight=".24536mm">
              <v:stroke dashstyle="dash"/>
            </v:line>
            <v:rect id="_x0000_s3540" style="position:absolute;left:10221;top:682;width:223;height:357" fillcolor="#f6a378" stroked="f"/>
            <v:rect id="_x0000_s3539" style="position:absolute;left:10221;top:682;width:223;height:357" filled="f" strokecolor="#c73e13" strokeweight=".24536mm"/>
            <v:line id="_x0000_s3538" style="position:absolute" from="10692,1122" to="10729,1122" strokecolor="red" strokeweight=".24536mm">
              <v:stroke dashstyle="dash"/>
            </v:line>
            <v:rect id="_x0000_s3537" style="position:absolute;left:10469;top:1039;width:223;height:324" fillcolor="#f6a378" stroked="f"/>
            <v:rect id="_x0000_s3536" style="position:absolute;left:10469;top:1039;width:223;height:324" filled="f" strokecolor="#c73e13" strokeweight=".24536mm"/>
            <v:line id="_x0000_s3535" style="position:absolute" from="6721,1039" to="10729,1039" strokeweight=".24536mm"/>
            <v:line id="_x0000_s3534" style="position:absolute" from="6721,1596" to="6721,234" strokeweight=".24536mm"/>
            <v:shape id="_x0000_s3533" style="position:absolute;left:6685;top:300;width:36;height:1231" coordorigin="6686,301" coordsize="36,1231" o:spt="100" adj="0,,0" path="m6686,1532r35,m6686,1286r35,m6686,1039r35,m6686,793r35,m6686,547r35,m6686,30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6E7C142">
          <v:shape id="_x0000_s3531" type="#_x0000_t202" style="position:absolute;left:0;text-align:left;margin-left:364.05pt;margin-top:24.05pt;width:8.55pt;height:26.5pt;z-index:15747072;mso-position-horizontal-relative:page" filled="f" stroked="f">
            <v:textbox style="layout-flow:vertical;mso-layout-flow-alt:bottom-to-top" inset="0,0,0,0">
              <w:txbxContent>
                <w:p w14:paraId="5D93B35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anchorx="page"/>
          </v:shape>
        </w:pict>
      </w:r>
      <w:r>
        <w:pict w14:anchorId="33EDF62A">
          <v:shape id="_x0000_s3530" type="#_x0000_t202" style="position:absolute;left:0;text-align:left;margin-left:388.75pt;margin-top:24.05pt;width:8.55pt;height:26.5pt;z-index:15748608;mso-position-horizontal-relative:page" filled="f" stroked="f">
            <v:textbox style="layout-flow:vertical;mso-layout-flow-alt:bottom-to-top" inset="0,0,0,0">
              <w:txbxContent>
                <w:p w14:paraId="4A56186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anchorx="page"/>
          </v:shape>
        </w:pict>
      </w:r>
      <w:r>
        <w:pict w14:anchorId="4B098665">
          <v:shape id="_x0000_s3529" type="#_x0000_t202" style="position:absolute;left:0;text-align:left;margin-left:413.5pt;margin-top:24.05pt;width:8.55pt;height:26.5pt;z-index:15750656;mso-position-horizontal-relative:page" filled="f" stroked="f">
            <v:textbox style="layout-flow:vertical;mso-layout-flow-alt:bottom-to-top" inset="0,0,0,0">
              <w:txbxContent>
                <w:p w14:paraId="7215AACA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anchorx="page"/>
          </v:shape>
        </w:pict>
      </w:r>
      <w:r>
        <w:pict w14:anchorId="4775A210">
          <v:shape id="_x0000_s3528" type="#_x0000_t202" style="position:absolute;left:0;text-align:left;margin-left:425.85pt;margin-top:22.65pt;width:8.55pt;height:27.75pt;z-index:15751680;mso-position-horizontal-relative:page" filled="f" stroked="f">
            <v:textbox style="layout-flow:vertical;mso-layout-flow-alt:bottom-to-top" inset="0,0,0,0">
              <w:txbxContent>
                <w:p w14:paraId="4C5EC58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6D723B2">
          <v:shape id="_x0000_s3527" type="#_x0000_t202" style="position:absolute;left:0;text-align:left;margin-left:463pt;margin-top:27.35pt;width:8.55pt;height:23.5pt;z-index:15754752;mso-position-horizontal-relative:page" filled="f" stroked="f">
            <v:textbox style="layout-flow:vertical;mso-layout-flow-alt:bottom-to-top" inset="0,0,0,0">
              <w:txbxContent>
                <w:p w14:paraId="3C03CB0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6811C04">
          <v:shape id="_x0000_s3526" type="#_x0000_t202" style="position:absolute;left:0;text-align:left;margin-left:487.7pt;margin-top:11.55pt;width:8.55pt;height:37.45pt;z-index:15756288;mso-position-horizontal-relative:page" filled="f" stroked="f">
            <v:textbox style="layout-flow:vertical;mso-layout-flow-alt:bottom-to-top" inset="0,0,0,0">
              <w:txbxContent>
                <w:p w14:paraId="5963002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21C6959">
          <v:shape id="_x0000_s3525" type="#_x0000_t202" style="position:absolute;left:0;text-align:left;margin-left:524.85pt;margin-top:17.1pt;width:8.55pt;height:32.85pt;z-index:15758336;mso-position-horizontal-relative:page" filled="f" stroked="f">
            <v:textbox style="layout-flow:vertical;mso-layout-flow-alt:bottom-to-top" inset="0,0,0,0">
              <w:txbxContent>
                <w:p w14:paraId="58866C7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Columns</w:t>
      </w:r>
    </w:p>
    <w:p w14:paraId="37F6D915" w14:textId="77777777" w:rsidR="00693923" w:rsidRDefault="00693923">
      <w:pPr>
        <w:rPr>
          <w:rFonts w:ascii="Arial"/>
          <w:sz w:val="14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4" w:space="720" w:equalWidth="0">
            <w:col w:w="718" w:space="40"/>
            <w:col w:w="1079" w:space="2843"/>
            <w:col w:w="718" w:space="40"/>
            <w:col w:w="4262"/>
          </w:cols>
        </w:sectPr>
      </w:pPr>
    </w:p>
    <w:p w14:paraId="13F2DED0" w14:textId="77777777" w:rsidR="00693923" w:rsidRDefault="00693923">
      <w:pPr>
        <w:pStyle w:val="BodyText"/>
        <w:rPr>
          <w:rFonts w:ascii="Arial"/>
          <w:sz w:val="12"/>
        </w:rPr>
      </w:pPr>
    </w:p>
    <w:p w14:paraId="675A7F6B" w14:textId="77777777" w:rsidR="00693923" w:rsidRDefault="00693923">
      <w:pPr>
        <w:pStyle w:val="BodyText"/>
        <w:rPr>
          <w:rFonts w:ascii="Arial"/>
          <w:sz w:val="12"/>
        </w:rPr>
      </w:pPr>
    </w:p>
    <w:p w14:paraId="15D70C02" w14:textId="77777777" w:rsidR="00693923" w:rsidRDefault="00693923">
      <w:pPr>
        <w:pStyle w:val="BodyText"/>
        <w:rPr>
          <w:rFonts w:ascii="Arial"/>
          <w:sz w:val="12"/>
        </w:rPr>
      </w:pPr>
    </w:p>
    <w:p w14:paraId="75F45DEC" w14:textId="77777777" w:rsidR="00693923" w:rsidRDefault="00693923">
      <w:pPr>
        <w:pStyle w:val="BodyText"/>
        <w:rPr>
          <w:rFonts w:ascii="Arial"/>
          <w:sz w:val="12"/>
        </w:rPr>
      </w:pPr>
    </w:p>
    <w:p w14:paraId="3AC42597" w14:textId="77777777" w:rsidR="00693923" w:rsidRDefault="00693923">
      <w:pPr>
        <w:pStyle w:val="BodyText"/>
        <w:spacing w:before="10"/>
        <w:rPr>
          <w:rFonts w:ascii="Arial"/>
          <w:sz w:val="17"/>
        </w:rPr>
      </w:pPr>
    </w:p>
    <w:p w14:paraId="11E2D944" w14:textId="77777777" w:rsidR="00693923" w:rsidRDefault="00A11518">
      <w:pPr>
        <w:jc w:val="right"/>
        <w:rPr>
          <w:rFonts w:ascii="Arial"/>
          <w:sz w:val="11"/>
        </w:rPr>
      </w:pPr>
      <w:r>
        <w:pict w14:anchorId="37022F09">
          <v:shape id="_x0000_s3524" type="#_x0000_t202" style="position:absolute;left:0;text-align:left;margin-left:73.2pt;margin-top:4.75pt;width:10pt;height:44.1pt;z-index:15733760;mso-position-horizontal-relative:page" filled="f" stroked="f">
            <v:textbox style="layout-flow:vertical;mso-layout-flow-alt:bottom-to-top" inset="0,0,0,0">
              <w:txbxContent>
                <w:p w14:paraId="3EDBB30E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46B5BD26" w14:textId="77777777" w:rsidR="00693923" w:rsidRDefault="00A11518">
      <w:pPr>
        <w:spacing w:before="139"/>
        <w:ind w:left="24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45264487" w14:textId="77777777" w:rsidR="00693923" w:rsidRDefault="00A11518">
      <w:pPr>
        <w:spacing w:before="44"/>
        <w:ind w:left="24"/>
        <w:rPr>
          <w:rFonts w:ascii="Arial"/>
          <w:sz w:val="14"/>
        </w:rPr>
      </w:pPr>
      <w:r>
        <w:pict w14:anchorId="69D32C7B">
          <v:shape id="_x0000_s3523" type="#_x0000_t202" style="position:absolute;left:0;text-align:left;margin-left:132.7pt;margin-top:-44.35pt;width:8.55pt;height:26.9pt;z-index:15736320;mso-position-horizontal-relative:page" filled="f" stroked="f">
            <v:textbox style="layout-flow:vertical;mso-layout-flow-alt:bottom-to-top" inset="0,0,0,0">
              <w:txbxContent>
                <w:p w14:paraId="40FA58BD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pict w14:anchorId="655E5E12">
          <v:shape id="_x0000_s3522" type="#_x0000_t202" style="position:absolute;left:0;text-align:left;margin-left:198.05pt;margin-top:-44.05pt;width:8.55pt;height:30.15pt;z-index:15739392;mso-position-horizontal-relative:page" filled="f" stroked="f">
            <v:textbox style="layout-flow:vertical;mso-layout-flow-alt:bottom-to-top" inset="0,0,0,0">
              <w:txbxContent>
                <w:p w14:paraId="12C86F5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anchorx="page"/>
          </v:shape>
        </w:pict>
      </w:r>
      <w:r>
        <w:pict w14:anchorId="704BCE40">
          <v:shape id="_x0000_s3521" type="#_x0000_t202" style="position:absolute;left:0;text-align:left;margin-left:219.85pt;margin-top:-44.05pt;width:8.55pt;height:30.15pt;z-index:15740416;mso-position-horizontal-relative:page" filled="f" stroked="f">
            <v:textbox style="layout-flow:vertical;mso-layout-flow-alt:bottom-to-top" inset="0,0,0,0">
              <w:txbxContent>
                <w:p w14:paraId="476F278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anchorx="page"/>
          </v:shape>
        </w:pict>
      </w:r>
      <w:r>
        <w:pict w14:anchorId="273454CE">
          <v:shape id="_x0000_s3520" type="#_x0000_t202" style="position:absolute;left:0;text-align:left;margin-left:263.4pt;margin-top:-44.05pt;width:8.55pt;height:30.15pt;z-index:15742464;mso-position-horizontal-relative:page" filled="f" stroked="f">
            <v:textbox style="layout-flow:vertical;mso-layout-flow-alt:bottom-to-top" inset="0,0,0,0">
              <w:txbxContent>
                <w:p w14:paraId="1237DD2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681FD432" w14:textId="77777777" w:rsidR="00693923" w:rsidRDefault="00A11518">
      <w:pPr>
        <w:pStyle w:val="BodyText"/>
        <w:rPr>
          <w:rFonts w:ascii="Arial"/>
          <w:sz w:val="12"/>
        </w:rPr>
      </w:pPr>
      <w:r>
        <w:br w:type="column"/>
      </w:r>
    </w:p>
    <w:p w14:paraId="281C643F" w14:textId="77777777" w:rsidR="00693923" w:rsidRDefault="00693923">
      <w:pPr>
        <w:pStyle w:val="BodyText"/>
        <w:rPr>
          <w:rFonts w:ascii="Arial"/>
          <w:sz w:val="12"/>
        </w:rPr>
      </w:pPr>
    </w:p>
    <w:p w14:paraId="643E95CF" w14:textId="77777777" w:rsidR="00693923" w:rsidRDefault="00693923">
      <w:pPr>
        <w:pStyle w:val="BodyText"/>
        <w:rPr>
          <w:rFonts w:ascii="Arial"/>
          <w:sz w:val="12"/>
        </w:rPr>
      </w:pPr>
    </w:p>
    <w:p w14:paraId="500606A2" w14:textId="77777777" w:rsidR="00693923" w:rsidRDefault="00693923">
      <w:pPr>
        <w:pStyle w:val="BodyText"/>
        <w:rPr>
          <w:rFonts w:ascii="Arial"/>
          <w:sz w:val="12"/>
        </w:rPr>
      </w:pPr>
    </w:p>
    <w:p w14:paraId="123945ED" w14:textId="77777777" w:rsidR="00693923" w:rsidRDefault="00A11518">
      <w:pPr>
        <w:spacing w:before="79"/>
        <w:jc w:val="right"/>
        <w:rPr>
          <w:rFonts w:ascii="Arial"/>
          <w:sz w:val="11"/>
        </w:rPr>
      </w:pPr>
      <w:r>
        <w:pict w14:anchorId="1DA61783">
          <v:group id="_x0000_s3491" style="position:absolute;left:0;text-align:left;margin-left:97pt;margin-top:3.05pt;width:205.45pt;height:68.15pt;z-index:15732736;mso-position-horizontal-relative:page" coordorigin="1940,61" coordsize="4109,1363">
            <v:shape id="_x0000_s3519" style="position:absolute;left:1976;top:537;width:1838;height:301" coordorigin="1976,537" coordsize="1838,301" o:spt="100" adj="0,,0" path="m1976,537r952,m3326,537r487,m1976,838r66,m2441,838r44,e" filled="f" strokecolor="red" strokeweight=".24536mm">
              <v:stroke dashstyle="dash" joinstyle="round"/>
              <v:formulas/>
              <v:path arrowok="t" o:connecttype="segments"/>
            </v:shape>
            <v:rect id="_x0000_s3518" style="position:absolute;left:2042;top:687;width:399;height:293" fillcolor="#ff9595" stroked="f"/>
            <v:rect id="_x0000_s3517" style="position:absolute;left:2042;top:687;width:399;height:293" filled="f" strokecolor="red" strokeweight=".24536mm"/>
            <v:line id="_x0000_s3516" style="position:absolute" from="2884,838" to="3371,838" strokecolor="red" strokeweight=".24536mm">
              <v:stroke dashstyle="dash"/>
            </v:line>
            <v:rect id="_x0000_s3515" style="position:absolute;left:2485;top:687;width:399;height:562" fillcolor="#bae1c0" stroked="f"/>
            <v:rect id="_x0000_s3514" style="position:absolute;left:2485;top:687;width:399;height:562" filled="f" strokecolor="#50a45c" strokeweight=".24536mm"/>
            <v:rect id="_x0000_s3513" style="position:absolute;left:2927;top:518;width:399;height:169" fillcolor="#ffd98a" stroked="f"/>
            <v:rect id="_x0000_s3512" style="position:absolute;left:2927;top:518;width:399;height:169" filled="f" strokecolor="#f69100" strokeweight=".24536mm"/>
            <v:line id="_x0000_s3511" style="position:absolute" from="3769,838" to="4699,838" strokecolor="red" strokeweight=".24536mm">
              <v:stroke dashstyle="dash"/>
            </v:line>
            <v:rect id="_x0000_s3510" style="position:absolute;left:3370;top:687;width:399;height:455" fillcolor="#bae1c0" stroked="f"/>
            <v:rect id="_x0000_s3509" style="position:absolute;left:3370;top:687;width:399;height:455" filled="f" strokecolor="#50a45c" strokeweight=".24536mm"/>
            <v:shape id="_x0000_s3508" style="position:absolute;left:4211;top:531;width:930;height:7" coordorigin="4212,532" coordsize="930,7" o:spt="100" adj="0,,0" path="m4212,539r929,m4212,532r929,e" filled="f" strokecolor="red" strokeweight=".20294mm">
              <v:stroke dashstyle="dash" joinstyle="round"/>
              <v:formulas/>
              <v:path arrowok="t" o:connecttype="segments"/>
            </v:shape>
            <v:rect id="_x0000_s3507" style="position:absolute;left:3813;top:366;width:399;height:322" fillcolor="#ffd98a" stroked="f"/>
            <v:rect id="_x0000_s3506" style="position:absolute;left:3813;top:366;width:399;height:322" filled="f" strokecolor="#f69100" strokeweight=".24536mm"/>
            <v:rect id="_x0000_s3505" style="position:absolute;left:4255;top:532;width:399;height:155" fillcolor="#ffd98a" stroked="f"/>
            <v:rect id="_x0000_s3504" style="position:absolute;left:4255;top:532;width:399;height:155" filled="f" strokecolor="#f69100" strokeweight=".24536mm"/>
            <v:line id="_x0000_s3503" style="position:absolute" from="5097,838" to="6049,838" strokecolor="red" strokeweight=".24536mm">
              <v:stroke dashstyle="dash"/>
            </v:line>
            <v:rect id="_x0000_s3502" style="position:absolute;left:4698;top:687;width:399;height:286" fillcolor="#bae1c0" stroked="f"/>
            <v:rect id="_x0000_s3501" style="position:absolute;left:4698;top:687;width:399;height:286" filled="f" strokecolor="#50a45c" strokeweight=".24536mm"/>
            <v:shape id="_x0000_s3500" style="position:absolute;left:5539;top:531;width:45;height:7" coordorigin="5540,532" coordsize="45,7" o:spt="100" adj="0,,0" path="m5540,539r44,m5540,532r44,e" filled="f" strokecolor="red" strokeweight=".20294mm">
              <v:stroke dashstyle="dash" joinstyle="round"/>
              <v:formulas/>
              <v:path arrowok="t" o:connecttype="segments"/>
            </v:shape>
            <v:rect id="_x0000_s3499" style="position:absolute;left:5141;top:309;width:399;height:378" fillcolor="#d2eef5" stroked="f"/>
            <v:rect id="_x0000_s3498" style="position:absolute;left:5141;top:309;width:399;height:378" filled="f" strokecolor="#5bbcd6" strokeweight=".24536mm"/>
            <v:shape id="_x0000_s3497" style="position:absolute;left:5982;top:531;width:67;height:7" coordorigin="5983,532" coordsize="67,7" o:spt="100" adj="0,,0" path="m5983,539r66,m5983,532r66,e" filled="f" strokecolor="red" strokeweight=".20294mm">
              <v:stroke dashstyle="dash" joinstyle="round"/>
              <v:formulas/>
              <v:path arrowok="t" o:connecttype="segments"/>
            </v:shape>
            <v:rect id="_x0000_s3496" style="position:absolute;left:5584;top:217;width:399;height:471" fillcolor="#ffd98a" stroked="f"/>
            <v:rect id="_x0000_s3495" style="position:absolute;left:5584;top:217;width:399;height:471" filled="f" strokecolor="#f69100" strokeweight=".24536mm"/>
            <v:line id="_x0000_s3494" style="position:absolute" from="1976,687" to="6049,687" strokeweight=".24536mm"/>
            <v:line id="_x0000_s3493" style="position:absolute" from="1976,1423" to="1976,61" strokeweight=".24536mm"/>
            <v:shape id="_x0000_s3492" style="position:absolute;left:1940;top:267;width:36;height:841" coordorigin="1940,267" coordsize="36,841" o:spt="100" adj="0,,0" path="m1940,1108r36,m1940,687r36,m1940,267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 w14:paraId="3A3C5D1B" w14:textId="77777777" w:rsidR="00693923" w:rsidRDefault="00A11518">
      <w:pPr>
        <w:pStyle w:val="BodyText"/>
        <w:rPr>
          <w:rFonts w:ascii="Arial"/>
          <w:sz w:val="16"/>
        </w:rPr>
      </w:pPr>
      <w:r>
        <w:br w:type="column"/>
      </w:r>
    </w:p>
    <w:p w14:paraId="38CC9DA4" w14:textId="77777777" w:rsidR="00693923" w:rsidRDefault="00693923">
      <w:pPr>
        <w:pStyle w:val="BodyText"/>
        <w:spacing w:before="10"/>
        <w:rPr>
          <w:rFonts w:ascii="Arial"/>
          <w:sz w:val="16"/>
        </w:rPr>
      </w:pPr>
    </w:p>
    <w:p w14:paraId="1CC86556" w14:textId="77777777" w:rsidR="00693923" w:rsidRDefault="00A11518">
      <w:pPr>
        <w:spacing w:before="1"/>
        <w:ind w:left="24"/>
        <w:rPr>
          <w:rFonts w:ascii="Arial"/>
          <w:sz w:val="14"/>
        </w:rPr>
      </w:pPr>
      <w:r>
        <w:pict w14:anchorId="07E0CAAB">
          <v:shape id="_x0000_s3490" type="#_x0000_t202" style="position:absolute;left:0;text-align:left;margin-left:339.3pt;margin-top:-44.8pt;width:8.55pt;height:28.5pt;z-index:15745536;mso-position-horizontal-relative:page" filled="f" stroked="f">
            <v:textbox style="layout-flow:vertical;mso-layout-flow-alt:bottom-to-top" inset="0,0,0,0">
              <w:txbxContent>
                <w:p w14:paraId="25E1D20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arm.Major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5CBBFF0">
          <v:shape id="_x0000_s3489" type="#_x0000_t202" style="position:absolute;left:0;text-align:left;margin-left:351.65pt;margin-top:-45.3pt;width:8.55pt;height:26.5pt;z-index:15746560;mso-position-horizontal-relative:page" filled="f" stroked="f">
            <v:textbox style="layout-flow:vertical;mso-layout-flow-alt:bottom-to-top" inset="0,0,0,0">
              <w:txbxContent>
                <w:p w14:paraId="4B0D6B5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tempo.F5</w:t>
                  </w:r>
                </w:p>
              </w:txbxContent>
            </v:textbox>
            <w10:wrap anchorx="page"/>
          </v:shape>
        </w:pict>
      </w:r>
      <w:r>
        <w:pict w14:anchorId="048F2E69">
          <v:shape id="_x0000_s3488" type="#_x0000_t202" style="position:absolute;left:0;text-align:left;margin-left:376.4pt;margin-top:-45.3pt;width:8.55pt;height:26.5pt;z-index:15747584;mso-position-horizontal-relative:page" filled="f" stroked="f">
            <v:textbox style="layout-flow:vertical;mso-layout-flow-alt:bottom-to-top" inset="0,0,0,0">
              <w:txbxContent>
                <w:p w14:paraId="7563653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anchorx="page"/>
          </v:shape>
        </w:pict>
      </w:r>
      <w:r>
        <w:pict w14:anchorId="03F42BEB">
          <v:shape id="_x0000_s3487" type="#_x0000_t202" style="position:absolute;left:0;text-align:left;margin-left:401.15pt;margin-top:-45.3pt;width:8.55pt;height:26.5pt;z-index:15749632;mso-position-horizontal-relative:page" filled="f" stroked="f">
            <v:textbox style="layout-flow:vertical;mso-layout-flow-alt:bottom-to-top" inset="0,0,0,0">
              <w:txbxContent>
                <w:p w14:paraId="08CD116B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anchorx="page"/>
          </v:shape>
        </w:pict>
      </w:r>
      <w:r>
        <w:pict w14:anchorId="49458B92">
          <v:shape id="_x0000_s3486" type="#_x0000_t202" style="position:absolute;left:0;text-align:left;margin-left:438.25pt;margin-top:-43.75pt;width:8.55pt;height:25.45pt;z-index:15752704;mso-position-horizontal-relative:page" filled="f" stroked="f">
            <v:textbox style="layout-flow:vertical;mso-layout-flow-alt:bottom-to-top" inset="0,0,0,0">
              <w:txbxContent>
                <w:p w14:paraId="3494C8E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anchorx="page"/>
          </v:shape>
        </w:pict>
      </w:r>
      <w:r>
        <w:pict w14:anchorId="0C083888">
          <v:shape id="_x0000_s3485" type="#_x0000_t202" style="position:absolute;left:0;text-align:left;margin-left:450.6pt;margin-top:-45.35pt;width:8.55pt;height:26.1pt;z-index:15753728;mso-position-horizontal-relative:page" filled="f" stroked="f">
            <v:textbox style="layout-flow:vertical;mso-layout-flow-alt:bottom-to-top" inset="0,0,0,0">
              <w:txbxContent>
                <w:p w14:paraId="07DD76B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26D80BD">
          <v:shape id="_x0000_s3484" type="#_x0000_t202" style="position:absolute;left:0;text-align:left;margin-left:475.35pt;margin-top:-43.7pt;width:8.55pt;height:25.75pt;z-index:15755776;mso-position-horizontal-relative:page" filled="f" stroked="f">
            <v:textbox style="layout-flow:vertical;mso-layout-flow-alt:bottom-to-top" inset="0,0,0,0">
              <w:txbxContent>
                <w:p w14:paraId="4DF8728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DF0A981">
          <v:shape id="_x0000_s3483" type="#_x0000_t202" style="position:absolute;left:0;text-align:left;margin-left:500.1pt;margin-top:-44.35pt;width:20.95pt;height:27.7pt;z-index:15756800;mso-position-horizontal-relative:page" filled="f" stroked="f">
            <v:textbox style="layout-flow:vertical;mso-layout-flow-alt:bottom-to-top" inset="0,0,0,0">
              <w:txbxContent>
                <w:p w14:paraId="0B9858A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  <w:proofErr w:type="spellEnd"/>
                </w:p>
                <w:p w14:paraId="6E8D2CD8" w14:textId="77777777" w:rsidR="00A11518" w:rsidRDefault="00A11518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38FE4D2F" w14:textId="77777777" w:rsidR="00A11518" w:rsidRDefault="00A11518">
                  <w:pPr>
                    <w:ind w:left="4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Columns</w:t>
      </w:r>
    </w:p>
    <w:p w14:paraId="4EE45607" w14:textId="77777777" w:rsidR="00693923" w:rsidRDefault="00693923">
      <w:pPr>
        <w:rPr>
          <w:rFonts w:ascii="Arial"/>
          <w:sz w:val="14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4" w:space="720" w:equalWidth="0">
            <w:col w:w="652" w:space="40"/>
            <w:col w:w="1079" w:space="2909"/>
            <w:col w:w="652" w:space="40"/>
            <w:col w:w="4328"/>
          </w:cols>
        </w:sectPr>
      </w:pPr>
    </w:p>
    <w:p w14:paraId="28C536D1" w14:textId="77777777" w:rsidR="00693923" w:rsidRDefault="00693923">
      <w:pPr>
        <w:pStyle w:val="BodyText"/>
        <w:spacing w:before="1"/>
        <w:rPr>
          <w:rFonts w:ascii="Arial"/>
          <w:sz w:val="14"/>
        </w:rPr>
      </w:pPr>
    </w:p>
    <w:p w14:paraId="30D4B576" w14:textId="77777777" w:rsidR="00693923" w:rsidRDefault="00A11518">
      <w:pPr>
        <w:ind w:left="801"/>
        <w:jc w:val="center"/>
        <w:rPr>
          <w:rFonts w:ascii="Arial"/>
          <w:sz w:val="11"/>
        </w:rPr>
      </w:pPr>
      <w:r>
        <w:pict w14:anchorId="04A38159">
          <v:group id="_x0000_s3428" style="position:absolute;left:0;text-align:left;margin-left:331pt;margin-top:-21.7pt;width:205.45pt;height:68.15pt;z-index:15733248;mso-position-horizontal-relative:page" coordorigin="6620,-434" coordsize="4109,1363">
            <v:shape id="_x0000_s3482" style="position:absolute;left:6656;top:-9;width:983;height:139" coordorigin="6656,-8" coordsize="983,139" o:spt="100" adj="0,,0" path="m6656,-8r272,m6656,130r36,m6905,130r734,e" filled="f" strokecolor="red" strokeweight=".24536mm">
              <v:stroke dashstyle="dash" joinstyle="round"/>
              <v:formulas/>
              <v:path arrowok="t" o:connecttype="segments"/>
            </v:shape>
            <v:rect id="_x0000_s3481" style="position:absolute;left:6691;top:61;width:214;height:102" fillcolor="#f5d9af" stroked="f"/>
            <v:rect id="_x0000_s3480" style="position:absolute;left:6691;top:61;width:214;height:102" filled="f" strokecolor="#dd8d29" strokeweight=".24536mm"/>
            <v:line id="_x0000_s3479" style="position:absolute" from="7141,-8" to="7165,-8" strokecolor="red" strokeweight=".24536mm">
              <v:stroke dashstyle="dash"/>
            </v:line>
            <v:rect id="_x0000_s3478" style="position:absolute;left:6928;top:-38;width:214;height:99" fillcolor="#f5d9af" stroked="f"/>
            <v:rect id="_x0000_s3477" style="position:absolute;left:6928;top:-38;width:214;height:99" filled="f" strokecolor="#dd8d29" strokeweight=".24536mm"/>
            <v:line id="_x0000_s3476" style="position:absolute" from="7378,-8" to="7402,-8" strokecolor="red" strokeweight=".24536mm">
              <v:stroke dashstyle="dash"/>
            </v:line>
            <v:rect id="_x0000_s3475" style="position:absolute;left:7165;top:-112;width:214;height:174" fillcolor="#f5d9af" stroked="f"/>
            <v:rect id="_x0000_s3474" style="position:absolute;left:7165;top:-112;width:214;height:174" filled="f" strokecolor="#dd8d29" strokeweight=".24536mm"/>
            <v:line id="_x0000_s3473" style="position:absolute" from="7615,-8" to="7876,-8" strokecolor="red" strokeweight=".24536mm">
              <v:stroke dashstyle="dash"/>
            </v:line>
            <v:rect id="_x0000_s3472" style="position:absolute;left:7402;top:-107;width:214;height:168" fillcolor="#f7e29c" stroked="f"/>
            <v:rect id="_x0000_s3471" style="position:absolute;left:7402;top:-107;width:214;height:168" filled="f" strokecolor="#dfa818" strokeweight=".24536mm"/>
            <v:line id="_x0000_s3470" style="position:absolute" from="7852,130" to="8112,130" strokecolor="red" strokeweight=".24536mm">
              <v:stroke dashstyle="dash"/>
            </v:line>
            <v:rect id="_x0000_s3469" style="position:absolute;left:7638;top:61;width:214;height:672" fillcolor="#fcf080" stroked="f"/>
            <v:rect id="_x0000_s3468" style="position:absolute;left:7638;top:61;width:214;height:672" filled="f" strokecolor="#e1c408" strokeweight=".24536mm"/>
            <v:line id="_x0000_s3467" style="position:absolute" from="8089,-8" to="8349,-8" strokecolor="red" strokeweight=".24536mm">
              <v:stroke dashstyle="dash"/>
            </v:line>
            <v:rect id="_x0000_s3466" style="position:absolute;left:7875;top:-300;width:214;height:361" fillcolor="#fcf080" stroked="f"/>
            <v:rect id="_x0000_s3465" style="position:absolute;left:7875;top:-300;width:214;height:361" filled="f" strokecolor="#e1c408" strokeweight=".24536mm"/>
            <v:line id="_x0000_s3464" style="position:absolute" from="8325,130" to="8586,130" strokecolor="red" strokeweight=".24536mm">
              <v:stroke dashstyle="dash"/>
            </v:line>
            <v:rect id="_x0000_s3463" style="position:absolute;left:8112;top:61;width:214;height:223" fillcolor="#dfeedb" stroked="f"/>
            <v:rect id="_x0000_s3462" style="position:absolute;left:8112;top:61;width:214;height:223" filled="f" strokecolor="#84bb78" strokeweight=".24536mm"/>
            <v:line id="_x0000_s3461" style="position:absolute" from="8562,-8" to="8823,-8" strokecolor="red" strokeweight=".24536mm">
              <v:stroke dashstyle="dash"/>
            </v:line>
            <v:rect id="_x0000_s3460" style="position:absolute;left:8349;top:-171;width:214;height:233" fillcolor="#dfeedb" stroked="f"/>
            <v:rect id="_x0000_s3459" style="position:absolute;left:8349;top:-171;width:214;height:233" filled="f" strokecolor="#84bb78" strokeweight=".24536mm"/>
            <v:line id="_x0000_s3458" style="position:absolute" from="8799,130" to="9060,130" strokecolor="red" strokeweight=".24536mm">
              <v:stroke dashstyle="dash"/>
            </v:line>
            <v:rect id="_x0000_s3457" style="position:absolute;left:8585;top:61;width:214;height:220" fillcolor="#dfeedb" stroked="f"/>
            <v:rect id="_x0000_s3456" style="position:absolute;left:8585;top:61;width:214;height:220" filled="f" strokecolor="#84bb78" strokeweight=".24536mm"/>
            <v:line id="_x0000_s3455" style="position:absolute" from="9036,-8" to="9296,-8" strokecolor="red" strokeweight=".24536mm">
              <v:stroke dashstyle="dash"/>
            </v:line>
            <v:rect id="_x0000_s3454" style="position:absolute;left:8822;top:-112;width:214;height:173" fillcolor="#dfeedb" stroked="f"/>
            <v:rect id="_x0000_s3453" style="position:absolute;left:8822;top:-112;width:214;height:173" filled="f" strokecolor="#84bb78" strokeweight=".24536mm"/>
            <v:line id="_x0000_s3452" style="position:absolute" from="9273,130" to="10007,130" strokecolor="red" strokeweight=".24536mm">
              <v:stroke dashstyle="dash"/>
            </v:line>
            <v:rect id="_x0000_s3451" style="position:absolute;left:9059;top:61;width:214;height:144" fillcolor="#dfeedb" stroked="f"/>
            <v:rect id="_x0000_s3450" style="position:absolute;left:9059;top:61;width:214;height:144" filled="f" strokecolor="#84bb78" strokeweight=".24536mm"/>
            <v:line id="_x0000_s3449" style="position:absolute" from="9509,-8" to="9533,-8" strokecolor="red" strokeweight=".24536mm">
              <v:stroke dashstyle="dash"/>
            </v:line>
            <v:rect id="_x0000_s3448" style="position:absolute;left:9296;top:-112;width:214;height:174" fillcolor="#dfeedb" stroked="f"/>
            <v:rect id="_x0000_s3447" style="position:absolute;left:9296;top:-112;width:214;height:174" filled="f" strokecolor="#84bb78" strokeweight=".24536mm"/>
            <v:line id="_x0000_s3446" style="position:absolute" from="9746,-8" to="9770,-8" strokecolor="red" strokeweight=".24536mm">
              <v:stroke dashstyle="dash"/>
            </v:line>
            <v:rect id="_x0000_s3445" style="position:absolute;left:9533;top:-46;width:214;height:107" fillcolor="#bfe5ee" stroked="f"/>
            <v:rect id="_x0000_s3444" style="position:absolute;left:9533;top:-46;width:214;height:107" filled="f" strokecolor="#46acc8" strokeweight=".24536mm"/>
            <v:line id="_x0000_s3443" style="position:absolute" from="9983,-8" to="10243,-8" strokecolor="red" strokeweight=".24536mm">
              <v:stroke dashstyle="dash"/>
            </v:line>
            <v:rect id="_x0000_s3442" style="position:absolute;left:9769;top:-70;width:214;height:131" fillcolor="#bfe5ee" stroked="f"/>
            <v:rect id="_x0000_s3441" style="position:absolute;left:9769;top:-70;width:214;height:131" filled="f" strokecolor="#46acc8" strokeweight=".24536mm"/>
            <v:line id="_x0000_s3440" style="position:absolute" from="10220,130" to="10729,130" strokecolor="red" strokeweight=".24536mm">
              <v:stroke dashstyle="dash"/>
            </v:line>
            <v:rect id="_x0000_s3439" style="position:absolute;left:10006;top:61;width:214;height:90" fillcolor="#bfe5ee" stroked="f"/>
            <v:rect id="_x0000_s3438" style="position:absolute;left:10006;top:61;width:214;height:90" filled="f" strokecolor="#46acc8" strokeweight=".24536mm"/>
            <v:line id="_x0000_s3437" style="position:absolute" from="10457,-8" to="10480,-8" strokecolor="red" strokeweight=".24536mm">
              <v:stroke dashstyle="dash"/>
            </v:line>
            <v:rect id="_x0000_s3436" style="position:absolute;left:10243;top:-76;width:214;height:137" fillcolor="#d9e0d4" stroked="f"/>
            <v:rect id="_x0000_s3435" style="position:absolute;left:10243;top:-76;width:214;height:137" filled="f" strokecolor="#859c78" strokeweight=".24536mm"/>
            <v:line id="_x0000_s3434" style="position:absolute" from="10693,-8" to="10729,-8" strokecolor="red" strokeweight=".24536mm">
              <v:stroke dashstyle="dash"/>
            </v:line>
            <v:rect id="_x0000_s3433" style="position:absolute;left:10480;top:-41;width:214;height:103" fillcolor="#f64e70" stroked="f"/>
            <v:rect id="_x0000_s3432" style="position:absolute;left:10480;top:-41;width:214;height:103" filled="f" strokecolor="#b40f20" strokeweight=".24536mm"/>
            <v:line id="_x0000_s3431" style="position:absolute" from="6656,61" to="10729,61" strokeweight=".24536mm"/>
            <v:line id="_x0000_s3430" style="position:absolute" from="6656,928" to="6656,-434" strokeweight=".24536mm"/>
            <v:shape id="_x0000_s3429" style="position:absolute;left:6620;top:-355;width:36;height:1248" coordorigin="6620,-355" coordsize="36,1248" o:spt="100" adj="0,,0" path="m6620,893r36,m6620,477r36,m6620,61r36,m6620,-355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FA5F1C0">
          <v:shape id="_x0000_s3427" type="#_x0000_t202" style="position:absolute;left:0;text-align:left;margin-left:107.9pt;margin-top:-18.75pt;width:8.55pt;height:26.9pt;z-index:15734784;mso-position-horizontal-relative:page" filled="f" stroked="f">
            <v:textbox style="layout-flow:vertical;mso-layout-flow-alt:bottom-to-top" inset="0,0,0,0">
              <w:txbxContent>
                <w:p w14:paraId="574F257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anchorx="page"/>
          </v:shape>
        </w:pict>
      </w:r>
      <w:r>
        <w:pict w14:anchorId="6C3811FD">
          <v:shape id="_x0000_s3426" type="#_x0000_t202" style="position:absolute;left:0;text-align:left;margin-left:130pt;margin-top:-18.75pt;width:8.55pt;height:26.9pt;z-index:15735808;mso-position-horizontal-relative:page" filled="f" stroked="f">
            <v:textbox style="layout-flow:vertical;mso-layout-flow-alt:bottom-to-top" inset="0,0,0,0">
              <w:txbxContent>
                <w:p w14:paraId="242C6AE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pict w14:anchorId="3E16FC70">
          <v:shape id="_x0000_s3425" type="#_x0000_t202" style="position:absolute;left:0;text-align:left;margin-left:174.3pt;margin-top:-22.3pt;width:8.55pt;height:30.15pt;z-index:15737856;mso-position-horizontal-relative:page" filled="f" stroked="f">
            <v:textbox style="layout-flow:vertical;mso-layout-flow-alt:bottom-to-top" inset="0,0,0,0">
              <w:txbxContent>
                <w:p w14:paraId="4F80CA2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12DF3353">
          <v:shape id="_x0000_s3424" type="#_x0000_t202" style="position:absolute;left:0;text-align:left;margin-left:240.7pt;margin-top:-22.3pt;width:8.55pt;height:30.15pt;z-index:15740928;mso-position-horizontal-relative:page" filled="f" stroked="f">
            <v:textbox style="layout-flow:vertical;mso-layout-flow-alt:bottom-to-top" inset="0,0,0,0">
              <w:txbxContent>
                <w:p w14:paraId="660D03E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anchorx="page"/>
          </v:shape>
        </w:pict>
      </w:r>
      <w:r>
        <w:pict w14:anchorId="17C0BA71">
          <v:shape id="_x0000_s3423" type="#_x0000_t202" style="position:absolute;left:0;text-align:left;margin-left:307.25pt;margin-top:-9.7pt;width:10pt;height:44.1pt;z-index:15744000;mso-position-horizontal-relative:page" filled="f" stroked="f">
            <v:textbox style="layout-flow:vertical;mso-layout-flow-alt:bottom-to-top" inset="0,0,0,0">
              <w:txbxContent>
                <w:p w14:paraId="0AE8F6C2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57BD38DF">
          <v:shape id="_x0000_s3422" type="#_x0000_t202" style="position:absolute;left:0;text-align:left;margin-left:335.7pt;margin-top:-22.2pt;width:8.55pt;height:23.3pt;z-index:15745024;mso-position-horizontal-relative:page" filled="f" stroked="f">
            <v:textbox style="layout-flow:vertical;mso-layout-flow-alt:bottom-to-top" inset="0,0,0,0">
              <w:txbxContent>
                <w:p w14:paraId="4442E36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13BA938">
          <v:shape id="_x0000_s3421" type="#_x0000_t202" style="position:absolute;left:0;text-align:left;margin-left:347.55pt;margin-top:4.5pt;width:32.25pt;height:32.3pt;z-index:15746048;mso-position-horizontal-relative:page" filled="f" stroked="f">
            <v:textbox style="layout-flow:vertical;mso-layout-flow-alt:bottom-to-top" inset="0,0,0,0">
              <w:txbxContent>
                <w:p w14:paraId="7AAB1F8C" w14:textId="77777777" w:rsidR="00A11518" w:rsidRDefault="00A11518">
                  <w:pPr>
                    <w:spacing w:before="22" w:line="448" w:lineRule="auto"/>
                    <w:ind w:left="20" w:right="16" w:firstLine="5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  <w:proofErr w:type="spellEnd"/>
                  <w:r>
                    <w:rPr>
                      <w:rFonts w:ascii="Arial"/>
                      <w:color w:val="DD8D29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  <w:proofErr w:type="spellEnd"/>
                </w:p>
                <w:p w14:paraId="11E6361F" w14:textId="77777777" w:rsidR="00A11518" w:rsidRDefault="00A11518">
                  <w:pPr>
                    <w:spacing w:before="1"/>
                    <w:ind w:left="13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anchorx="page"/>
          </v:shape>
        </w:pict>
      </w:r>
      <w:r>
        <w:pict w14:anchorId="38D77387">
          <v:shape id="_x0000_s3420" type="#_x0000_t202" style="position:absolute;left:0;text-align:left;margin-left:383.05pt;margin-top:-23pt;width:8.55pt;height:24.5pt;z-index:15748096;mso-position-horizontal-relative:page" filled="f" stroked="f">
            <v:textbox style="layout-flow:vertical;mso-layout-flow-alt:bottom-to-top" inset="0,0,0,0">
              <w:txbxContent>
                <w:p w14:paraId="54381EE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C77E5FF">
          <v:shape id="_x0000_s3419" type="#_x0000_t202" style="position:absolute;left:0;text-align:left;margin-left:394.9pt;margin-top:5.1pt;width:8.55pt;height:32.6pt;z-index:15749120;mso-position-horizontal-relative:page" filled="f" stroked="f">
            <v:textbox style="layout-flow:vertical;mso-layout-flow-alt:bottom-to-top" inset="0,0,0,0">
              <w:txbxContent>
                <w:p w14:paraId="6EF88CD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EBF4D50">
          <v:shape id="_x0000_s3418" type="#_x0000_t202" style="position:absolute;left:0;text-align:left;margin-left:406.75pt;margin-top:-22.65pt;width:8.55pt;height:22.75pt;z-index:15750144;mso-position-horizontal-relative:page" filled="f" stroked="f">
            <v:textbox style="layout-flow:vertical;mso-layout-flow-alt:bottom-to-top" inset="0,0,0,0">
              <w:txbxContent>
                <w:p w14:paraId="4DDACA6B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C05E28E">
          <v:shape id="_x0000_s3417" type="#_x0000_t202" style="position:absolute;left:0;text-align:left;margin-left:430.45pt;margin-top:-22.8pt;width:8.55pt;height:22.75pt;z-index:15752192;mso-position-horizontal-relative:page" filled="f" stroked="f">
            <v:textbox style="layout-flow:vertical;mso-layout-flow-alt:bottom-to-top" inset="0,0,0,0">
              <w:txbxContent>
                <w:p w14:paraId="1AA43CB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8D16263">
          <v:shape id="_x0000_s3416" type="#_x0000_t202" style="position:absolute;left:0;text-align:left;margin-left:442.25pt;margin-top:5.7pt;width:8.55pt;height:38.5pt;z-index:15753216;mso-position-horizontal-relative:page" filled="f" stroked="f">
            <v:textbox style="layout-flow:vertical;mso-layout-flow-alt:bottom-to-top" inset="0,0,0,0">
              <w:txbxContent>
                <w:p w14:paraId="79B5B89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3B85318">
          <v:shape id="_x0000_s3415" type="#_x0000_t202" style="position:absolute;left:0;text-align:left;margin-left:454.1pt;margin-top:-22.2pt;width:8.55pt;height:22.45pt;z-index:15754240;mso-position-horizontal-relative:page" filled="f" stroked="f">
            <v:textbox style="layout-flow:vertical;mso-layout-flow-alt:bottom-to-top" inset="0,0,0,0">
              <w:txbxContent>
                <w:p w14:paraId="3F74FCC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158A578">
          <v:shape id="_x0000_s3414" type="#_x0000_t202" style="position:absolute;left:0;text-align:left;margin-left:465.95pt;margin-top:4.45pt;width:32.25pt;height:42.25pt;z-index:15755264;mso-position-horizontal-relative:page" filled="f" stroked="f">
            <v:textbox style="layout-flow:vertical;mso-layout-flow-alt:bottom-to-top" inset="0,0,0,0">
              <w:txbxContent>
                <w:p w14:paraId="60487D68" w14:textId="77777777" w:rsidR="00A11518" w:rsidRDefault="00A11518">
                  <w:pPr>
                    <w:spacing w:before="22"/>
                    <w:ind w:right="59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</w:t>
                  </w:r>
                  <w:proofErr w:type="spellEnd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/Blues</w:t>
                  </w:r>
                </w:p>
                <w:p w14:paraId="57FFF35E" w14:textId="77777777" w:rsidR="00A11518" w:rsidRDefault="00A11518">
                  <w:pPr>
                    <w:spacing w:before="7" w:line="230" w:lineRule="atLeast"/>
                    <w:ind w:left="72" w:right="18" w:firstLine="270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dyn.Gra_Decr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0D0E00F">
          <v:shape id="_x0000_s3413" type="#_x0000_t202" style="position:absolute;left:0;text-align:left;margin-left:501.45pt;margin-top:-21.55pt;width:8.55pt;height:23.5pt;z-index:15757312;mso-position-horizontal-relative:page" filled="f" stroked="f">
            <v:textbox style="layout-flow:vertical;mso-layout-flow-alt:bottom-to-top" inset="0,0,0,0">
              <w:txbxContent>
                <w:p w14:paraId="5275AFA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83075C5">
          <v:shape id="_x0000_s3412" type="#_x0000_t202" style="position:absolute;left:0;text-align:left;margin-left:513.3pt;margin-top:4.85pt;width:20.4pt;height:43.25pt;z-index:15757824;mso-position-horizontal-relative:page" filled="f" stroked="f">
            <v:textbox style="layout-flow:vertical;mso-layout-flow-alt:bottom-to-top" inset="0,0,0,0">
              <w:txbxContent>
                <w:p w14:paraId="7208783C" w14:textId="77777777" w:rsidR="00A11518" w:rsidRDefault="00A11518">
                  <w:pPr>
                    <w:spacing w:before="22"/>
                    <w:ind w:right="42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  <w:proofErr w:type="spellEnd"/>
                </w:p>
                <w:p w14:paraId="49F991CE" w14:textId="77777777" w:rsidR="00A11518" w:rsidRDefault="00A11518"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 w14:paraId="065B56FE" w14:textId="77777777" w:rsidR="00A11518" w:rsidRDefault="00A11518">
                  <w:pPr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B4238EC" w14:textId="77777777" w:rsidR="00693923" w:rsidRDefault="00A11518">
      <w:pPr>
        <w:spacing w:before="5"/>
        <w:ind w:left="39" w:right="8595"/>
        <w:jc w:val="center"/>
        <w:rPr>
          <w:rFonts w:ascii="Arial"/>
          <w:sz w:val="11"/>
        </w:rPr>
      </w:pPr>
      <w:r>
        <w:pict w14:anchorId="4622C3A2">
          <v:shape id="_x0000_s3411" type="#_x0000_t202" style="position:absolute;left:0;text-align:left;margin-left:152.15pt;margin-top:4.8pt;width:8.55pt;height:26.9pt;z-index:15736832;mso-position-horizontal-relative:page" filled="f" stroked="f">
            <v:textbox style="layout-flow:vertical;mso-layout-flow-alt:bottom-to-top" inset="0,0,0,0">
              <w:txbxContent>
                <w:p w14:paraId="1CD2082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3EB7F91D">
          <v:shape id="_x0000_s3410" type="#_x0000_t202" style="position:absolute;left:0;text-align:left;margin-left:196.45pt;margin-top:5.1pt;width:8.55pt;height:30.15pt;z-index:15738880;mso-position-horizontal-relative:page" filled="f" stroked="f">
            <v:textbox style="layout-flow:vertical;mso-layout-flow-alt:bottom-to-top" inset="0,0,0,0">
              <w:txbxContent>
                <w:p w14:paraId="47D8E77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anchorx="page"/>
          </v:shape>
        </w:pict>
      </w:r>
      <w:r>
        <w:pict w14:anchorId="32DCB084">
          <v:shape id="_x0000_s3409" type="#_x0000_t202" style="position:absolute;left:0;text-align:left;margin-left:218.55pt;margin-top:5.1pt;width:8.55pt;height:30.15pt;z-index:15739904;mso-position-horizontal-relative:page" filled="f" stroked="f">
            <v:textbox style="layout-flow:vertical;mso-layout-flow-alt:bottom-to-top" inset="0,0,0,0">
              <w:txbxContent>
                <w:p w14:paraId="03A6B81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Excerpt.15</w:t>
                  </w:r>
                </w:p>
              </w:txbxContent>
            </v:textbox>
            <w10:wrap anchorx="page"/>
          </v:shape>
        </w:pict>
      </w:r>
      <w:r>
        <w:pict w14:anchorId="576C8FC5">
          <v:shape id="_x0000_s3408" type="#_x0000_t202" style="position:absolute;left:0;text-align:left;margin-left:262.85pt;margin-top:5.1pt;width:8.55pt;height:30.15pt;z-index:15741952;mso-position-horizontal-relative:page" filled="f" stroked="f">
            <v:textbox style="layout-flow:vertical;mso-layout-flow-alt:bottom-to-top" inset="0,0,0,0">
              <w:txbxContent>
                <w:p w14:paraId="78BB00C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7AD44DE8">
          <v:shape id="_x0000_s3407" type="#_x0000_t202" style="position:absolute;left:0;text-align:left;margin-left:284.95pt;margin-top:5.1pt;width:8.55pt;height:30.15pt;z-index:15742976;mso-position-horizontal-relative:page" filled="f" stroked="f">
            <v:textbox style="layout-flow:vertical;mso-layout-flow-alt:bottom-to-top" inset="0,0,0,0">
              <w:txbxContent>
                <w:p w14:paraId="0B1ABD9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3DBDB937">
          <v:shape id="_x0000_s3406" type="#_x0000_t202" style="position:absolute;left:0;text-align:left;margin-left:418.6pt;margin-top:1.1pt;width:8.55pt;height:40.85pt;z-index:15751168;mso-position-horizontal-relative:page" filled="f" stroked="f">
            <v:textbox style="layout-flow:vertical;mso-layout-flow-alt:bottom-to-top" inset="0,0,0,0">
              <w:txbxContent>
                <w:p w14:paraId="30B4779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68E9365" w14:textId="77777777" w:rsidR="00693923" w:rsidRDefault="00693923">
      <w:pPr>
        <w:pStyle w:val="BodyText"/>
        <w:spacing w:before="9"/>
        <w:rPr>
          <w:rFonts w:ascii="Arial"/>
          <w:sz w:val="13"/>
        </w:rPr>
      </w:pPr>
    </w:p>
    <w:p w14:paraId="06B965A2" w14:textId="77777777" w:rsidR="00693923" w:rsidRDefault="00A11518">
      <w:pPr>
        <w:ind w:left="733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117CA676" w14:textId="77777777" w:rsidR="00693923" w:rsidRDefault="00A11518">
      <w:pPr>
        <w:spacing w:before="9"/>
        <w:ind w:left="39" w:right="8663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760AAF97" w14:textId="77777777" w:rsidR="00693923" w:rsidRDefault="00693923">
      <w:pPr>
        <w:pStyle w:val="BodyText"/>
        <w:spacing w:before="4"/>
        <w:rPr>
          <w:rFonts w:ascii="Arial"/>
          <w:sz w:val="13"/>
        </w:rPr>
      </w:pPr>
    </w:p>
    <w:p w14:paraId="12FF32F0" w14:textId="77777777" w:rsidR="00693923" w:rsidRDefault="00A11518">
      <w:pPr>
        <w:ind w:left="733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 w14:paraId="6351D70F" w14:textId="77777777" w:rsidR="00693923" w:rsidRDefault="00693923">
      <w:pPr>
        <w:pStyle w:val="BodyText"/>
        <w:rPr>
          <w:rFonts w:ascii="Arial"/>
          <w:sz w:val="21"/>
        </w:rPr>
      </w:pPr>
    </w:p>
    <w:p w14:paraId="55B44B4A" w14:textId="77777777" w:rsidR="00693923" w:rsidRDefault="00A11518">
      <w:pPr>
        <w:spacing w:before="118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4</w:t>
      </w:r>
    </w:p>
    <w:p w14:paraId="00B944DB" w14:textId="77777777" w:rsidR="00693923" w:rsidRDefault="00A11518">
      <w:pPr>
        <w:pStyle w:val="BodyText"/>
        <w:tabs>
          <w:tab w:val="left" w:pos="2297"/>
        </w:tabs>
        <w:spacing w:before="212" w:line="355" w:lineRule="auto"/>
        <w:ind w:left="180" w:right="158" w:firstLine="576"/>
      </w:pPr>
      <w:r>
        <w:rPr>
          <w:b/>
        </w:rPr>
        <w:t>Discussion.</w:t>
      </w:r>
      <w:r>
        <w:rPr>
          <w:b/>
        </w:rPr>
        <w:tab/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assumption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make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analysis</w:t>
      </w:r>
      <w:r>
        <w:rPr>
          <w:spacing w:val="14"/>
          <w:w w:val="95"/>
        </w:rPr>
        <w:t xml:space="preserve"> </w:t>
      </w:r>
      <w:r>
        <w:rPr>
          <w:w w:val="95"/>
        </w:rPr>
        <w:t>like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sample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random,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may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always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case.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4"/>
          <w:w w:val="95"/>
        </w:rPr>
        <w:t xml:space="preserve"> </w:t>
      </w:r>
      <w:r>
        <w:rPr>
          <w:w w:val="95"/>
        </w:rPr>
        <w:t>itself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random,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repetition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common</w:t>
      </w:r>
      <w:r>
        <w:rPr>
          <w:spacing w:val="13"/>
          <w:w w:val="95"/>
        </w:rPr>
        <w:t xml:space="preserve"> </w:t>
      </w:r>
      <w:r>
        <w:rPr>
          <w:w w:val="95"/>
        </w:rPr>
        <w:t>compositional</w:t>
      </w:r>
      <w:r>
        <w:rPr>
          <w:spacing w:val="13"/>
          <w:w w:val="95"/>
        </w:rPr>
        <w:t xml:space="preserve"> </w:t>
      </w:r>
      <w:r>
        <w:rPr>
          <w:w w:val="95"/>
        </w:rPr>
        <w:t>tool,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composition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excerpts.</w:t>
      </w:r>
    </w:p>
    <w:p w14:paraId="5E933968" w14:textId="77777777" w:rsidR="00693923" w:rsidRDefault="00A11518">
      <w:pPr>
        <w:pStyle w:val="BodyText"/>
        <w:spacing w:line="355" w:lineRule="auto"/>
        <w:ind w:left="180" w:right="259"/>
      </w:pPr>
      <w:r>
        <w:rPr>
          <w:w w:val="95"/>
        </w:rPr>
        <w:t>Perhaps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10"/>
          <w:w w:val="95"/>
        </w:rPr>
        <w:t xml:space="preserve"> </w:t>
      </w:r>
      <w:r>
        <w:rPr>
          <w:w w:val="95"/>
        </w:rPr>
        <w:t>importantly,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>
        <w:rPr>
          <w:w w:val="95"/>
        </w:rPr>
        <w:t>composed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same</w:t>
      </w:r>
      <w:r>
        <w:rPr>
          <w:spacing w:val="10"/>
          <w:w w:val="95"/>
        </w:rPr>
        <w:t xml:space="preserve"> </w:t>
      </w:r>
      <w:r>
        <w:rPr>
          <w:w w:val="95"/>
        </w:rPr>
        <w:t>composer,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means that they are subject to the inherent biases of that composer, and some musical</w:t>
      </w:r>
      <w:r>
        <w:rPr>
          <w:spacing w:val="1"/>
        </w:rPr>
        <w:t xml:space="preserve"> </w:t>
      </w:r>
      <w:r>
        <w:rPr>
          <w:w w:val="95"/>
        </w:rPr>
        <w:t>qualities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inextricably</w:t>
      </w:r>
      <w:r>
        <w:rPr>
          <w:spacing w:val="10"/>
          <w:w w:val="95"/>
        </w:rPr>
        <w:t xml:space="preserve"> </w:t>
      </w:r>
      <w:r>
        <w:rPr>
          <w:w w:val="95"/>
        </w:rPr>
        <w:t>linked</w:t>
      </w:r>
      <w:r>
        <w:rPr>
          <w:spacing w:val="11"/>
          <w:w w:val="95"/>
        </w:rPr>
        <w:t xml:space="preserve"> </w:t>
      </w:r>
      <w:r>
        <w:rPr>
          <w:w w:val="95"/>
        </w:rPr>
        <w:t>—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example</w:t>
      </w:r>
      <w:r>
        <w:rPr>
          <w:spacing w:val="11"/>
          <w:w w:val="95"/>
        </w:rPr>
        <w:t xml:space="preserve"> </w:t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harmonic</w:t>
      </w:r>
      <w:r>
        <w:rPr>
          <w:spacing w:val="10"/>
          <w:w w:val="95"/>
        </w:rPr>
        <w:t xml:space="preserve"> </w:t>
      </w:r>
      <w:r>
        <w:rPr>
          <w:w w:val="95"/>
        </w:rPr>
        <w:t>elements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genre</w:t>
      </w:r>
      <w:r>
        <w:rPr>
          <w:spacing w:val="10"/>
          <w:w w:val="95"/>
        </w:rPr>
        <w:t xml:space="preserve"> </w:t>
      </w:r>
      <w:r>
        <w:rPr>
          <w:w w:val="95"/>
        </w:rPr>
        <w:t>(Cohn</w:t>
      </w:r>
      <w:r>
        <w:rPr>
          <w:spacing w:val="-54"/>
          <w:w w:val="95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2001).</w:t>
      </w:r>
      <w:r>
        <w:rPr>
          <w:spacing w:val="9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pseudo-contingency</w:t>
      </w:r>
    </w:p>
    <w:p w14:paraId="510E3F4C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2A9F16DC" w14:textId="77777777" w:rsidR="00693923" w:rsidRDefault="00A11518">
      <w:pPr>
        <w:pStyle w:val="BodyText"/>
        <w:spacing w:before="110" w:line="355" w:lineRule="auto"/>
        <w:ind w:left="180" w:right="195"/>
      </w:pPr>
      <w:r>
        <w:rPr>
          <w:w w:val="95"/>
        </w:rPr>
        <w:lastRenderedPageBreak/>
        <w:t>tables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8"/>
          <w:w w:val="95"/>
        </w:rPr>
        <w:t xml:space="preserve"> </w:t>
      </w:r>
      <w:r>
        <w:rPr>
          <w:w w:val="95"/>
        </w:rPr>
        <w:t>analyses,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done</w:t>
      </w:r>
      <w:r>
        <w:rPr>
          <w:spacing w:val="8"/>
          <w:w w:val="95"/>
        </w:rPr>
        <w:t xml:space="preserve"> </w:t>
      </w:r>
      <w:r>
        <w:rPr>
          <w:w w:val="95"/>
        </w:rPr>
        <w:t>here,</w:t>
      </w:r>
      <w:r>
        <w:rPr>
          <w:spacing w:val="9"/>
          <w:w w:val="95"/>
        </w:rPr>
        <w:t xml:space="preserve"> </w:t>
      </w:r>
      <w:r>
        <w:rPr>
          <w:w w:val="95"/>
        </w:rPr>
        <w:t>many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values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type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random.</w:t>
      </w:r>
      <w:r>
        <w:rPr>
          <w:spacing w:val="7"/>
        </w:rPr>
        <w:t xml:space="preserve"> </w:t>
      </w:r>
      <w:r>
        <w:t>Whereas,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contingency</w:t>
      </w:r>
      <w:r>
        <w:rPr>
          <w:spacing w:val="-9"/>
        </w:rPr>
        <w:t xml:space="preserve"> </w:t>
      </w:r>
      <w:r>
        <w:t>table,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one</w:t>
      </w:r>
    </w:p>
    <w:p w14:paraId="343CBE01" w14:textId="77777777" w:rsidR="00693923" w:rsidRDefault="00A11518">
      <w:pPr>
        <w:pStyle w:val="ListParagraph"/>
        <w:numPr>
          <w:ilvl w:val="0"/>
          <w:numId w:val="1"/>
        </w:numPr>
        <w:tabs>
          <w:tab w:val="left" w:pos="531"/>
        </w:tabs>
        <w:ind w:hanging="379"/>
        <w:rPr>
          <w:sz w:val="24"/>
        </w:rPr>
      </w:pPr>
      <w:r>
        <w:rPr>
          <w:w w:val="95"/>
          <w:sz w:val="24"/>
        </w:rPr>
        <w:t>per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row,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associating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observation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single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column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variable,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</w:t>
      </w:r>
    </w:p>
    <w:p w14:paraId="1951FC2A" w14:textId="77777777" w:rsidR="00693923" w:rsidRDefault="00A11518">
      <w:pPr>
        <w:pStyle w:val="BodyText"/>
        <w:spacing w:before="154" w:line="355" w:lineRule="auto"/>
        <w:ind w:left="180" w:right="925"/>
      </w:pPr>
      <w:r>
        <w:rPr>
          <w:w w:val="95"/>
        </w:rPr>
        <w:t>pseudo-contingency</w:t>
      </w:r>
      <w:r>
        <w:rPr>
          <w:spacing w:val="10"/>
          <w:w w:val="95"/>
        </w:rPr>
        <w:t xml:space="preserve"> </w:t>
      </w:r>
      <w:r>
        <w:rPr>
          <w:w w:val="95"/>
        </w:rPr>
        <w:t>table</w:t>
      </w:r>
      <w:r>
        <w:rPr>
          <w:spacing w:val="10"/>
          <w:w w:val="95"/>
        </w:rPr>
        <w:t xml:space="preserve"> </w:t>
      </w:r>
      <w:r>
        <w:rPr>
          <w:w w:val="95"/>
        </w:rPr>
        <w:t>like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here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10"/>
          <w:w w:val="95"/>
        </w:rPr>
        <w:t xml:space="preserve"> </w:t>
      </w:r>
      <w:r>
        <w:rPr>
          <w:w w:val="95"/>
        </w:rPr>
        <w:t>than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one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(1)</w:t>
      </w:r>
      <w:r>
        <w:rPr>
          <w:spacing w:val="11"/>
          <w:w w:val="95"/>
        </w:rPr>
        <w:t xml:space="preserve"> </w:t>
      </w:r>
      <w:r>
        <w:rPr>
          <w:w w:val="95"/>
        </w:rPr>
        <w:t>per</w:t>
      </w:r>
      <w:r>
        <w:rPr>
          <w:spacing w:val="10"/>
          <w:w w:val="95"/>
        </w:rPr>
        <w:t xml:space="preserve"> </w:t>
      </w:r>
      <w:r>
        <w:rPr>
          <w:w w:val="95"/>
        </w:rPr>
        <w:t>row,</w:t>
      </w:r>
      <w:r>
        <w:rPr>
          <w:spacing w:val="-54"/>
          <w:w w:val="95"/>
        </w:rPr>
        <w:t xml:space="preserve"> </w:t>
      </w:r>
      <w:r>
        <w:t>meaning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counts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linked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thus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random.</w:t>
      </w:r>
    </w:p>
    <w:p w14:paraId="79439BE4" w14:textId="77777777" w:rsidR="00693923" w:rsidRDefault="00693923">
      <w:pPr>
        <w:pStyle w:val="BodyText"/>
        <w:spacing w:before="3"/>
        <w:rPr>
          <w:sz w:val="28"/>
        </w:rPr>
      </w:pPr>
    </w:p>
    <w:p w14:paraId="31C0625B" w14:textId="77777777" w:rsidR="00693923" w:rsidRDefault="00A11518">
      <w:pPr>
        <w:pStyle w:val="BodyText"/>
        <w:spacing w:before="1" w:line="355" w:lineRule="auto"/>
        <w:ind w:left="180" w:right="230" w:firstLine="576"/>
        <w:rPr>
          <w:rFonts w:ascii="Times New Roman" w:eastAsia="Times New Roman" w:hAnsi="Times New Roman"/>
        </w:rPr>
      </w:pPr>
      <w:r>
        <w:t>With</w:t>
      </w:r>
      <w:r>
        <w:rPr>
          <w:spacing w:val="-10"/>
        </w:rPr>
        <w:t xml:space="preserve"> </w:t>
      </w:r>
      <w:r>
        <w:t>regard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</w:t>
      </w:r>
      <w:r>
        <w:rPr>
          <w:spacing w:val="-10"/>
        </w:rPr>
        <w:t xml:space="preserve"> </w:t>
      </w:r>
      <w:r>
        <w:t>plots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Figures</w:t>
      </w:r>
      <w:r>
        <w:rPr>
          <w:spacing w:val="-9"/>
        </w:rPr>
        <w:t xml:space="preserve"> </w:t>
      </w:r>
      <w:hyperlink w:anchor="_bookmark0" w:history="1">
        <w:r>
          <w:t>1</w:t>
        </w:r>
        <w:r>
          <w:rPr>
            <w:spacing w:val="-9"/>
          </w:rPr>
          <w:t xml:space="preserve"> </w:t>
        </w:r>
      </w:hyperlink>
      <w:r>
        <w:t>and</w:t>
      </w:r>
      <w:r>
        <w:rPr>
          <w:spacing w:val="-10"/>
        </w:rPr>
        <w:t xml:space="preserve"> </w:t>
      </w:r>
      <w:hyperlink w:anchor="_bookmark1" w:history="1">
        <w:r>
          <w:t>3</w:t>
        </w:r>
      </w:hyperlink>
      <w:r>
        <w:t>,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guidelines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 xml:space="preserve">many dimensions to interpret. One guideline, to analyze only dimensions with </w:t>
      </w:r>
      <w:r>
        <w:rPr>
          <w:rFonts w:ascii="Times New Roman" w:eastAsia="Times New Roman" w:hAnsi="Times New Roman"/>
        </w:rPr>
        <w:t xml:space="preserve">𝜆 </w:t>
      </w:r>
      <w:r>
        <w:rPr>
          <w:w w:val="110"/>
        </w:rPr>
        <w:t xml:space="preserve">&gt; </w:t>
      </w:r>
      <w:r>
        <w:t>1,</w:t>
      </w:r>
      <w:r>
        <w:rPr>
          <w:spacing w:val="1"/>
        </w:rPr>
        <w:t xml:space="preserve"> </w:t>
      </w:r>
      <w:r>
        <w:rPr>
          <w:w w:val="95"/>
        </w:rPr>
        <w:t>aren’t</w:t>
      </w:r>
      <w:r>
        <w:rPr>
          <w:spacing w:val="11"/>
          <w:w w:val="95"/>
        </w:rPr>
        <w:t xml:space="preserve"> </w:t>
      </w:r>
      <w:r>
        <w:rPr>
          <w:w w:val="95"/>
        </w:rPr>
        <w:t>helpful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either</w:t>
      </w:r>
      <w:r>
        <w:rPr>
          <w:spacing w:val="12"/>
          <w:w w:val="95"/>
        </w:rPr>
        <w:t xml:space="preserve"> </w:t>
      </w:r>
      <w:r>
        <w:rPr>
          <w:w w:val="95"/>
        </w:rPr>
        <w:t>case,</w:t>
      </w:r>
      <w:r>
        <w:rPr>
          <w:spacing w:val="11"/>
          <w:w w:val="95"/>
        </w:rPr>
        <w:t xml:space="preserve"> </w:t>
      </w:r>
      <w:r>
        <w:rPr>
          <w:w w:val="95"/>
        </w:rPr>
        <w:t>because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computed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MDS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rFonts w:ascii="Times New Roman" w:eastAsia="Times New Roman" w:hAnsi="Times New Roman"/>
          <w:w w:val="95"/>
        </w:rPr>
        <w:t>𝜆</w:t>
      </w:r>
    </w:p>
    <w:p w14:paraId="3C89FF85" w14:textId="77777777" w:rsidR="00693923" w:rsidRDefault="00A11518">
      <w:pPr>
        <w:pStyle w:val="BodyText"/>
        <w:spacing w:line="355" w:lineRule="auto"/>
        <w:ind w:left="180" w:right="115" w:hanging="19"/>
      </w:pPr>
      <w:r>
        <w:rPr>
          <w:w w:val="120"/>
        </w:rPr>
        <w:t xml:space="preserve">&gt; </w:t>
      </w:r>
      <w:r>
        <w:t xml:space="preserve">1 and all dimensions computed by the CA have </w:t>
      </w:r>
      <w:r>
        <w:rPr>
          <w:rFonts w:ascii="Times New Roman" w:eastAsia="Times New Roman" w:hAnsi="Times New Roman"/>
        </w:rPr>
        <w:t xml:space="preserve">𝜆 </w:t>
      </w:r>
      <w:r>
        <w:rPr>
          <w:w w:val="120"/>
        </w:rPr>
        <w:t xml:space="preserve">&lt; </w:t>
      </w:r>
      <w:r>
        <w:t>1. Another is to apply the ‘elbow</w:t>
      </w:r>
      <w:r>
        <w:rPr>
          <w:spacing w:val="1"/>
        </w:rPr>
        <w:t xml:space="preserve"> </w:t>
      </w:r>
      <w:r>
        <w:t>test,’ to interpret the dimensions that fall above an inflection point in the scree plot. This</w:t>
      </w:r>
      <w:r>
        <w:rPr>
          <w:spacing w:val="1"/>
        </w:rPr>
        <w:t xml:space="preserve"> </w:t>
      </w:r>
      <w:r>
        <w:t>option is not entirely conclusive in either case, either, for example in the CA, there are</w:t>
      </w:r>
      <w:r>
        <w:rPr>
          <w:spacing w:val="1"/>
        </w:rPr>
        <w:t xml:space="preserve"> </w:t>
      </w:r>
      <w:r>
        <w:rPr>
          <w:w w:val="95"/>
        </w:rPr>
        <w:t>clear</w:t>
      </w:r>
      <w:r>
        <w:rPr>
          <w:spacing w:val="13"/>
          <w:w w:val="95"/>
        </w:rPr>
        <w:t xml:space="preserve"> </w:t>
      </w:r>
      <w:r>
        <w:rPr>
          <w:w w:val="95"/>
        </w:rPr>
        <w:t>inflection</w:t>
      </w:r>
      <w:r>
        <w:rPr>
          <w:spacing w:val="14"/>
          <w:w w:val="95"/>
        </w:rPr>
        <w:t xml:space="preserve"> </w:t>
      </w:r>
      <w:r>
        <w:rPr>
          <w:w w:val="95"/>
        </w:rPr>
        <w:t>points</w:t>
      </w:r>
      <w:r>
        <w:rPr>
          <w:spacing w:val="13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three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six,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possible</w:t>
      </w:r>
      <w:r>
        <w:rPr>
          <w:spacing w:val="13"/>
          <w:w w:val="95"/>
        </w:rPr>
        <w:t xml:space="preserve"> </w:t>
      </w:r>
      <w:r>
        <w:rPr>
          <w:w w:val="95"/>
        </w:rPr>
        <w:t>inflection</w:t>
      </w:r>
      <w:r>
        <w:rPr>
          <w:spacing w:val="14"/>
          <w:w w:val="95"/>
        </w:rPr>
        <w:t xml:space="preserve"> </w:t>
      </w:r>
      <w:r>
        <w:rPr>
          <w:w w:val="95"/>
        </w:rPr>
        <w:t>points</w:t>
      </w:r>
      <w:r>
        <w:rPr>
          <w:spacing w:val="13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eleven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sixteen.</w:t>
      </w:r>
      <w:r>
        <w:rPr>
          <w:spacing w:val="42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third</w:t>
      </w:r>
      <w:r>
        <w:rPr>
          <w:spacing w:val="14"/>
          <w:w w:val="95"/>
        </w:rPr>
        <w:t xml:space="preserve"> </w:t>
      </w:r>
      <w:r>
        <w:rPr>
          <w:w w:val="95"/>
        </w:rPr>
        <w:t>option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4"/>
          <w:w w:val="95"/>
        </w:rPr>
        <w:t xml:space="preserve"> </w:t>
      </w:r>
      <w:r>
        <w:rPr>
          <w:w w:val="95"/>
        </w:rPr>
        <w:t>only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greater</w:t>
      </w:r>
      <w:r>
        <w:rPr>
          <w:spacing w:val="15"/>
          <w:w w:val="95"/>
        </w:rPr>
        <w:t xml:space="preserve"> </w:t>
      </w:r>
      <w:r>
        <w:rPr>
          <w:w w:val="95"/>
        </w:rPr>
        <w:t>than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average,</w:t>
      </w:r>
      <w:r>
        <w:rPr>
          <w:spacing w:val="-54"/>
          <w:w w:val="95"/>
        </w:rPr>
        <w:t xml:space="preserve"> </w:t>
      </w:r>
      <w:r>
        <w:rPr>
          <w:w w:val="95"/>
        </w:rPr>
        <w:t>indicated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‘Kaiser</w:t>
      </w:r>
      <w:r>
        <w:rPr>
          <w:spacing w:val="10"/>
          <w:w w:val="95"/>
        </w:rPr>
        <w:t xml:space="preserve"> </w:t>
      </w:r>
      <w:r>
        <w:rPr>
          <w:w w:val="95"/>
        </w:rPr>
        <w:t>line,’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red,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1"/>
          <w:w w:val="95"/>
        </w:rPr>
        <w:t xml:space="preserve"> </w:t>
      </w:r>
      <w:r>
        <w:rPr>
          <w:w w:val="95"/>
        </w:rPr>
        <w:t>indicate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0"/>
          <w:w w:val="95"/>
        </w:rPr>
        <w:t xml:space="preserve"> </w:t>
      </w:r>
      <w:r>
        <w:rPr>
          <w:w w:val="95"/>
        </w:rPr>
        <w:t>analyze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many</w:t>
      </w:r>
      <w:r>
        <w:rPr>
          <w:spacing w:val="-54"/>
          <w:w w:val="95"/>
        </w:rPr>
        <w:t xml:space="preserve"> </w:t>
      </w:r>
      <w:r>
        <w:t>as eleven dimensions for the MDS and eight dimensions for the CA. This is an excellent</w:t>
      </w:r>
      <w:r>
        <w:rPr>
          <w:spacing w:val="1"/>
        </w:rPr>
        <w:t xml:space="preserve"> </w:t>
      </w:r>
      <w:r>
        <w:t>example of why permutation testing can help understand the dimensionality of a</w:t>
      </w:r>
      <w:r>
        <w:rPr>
          <w:spacing w:val="1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space.</w:t>
      </w:r>
      <w:r>
        <w:rPr>
          <w:spacing w:val="34"/>
          <w:w w:val="95"/>
        </w:rPr>
        <w:t xml:space="preserve"> </w:t>
      </w: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permutation</w:t>
      </w:r>
      <w:r>
        <w:rPr>
          <w:spacing w:val="11"/>
          <w:w w:val="95"/>
        </w:rPr>
        <w:t xml:space="preserve"> </w:t>
      </w:r>
      <w:r>
        <w:rPr>
          <w:w w:val="95"/>
        </w:rPr>
        <w:t>testing,</w:t>
      </w:r>
      <w:r>
        <w:rPr>
          <w:spacing w:val="11"/>
          <w:w w:val="95"/>
        </w:rPr>
        <w:t xml:space="preserve"> </w:t>
      </w:r>
      <w:r>
        <w:rPr>
          <w:w w:val="95"/>
        </w:rPr>
        <w:t>however,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suggest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guideline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analyze</w:t>
      </w:r>
      <w:r>
        <w:rPr>
          <w:spacing w:val="1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dimensions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interpretable.</w:t>
      </w:r>
    </w:p>
    <w:p w14:paraId="151C6F94" w14:textId="77777777" w:rsidR="00693923" w:rsidRDefault="00693923">
      <w:pPr>
        <w:pStyle w:val="BodyText"/>
        <w:spacing w:before="5"/>
        <w:rPr>
          <w:sz w:val="27"/>
        </w:rPr>
      </w:pPr>
    </w:p>
    <w:p w14:paraId="7EF14792" w14:textId="77777777" w:rsidR="00693923" w:rsidRDefault="00A11518">
      <w:pPr>
        <w:pStyle w:val="BodyText"/>
        <w:spacing w:line="355" w:lineRule="auto"/>
        <w:ind w:left="180" w:right="108" w:firstLine="576"/>
      </w:pPr>
      <w:r>
        <w:t xml:space="preserve">The graph depicted in Figure </w:t>
      </w:r>
      <w:hyperlink w:anchor="_bookmark4" w:history="1">
        <w:r>
          <w:t xml:space="preserve">5 </w:t>
        </w:r>
      </w:hyperlink>
      <w:r>
        <w:t>is a biplot depicting how excerpts and variables</w:t>
      </w:r>
      <w:r>
        <w:rPr>
          <w:spacing w:val="1"/>
        </w:rPr>
        <w:t xml:space="preserve"> </w:t>
      </w:r>
      <w:r>
        <w:t>appear in the same mental space. This biplot is possible because of the nature of CA, but</w:t>
      </w:r>
      <w:r>
        <w:rPr>
          <w:spacing w:val="-57"/>
        </w:rPr>
        <w:t xml:space="preserve"> </w:t>
      </w:r>
      <w:r>
        <w:t>interpretation requires some discernment. The distance between the excerpts can be</w:t>
      </w:r>
      <w:r>
        <w:rPr>
          <w:spacing w:val="1"/>
        </w:rPr>
        <w:t xml:space="preserve"> </w:t>
      </w:r>
      <w:r>
        <w:t>interpreted directly as similarity, and the distance between the musical qualities can be</w:t>
      </w:r>
      <w:r>
        <w:rPr>
          <w:spacing w:val="1"/>
        </w:rPr>
        <w:t xml:space="preserve"> </w:t>
      </w:r>
      <w:r>
        <w:rPr>
          <w:w w:val="95"/>
        </w:rPr>
        <w:t>interpreted</w:t>
      </w:r>
      <w:r>
        <w:rPr>
          <w:spacing w:val="18"/>
          <w:w w:val="95"/>
        </w:rPr>
        <w:t xml:space="preserve"> </w:t>
      </w:r>
      <w:r>
        <w:rPr>
          <w:w w:val="95"/>
        </w:rPr>
        <w:t>directly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similarity,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quality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cannot.</w:t>
      </w:r>
      <w:r>
        <w:rPr>
          <w:spacing w:val="-54"/>
          <w:w w:val="95"/>
        </w:rPr>
        <w:t xml:space="preserve"> </w:t>
      </w:r>
      <w:r>
        <w:t>Instead, the angle between an excerpt and a quality is indicative of their correlation. An</w:t>
      </w:r>
      <w:r>
        <w:rPr>
          <w:spacing w:val="1"/>
        </w:rPr>
        <w:t xml:space="preserve"> </w:t>
      </w:r>
      <w:r>
        <w:t>angle of 0 indicates a correlation of 1, an angle of 90 indicates a correlation of 0, and an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180</w:t>
      </w:r>
      <w:r>
        <w:rPr>
          <w:spacing w:val="1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correlation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-1.</w:t>
      </w:r>
      <w:r>
        <w:rPr>
          <w:spacing w:val="2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Abdi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Williams</w:t>
      </w:r>
      <w:r>
        <w:rPr>
          <w:spacing w:val="2"/>
        </w:rPr>
        <w:t xml:space="preserve"> </w:t>
      </w:r>
      <w:r>
        <w:t>(2010a)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more</w:t>
      </w:r>
    </w:p>
    <w:p w14:paraId="09539ED5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8010F58" w14:textId="77777777" w:rsidR="00693923" w:rsidRDefault="00A11518">
      <w:pPr>
        <w:pStyle w:val="BodyText"/>
        <w:spacing w:before="110"/>
        <w:ind w:left="180"/>
      </w:pPr>
      <w:r>
        <w:rPr>
          <w:w w:val="95"/>
        </w:rPr>
        <w:lastRenderedPageBreak/>
        <w:t>in-depth</w:t>
      </w:r>
      <w:r>
        <w:rPr>
          <w:spacing w:val="12"/>
          <w:w w:val="95"/>
        </w:rPr>
        <w:t xml:space="preserve"> </w:t>
      </w:r>
      <w:r>
        <w:rPr>
          <w:w w:val="95"/>
        </w:rPr>
        <w:t>discussion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this.</w:t>
      </w:r>
    </w:p>
    <w:p w14:paraId="0BB68521" w14:textId="77777777" w:rsidR="00693923" w:rsidRDefault="00693923">
      <w:pPr>
        <w:pStyle w:val="BodyText"/>
        <w:spacing w:before="5"/>
        <w:rPr>
          <w:sz w:val="30"/>
        </w:rPr>
      </w:pPr>
    </w:p>
    <w:p w14:paraId="741DF483" w14:textId="77777777" w:rsidR="00693923" w:rsidRDefault="00A11518">
      <w:pPr>
        <w:pStyle w:val="BodyText"/>
        <w:spacing w:line="355" w:lineRule="auto"/>
        <w:ind w:left="171" w:right="149" w:firstLine="584"/>
      </w:pPr>
      <w:r>
        <w:rPr>
          <w:w w:val="95"/>
        </w:rPr>
        <w:t>Overall,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helps</w:t>
      </w:r>
      <w:r>
        <w:rPr>
          <w:spacing w:val="17"/>
          <w:w w:val="95"/>
        </w:rPr>
        <w:t xml:space="preserve"> </w:t>
      </w:r>
      <w:r>
        <w:rPr>
          <w:w w:val="95"/>
        </w:rPr>
        <w:t>us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evaluate</w:t>
      </w:r>
      <w:r>
        <w:rPr>
          <w:spacing w:val="16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qualities</w:t>
      </w:r>
      <w:r>
        <w:rPr>
          <w:spacing w:val="17"/>
          <w:w w:val="95"/>
        </w:rPr>
        <w:t xml:space="preserve"> </w:t>
      </w:r>
      <w:r>
        <w:rPr>
          <w:w w:val="95"/>
        </w:rPr>
        <w:t>contribute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excerpt</w:t>
      </w:r>
      <w:r>
        <w:rPr>
          <w:spacing w:val="17"/>
          <w:w w:val="95"/>
        </w:rPr>
        <w:t xml:space="preserve"> </w:t>
      </w:r>
      <w:r>
        <w:rPr>
          <w:w w:val="95"/>
        </w:rPr>
        <w:t>groupings.</w:t>
      </w:r>
      <w:r>
        <w:rPr>
          <w:spacing w:val="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suggest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hierarchical</w:t>
      </w:r>
      <w:r>
        <w:rPr>
          <w:spacing w:val="11"/>
          <w:w w:val="95"/>
        </w:rPr>
        <w:t xml:space="preserve"> </w:t>
      </w:r>
      <w:r>
        <w:rPr>
          <w:w w:val="95"/>
        </w:rPr>
        <w:t>cluster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1"/>
          <w:w w:val="95"/>
        </w:rPr>
        <w:t xml:space="preserve"> </w:t>
      </w:r>
      <w:r>
        <w:rPr>
          <w:w w:val="95"/>
        </w:rPr>
        <w:t>(see</w:t>
      </w:r>
      <w:r>
        <w:rPr>
          <w:spacing w:val="11"/>
          <w:w w:val="95"/>
        </w:rPr>
        <w:t xml:space="preserve"> </w:t>
      </w:r>
      <w:r>
        <w:rPr>
          <w:w w:val="95"/>
        </w:rPr>
        <w:t>supplementary</w:t>
      </w:r>
      <w:r>
        <w:rPr>
          <w:spacing w:val="-54"/>
          <w:w w:val="95"/>
        </w:rPr>
        <w:t xml:space="preserve"> </w:t>
      </w:r>
      <w:r>
        <w:rPr>
          <w:w w:val="95"/>
        </w:rPr>
        <w:t>materials)</w:t>
      </w:r>
      <w:r>
        <w:rPr>
          <w:spacing w:val="5"/>
          <w:w w:val="95"/>
        </w:rPr>
        <w:t xml:space="preserve"> </w:t>
      </w:r>
      <w:r>
        <w:rPr>
          <w:w w:val="95"/>
        </w:rPr>
        <w:t>revealed</w:t>
      </w:r>
      <w:r>
        <w:rPr>
          <w:spacing w:val="6"/>
          <w:w w:val="95"/>
        </w:rPr>
        <w:t xml:space="preserve"> </w:t>
      </w:r>
      <w:r>
        <w:rPr>
          <w:w w:val="95"/>
        </w:rPr>
        <w:t>groupings</w:t>
      </w:r>
      <w:r>
        <w:rPr>
          <w:spacing w:val="6"/>
          <w:w w:val="95"/>
        </w:rPr>
        <w:t xml:space="preserve"> </w:t>
      </w:r>
      <w:r>
        <w:rPr>
          <w:w w:val="95"/>
        </w:rPr>
        <w:t>roughly</w:t>
      </w:r>
      <w:r>
        <w:rPr>
          <w:spacing w:val="5"/>
          <w:w w:val="95"/>
        </w:rPr>
        <w:t xml:space="preserve"> </w:t>
      </w:r>
      <w:r>
        <w:rPr>
          <w:w w:val="95"/>
        </w:rPr>
        <w:t>according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genre.</w:t>
      </w:r>
      <w:r>
        <w:rPr>
          <w:spacing w:val="26"/>
          <w:w w:val="95"/>
        </w:rPr>
        <w:t xml:space="preserve"> </w:t>
      </w:r>
      <w:r>
        <w:rPr>
          <w:w w:val="95"/>
        </w:rPr>
        <w:t>However,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two</w:t>
      </w:r>
      <w:r>
        <w:rPr>
          <w:spacing w:val="6"/>
          <w:w w:val="95"/>
        </w:rPr>
        <w:t xml:space="preserve"> </w:t>
      </w:r>
      <w:r>
        <w:rPr>
          <w:w w:val="95"/>
        </w:rPr>
        <w:t>notable</w:t>
      </w:r>
      <w:r>
        <w:rPr>
          <w:spacing w:val="1"/>
          <w:w w:val="95"/>
        </w:rPr>
        <w:t xml:space="preserve"> </w:t>
      </w:r>
      <w:r>
        <w:rPr>
          <w:w w:val="95"/>
        </w:rPr>
        <w:t>outliers.</w:t>
      </w:r>
      <w:r>
        <w:rPr>
          <w:spacing w:val="43"/>
          <w:w w:val="95"/>
        </w:rPr>
        <w:t xml:space="preserve"> </w:t>
      </w:r>
      <w:r>
        <w:rPr>
          <w:w w:val="95"/>
        </w:rPr>
        <w:t>Preliminary</w:t>
      </w:r>
      <w:r>
        <w:rPr>
          <w:spacing w:val="18"/>
          <w:w w:val="95"/>
        </w:rPr>
        <w:t xml:space="preserve"> </w:t>
      </w:r>
      <w:r>
        <w:rPr>
          <w:w w:val="95"/>
        </w:rPr>
        <w:t>versions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9"/>
          <w:w w:val="95"/>
        </w:rPr>
        <w:t xml:space="preserve"> </w:t>
      </w:r>
      <w:r>
        <w:rPr>
          <w:w w:val="95"/>
        </w:rPr>
        <w:t>showed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Excerpts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14</w:t>
      </w:r>
      <w:r>
        <w:rPr>
          <w:spacing w:val="18"/>
          <w:w w:val="95"/>
        </w:rPr>
        <w:t xml:space="preserve"> </w:t>
      </w:r>
      <w:r>
        <w:rPr>
          <w:w w:val="95"/>
        </w:rPr>
        <w:t>dominated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2nd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3rd</w:t>
      </w:r>
      <w:r>
        <w:rPr>
          <w:spacing w:val="11"/>
          <w:w w:val="95"/>
        </w:rPr>
        <w:t xml:space="preserve"> </w:t>
      </w:r>
      <w:r>
        <w:rPr>
          <w:w w:val="95"/>
        </w:rPr>
        <w:t>dimensions,</w:t>
      </w:r>
      <w:r>
        <w:rPr>
          <w:spacing w:val="11"/>
          <w:w w:val="95"/>
        </w:rPr>
        <w:t xml:space="preserve"> </w:t>
      </w:r>
      <w:r>
        <w:rPr>
          <w:w w:val="95"/>
        </w:rPr>
        <w:t>respectively</w:t>
      </w:r>
      <w:r>
        <w:rPr>
          <w:spacing w:val="11"/>
          <w:w w:val="95"/>
        </w:rPr>
        <w:t xml:space="preserve"> </w:t>
      </w:r>
      <w:r>
        <w:rPr>
          <w:w w:val="95"/>
        </w:rPr>
        <w:t>(see</w:t>
      </w:r>
      <w:r>
        <w:rPr>
          <w:spacing w:val="11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2"/>
          <w:w w:val="95"/>
        </w:rPr>
        <w:t xml:space="preserve"> </w:t>
      </w:r>
      <w:r>
        <w:rPr>
          <w:w w:val="95"/>
        </w:rPr>
        <w:t>materials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visualizations).</w:t>
      </w:r>
      <w:r>
        <w:rPr>
          <w:spacing w:val="1"/>
          <w:w w:val="95"/>
        </w:rPr>
        <w:t xml:space="preserve"> </w:t>
      </w:r>
      <w:r>
        <w:t xml:space="preserve">These two </w:t>
      </w:r>
      <w:proofErr w:type="spellStart"/>
      <w:r>
        <w:t>exerpts</w:t>
      </w:r>
      <w:proofErr w:type="spellEnd"/>
      <w:r>
        <w:rPr>
          <w:spacing w:val="1"/>
        </w:rPr>
        <w:t xml:space="preserve"> </w:t>
      </w:r>
      <w:r>
        <w:t>are unique</w:t>
      </w:r>
      <w:r>
        <w:rPr>
          <w:spacing w:val="1"/>
        </w:rPr>
        <w:t xml:space="preserve"> </w:t>
      </w:r>
      <w:r>
        <w:t>in that they</w:t>
      </w:r>
      <w:r>
        <w:rPr>
          <w:spacing w:val="1"/>
        </w:rPr>
        <w:t xml:space="preserve"> </w:t>
      </w:r>
      <w:r>
        <w:t>are each</w:t>
      </w:r>
      <w:r>
        <w:rPr>
          <w:spacing w:val="1"/>
        </w:rPr>
        <w:t xml:space="preserve"> </w:t>
      </w:r>
      <w:r>
        <w:t>the only representative</w:t>
      </w:r>
      <w:r>
        <w:rPr>
          <w:spacing w:val="1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genres.</w:t>
      </w:r>
      <w:r>
        <w:rPr>
          <w:spacing w:val="14"/>
        </w:rPr>
        <w:t xml:space="preserve"> </w:t>
      </w:r>
      <w:r>
        <w:t>Excerpt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minimalist,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Steve</w:t>
      </w:r>
      <w:r>
        <w:rPr>
          <w:spacing w:val="-6"/>
        </w:rPr>
        <w:t xml:space="preserve"> </w:t>
      </w:r>
      <w:r>
        <w:t>Reich,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Excerpt</w:t>
      </w:r>
      <w:r>
        <w:rPr>
          <w:spacing w:val="-7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jazzy.</w:t>
      </w:r>
      <w:r>
        <w:rPr>
          <w:spacing w:val="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 xml:space="preserve">plot below, they </w:t>
      </w:r>
      <w:r>
        <w:t>are included instead as supplementary projections, essentially ‘out of</w:t>
      </w:r>
      <w:r>
        <w:rPr>
          <w:spacing w:val="1"/>
        </w:rPr>
        <w:t xml:space="preserve"> </w:t>
      </w:r>
      <w:r>
        <w:t>sample’</w:t>
      </w:r>
      <w:r>
        <w:rPr>
          <w:spacing w:val="15"/>
        </w:rPr>
        <w:t xml:space="preserve"> </w:t>
      </w:r>
      <w:r>
        <w:t>elements.</w:t>
      </w:r>
    </w:p>
    <w:p w14:paraId="3C3A4844" w14:textId="77777777" w:rsidR="00693923" w:rsidRDefault="00A11518">
      <w:pPr>
        <w:pStyle w:val="BodyText"/>
        <w:spacing w:before="246" w:line="355" w:lineRule="auto"/>
        <w:ind w:left="180" w:right="186" w:firstLine="576"/>
      </w:pPr>
      <w:r>
        <w:rPr>
          <w:w w:val="95"/>
        </w:rPr>
        <w:t>Although</w:t>
      </w:r>
      <w:r>
        <w:rPr>
          <w:spacing w:val="12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dominated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space</w:t>
      </w:r>
      <w:r>
        <w:rPr>
          <w:spacing w:val="13"/>
          <w:w w:val="95"/>
        </w:rPr>
        <w:t xml:space="preserve"> </w:t>
      </w:r>
      <w:r>
        <w:rPr>
          <w:w w:val="95"/>
        </w:rPr>
        <w:t>when</w:t>
      </w:r>
      <w:r>
        <w:rPr>
          <w:spacing w:val="13"/>
          <w:w w:val="95"/>
        </w:rPr>
        <w:t xml:space="preserve"> </w:t>
      </w:r>
      <w:r>
        <w:rPr>
          <w:w w:val="95"/>
        </w:rPr>
        <w:t>included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sample,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much</w:t>
      </w:r>
      <w:r>
        <w:rPr>
          <w:spacing w:val="1"/>
          <w:w w:val="95"/>
        </w:rPr>
        <w:t xml:space="preserve"> </w:t>
      </w:r>
      <w:r>
        <w:t>closer to the barycenter of the plot when included as out of sample. Their placement</w:t>
      </w:r>
      <w:r>
        <w:rPr>
          <w:spacing w:val="1"/>
        </w:rPr>
        <w:t xml:space="preserve"> </w:t>
      </w:r>
      <w:r>
        <w:t>indicates that the dimensionality of this space may in fact be related to musical genre or</w:t>
      </w:r>
      <w:r>
        <w:rPr>
          <w:spacing w:val="-57"/>
        </w:rPr>
        <w:t xml:space="preserve"> </w:t>
      </w:r>
      <w:r>
        <w:t>family. Were they to fall exactly on the origin, that would suggest that they shared no</w:t>
      </w:r>
      <w:r>
        <w:rPr>
          <w:spacing w:val="1"/>
        </w:rPr>
        <w:t xml:space="preserve"> </w:t>
      </w:r>
      <w:r>
        <w:rPr>
          <w:w w:val="95"/>
        </w:rPr>
        <w:t>information</w:t>
      </w:r>
      <w:r>
        <w:rPr>
          <w:spacing w:val="16"/>
          <w:w w:val="95"/>
        </w:rPr>
        <w:t xml:space="preserve"> </w:t>
      </w:r>
      <w:r>
        <w:rPr>
          <w:w w:val="95"/>
        </w:rPr>
        <w:t>whatsoever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included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analysis.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disparity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11"/>
          <w:w w:val="95"/>
        </w:rPr>
        <w:t xml:space="preserve"> </w:t>
      </w:r>
      <w:r>
        <w:rPr>
          <w:w w:val="95"/>
        </w:rPr>
        <w:t>placement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graph</w:t>
      </w:r>
      <w:r>
        <w:rPr>
          <w:spacing w:val="11"/>
          <w:w w:val="95"/>
        </w:rPr>
        <w:t xml:space="preserve"> </w:t>
      </w:r>
      <w:r>
        <w:rPr>
          <w:w w:val="95"/>
        </w:rPr>
        <w:t>below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placement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graphs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they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included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main</w:t>
      </w:r>
      <w:r>
        <w:rPr>
          <w:spacing w:val="16"/>
          <w:w w:val="95"/>
        </w:rPr>
        <w:t xml:space="preserve"> </w:t>
      </w:r>
      <w:r>
        <w:rPr>
          <w:w w:val="95"/>
        </w:rPr>
        <w:t>sample</w:t>
      </w:r>
      <w:r>
        <w:rPr>
          <w:spacing w:val="16"/>
          <w:w w:val="95"/>
        </w:rPr>
        <w:t xml:space="preserve"> </w:t>
      </w:r>
      <w:r>
        <w:rPr>
          <w:w w:val="95"/>
        </w:rPr>
        <w:t>suggests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they</w:t>
      </w:r>
      <w:r>
        <w:rPr>
          <w:spacing w:val="16"/>
          <w:w w:val="95"/>
        </w:rPr>
        <w:t xml:space="preserve"> </w:t>
      </w:r>
      <w:r>
        <w:rPr>
          <w:w w:val="95"/>
        </w:rPr>
        <w:t>share</w:t>
      </w:r>
      <w:r>
        <w:rPr>
          <w:spacing w:val="16"/>
          <w:w w:val="95"/>
        </w:rPr>
        <w:t xml:space="preserve"> </w:t>
      </w:r>
      <w:r>
        <w:rPr>
          <w:w w:val="95"/>
        </w:rPr>
        <w:t>some</w:t>
      </w:r>
      <w:r>
        <w:rPr>
          <w:spacing w:val="16"/>
          <w:w w:val="95"/>
        </w:rPr>
        <w:t xml:space="preserve"> </w:t>
      </w:r>
      <w:r>
        <w:rPr>
          <w:w w:val="95"/>
        </w:rPr>
        <w:t>information,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there</w:t>
      </w:r>
      <w:r>
        <w:rPr>
          <w:spacing w:val="-54"/>
          <w:w w:val="95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still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large</w:t>
      </w:r>
      <w:r>
        <w:rPr>
          <w:spacing w:val="-10"/>
        </w:rPr>
        <w:t xml:space="preserve"> </w:t>
      </w:r>
      <w:r>
        <w:rPr>
          <w:spacing w:val="-1"/>
        </w:rP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accounted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depicted</w:t>
      </w:r>
      <w:r>
        <w:rPr>
          <w:spacing w:val="-5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Figure</w:t>
      </w:r>
      <w:r>
        <w:rPr>
          <w:spacing w:val="17"/>
        </w:rPr>
        <w:t xml:space="preserve"> </w:t>
      </w:r>
      <w:hyperlink w:anchor="_bookmark4" w:history="1">
        <w:r>
          <w:t>5</w:t>
        </w:r>
      </w:hyperlink>
      <w:r>
        <w:t>.</w:t>
      </w:r>
    </w:p>
    <w:p w14:paraId="22F32A27" w14:textId="77777777" w:rsidR="00693923" w:rsidRDefault="00A11518">
      <w:pPr>
        <w:pStyle w:val="BodyText"/>
        <w:spacing w:before="246" w:line="355" w:lineRule="auto"/>
        <w:ind w:left="180" w:right="148" w:firstLine="576"/>
      </w:pPr>
      <w:r>
        <w:t>One perceptual element that is revealed here is that tempo and dynamics seem to</w:t>
      </w:r>
      <w:r>
        <w:rPr>
          <w:spacing w:val="1"/>
        </w:rPr>
        <w:t xml:space="preserve"> </w:t>
      </w:r>
      <w:r>
        <w:t>contribute, intensity-wise, similarly to the first dimension. This points to two specific</w:t>
      </w:r>
      <w:r>
        <w:rPr>
          <w:spacing w:val="1"/>
        </w:rPr>
        <w:t xml:space="preserve"> </w:t>
      </w:r>
      <w:r>
        <w:rPr>
          <w:w w:val="95"/>
        </w:rPr>
        <w:t>things.</w:t>
      </w:r>
      <w:r>
        <w:rPr>
          <w:spacing w:val="42"/>
          <w:w w:val="95"/>
        </w:rPr>
        <w:t xml:space="preserve"> </w:t>
      </w:r>
      <w:r>
        <w:rPr>
          <w:w w:val="95"/>
        </w:rPr>
        <w:t>Firstly,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highlights</w:t>
      </w:r>
      <w:r>
        <w:rPr>
          <w:spacing w:val="18"/>
          <w:w w:val="95"/>
        </w:rPr>
        <w:t xml:space="preserve"> </w:t>
      </w:r>
      <w:r>
        <w:rPr>
          <w:w w:val="95"/>
        </w:rPr>
        <w:t>possible</w:t>
      </w:r>
      <w:r>
        <w:rPr>
          <w:spacing w:val="17"/>
          <w:w w:val="95"/>
        </w:rPr>
        <w:t xml:space="preserve"> </w:t>
      </w:r>
      <w:r>
        <w:rPr>
          <w:w w:val="95"/>
        </w:rPr>
        <w:t>bias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compositional</w:t>
      </w:r>
      <w:r>
        <w:rPr>
          <w:spacing w:val="18"/>
          <w:w w:val="95"/>
        </w:rPr>
        <w:t xml:space="preserve"> </w:t>
      </w:r>
      <w:r>
        <w:rPr>
          <w:w w:val="95"/>
        </w:rPr>
        <w:t>process.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t>not intentionally composed with those characteristics being similar in mind, but it’s</w:t>
      </w:r>
      <w:r>
        <w:rPr>
          <w:spacing w:val="1"/>
        </w:rPr>
        <w:t xml:space="preserve"> </w:t>
      </w:r>
      <w:r>
        <w:rPr>
          <w:w w:val="95"/>
        </w:rPr>
        <w:t>entirely</w:t>
      </w:r>
      <w:r>
        <w:rPr>
          <w:spacing w:val="10"/>
          <w:w w:val="95"/>
        </w:rPr>
        <w:t xml:space="preserve"> </w:t>
      </w:r>
      <w:r>
        <w:rPr>
          <w:w w:val="95"/>
        </w:rPr>
        <w:t>possible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high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low</w:t>
      </w:r>
      <w:r>
        <w:rPr>
          <w:spacing w:val="11"/>
          <w:w w:val="95"/>
        </w:rPr>
        <w:t xml:space="preserve"> </w:t>
      </w:r>
      <w:r>
        <w:rPr>
          <w:w w:val="95"/>
        </w:rPr>
        <w:t>arousal</w:t>
      </w:r>
      <w:r>
        <w:rPr>
          <w:spacing w:val="12"/>
          <w:w w:val="95"/>
        </w:rPr>
        <w:t xml:space="preserve"> </w:t>
      </w:r>
      <w:r>
        <w:rPr>
          <w:w w:val="95"/>
        </w:rPr>
        <w:t>levels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various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rPr>
          <w:w w:val="95"/>
        </w:rPr>
        <w:t>respond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drove</w:t>
      </w:r>
      <w:r>
        <w:rPr>
          <w:spacing w:val="13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compositional</w:t>
      </w:r>
      <w:r>
        <w:rPr>
          <w:spacing w:val="13"/>
          <w:w w:val="95"/>
        </w:rPr>
        <w:t xml:space="preserve"> </w:t>
      </w:r>
      <w:r>
        <w:rPr>
          <w:w w:val="95"/>
        </w:rPr>
        <w:t>process,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turned</w:t>
      </w:r>
      <w:r>
        <w:rPr>
          <w:spacing w:val="12"/>
          <w:w w:val="95"/>
        </w:rPr>
        <w:t xml:space="preserve"> </w:t>
      </w:r>
      <w:r>
        <w:rPr>
          <w:w w:val="95"/>
        </w:rPr>
        <w:t>up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results.</w:t>
      </w:r>
      <w:r>
        <w:rPr>
          <w:spacing w:val="-54"/>
          <w:w w:val="95"/>
        </w:rPr>
        <w:t xml:space="preserve"> </w:t>
      </w:r>
      <w:r>
        <w:rPr>
          <w:spacing w:val="-1"/>
        </w:rPr>
        <w:t>Secondly,</w:t>
      </w:r>
      <w:r>
        <w:rPr>
          <w:spacing w:val="-10"/>
        </w:rPr>
        <w:t xml:space="preserve"> </w:t>
      </w:r>
      <w:r>
        <w:rPr>
          <w:spacing w:val="-1"/>
        </w:rPr>
        <w:t>it’s</w:t>
      </w:r>
      <w:r>
        <w:rPr>
          <w:spacing w:val="-10"/>
        </w:rPr>
        <w:t xml:space="preserve"> </w:t>
      </w:r>
      <w:r>
        <w:rPr>
          <w:spacing w:val="-1"/>
        </w:rPr>
        <w:t>possible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arousal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conflated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musical</w:t>
      </w:r>
    </w:p>
    <w:p w14:paraId="65A4DEA7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00FE8743" w14:textId="77777777" w:rsidR="00693923" w:rsidRDefault="00A11518">
      <w:pPr>
        <w:pStyle w:val="BodyText"/>
        <w:spacing w:before="110" w:line="355" w:lineRule="auto"/>
        <w:ind w:left="180"/>
      </w:pPr>
      <w:r>
        <w:lastRenderedPageBreak/>
        <w:t>qualities. For example, the intensity and therefore tempo of a stimulus may have been</w:t>
      </w:r>
      <w:r>
        <w:rPr>
          <w:spacing w:val="1"/>
        </w:rPr>
        <w:t xml:space="preserve"> </w:t>
      </w:r>
      <w:r>
        <w:rPr>
          <w:w w:val="95"/>
        </w:rPr>
        <w:t>affected</w:t>
      </w:r>
      <w:r>
        <w:rPr>
          <w:spacing w:val="19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volume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dynamics</w:t>
      </w:r>
      <w:r>
        <w:rPr>
          <w:spacing w:val="19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Kamenetsky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9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1997).</w:t>
      </w:r>
      <w:r>
        <w:rPr>
          <w:spacing w:val="45"/>
          <w:w w:val="95"/>
        </w:rPr>
        <w:t xml:space="preserve"> </w:t>
      </w:r>
      <w:r>
        <w:rPr>
          <w:w w:val="95"/>
        </w:rPr>
        <w:t>Perception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tempo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-54"/>
          <w:w w:val="95"/>
        </w:rPr>
        <w:t xml:space="preserve"> </w:t>
      </w:r>
      <w:r>
        <w:rPr>
          <w:w w:val="95"/>
        </w:rPr>
        <w:t>affected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note</w:t>
      </w:r>
      <w:r>
        <w:rPr>
          <w:spacing w:val="12"/>
          <w:w w:val="95"/>
        </w:rPr>
        <w:t xml:space="preserve"> </w:t>
      </w:r>
      <w:r>
        <w:rPr>
          <w:w w:val="95"/>
        </w:rPr>
        <w:t>rate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event</w:t>
      </w:r>
      <w:r>
        <w:rPr>
          <w:spacing w:val="11"/>
          <w:w w:val="95"/>
        </w:rPr>
        <w:t xml:space="preserve"> </w:t>
      </w:r>
      <w:r>
        <w:rPr>
          <w:w w:val="95"/>
        </w:rPr>
        <w:t>density,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tied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arousal.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pieces</w:t>
      </w:r>
      <w:r>
        <w:rPr>
          <w:spacing w:val="11"/>
          <w:w w:val="95"/>
        </w:rPr>
        <w:t xml:space="preserve"> </w:t>
      </w:r>
      <w:r>
        <w:rPr>
          <w:w w:val="95"/>
        </w:rPr>
        <w:t>played</w:t>
      </w:r>
      <w:r>
        <w:rPr>
          <w:spacing w:val="11"/>
          <w:w w:val="95"/>
        </w:rPr>
        <w:t xml:space="preserve"> </w:t>
      </w:r>
      <w:r>
        <w:rPr>
          <w:w w:val="95"/>
        </w:rPr>
        <w:t>at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tempo,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notes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judged</w:t>
      </w:r>
      <w:r>
        <w:rPr>
          <w:spacing w:val="-8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fewer</w:t>
      </w:r>
      <w:r>
        <w:rPr>
          <w:spacing w:val="14"/>
        </w:rPr>
        <w:t xml:space="preserve"> </w:t>
      </w:r>
      <w:r>
        <w:t>(Drake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al.,</w:t>
      </w:r>
      <w:r>
        <w:rPr>
          <w:spacing w:val="14"/>
        </w:rPr>
        <w:t xml:space="preserve"> </w:t>
      </w:r>
      <w:r>
        <w:t>1999).</w:t>
      </w:r>
    </w:p>
    <w:p w14:paraId="3F97B99B" w14:textId="77777777" w:rsidR="00693923" w:rsidRDefault="00A11518">
      <w:pPr>
        <w:pStyle w:val="BodyText"/>
        <w:spacing w:before="283" w:line="355" w:lineRule="auto"/>
        <w:ind w:left="152" w:right="158" w:firstLine="603"/>
      </w:pPr>
      <w:r>
        <w:t>There are also a few musical elements revealed from the associations. The term</w:t>
      </w:r>
      <w:r>
        <w:rPr>
          <w:spacing w:val="1"/>
        </w:rPr>
        <w:t xml:space="preserve"> </w:t>
      </w:r>
      <w:r>
        <w:t>staccato means short, or light and separated, and the term legato means smooth and</w:t>
      </w:r>
      <w:r>
        <w:rPr>
          <w:spacing w:val="1"/>
        </w:rPr>
        <w:t xml:space="preserve"> </w:t>
      </w:r>
      <w:r>
        <w:t>connected.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didn’t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notation,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rPr>
          <w:w w:val="95"/>
        </w:rPr>
        <w:t>would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judging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aurally</w:t>
      </w:r>
      <w:r>
        <w:rPr>
          <w:spacing w:val="12"/>
          <w:w w:val="95"/>
        </w:rPr>
        <w:t xml:space="preserve"> </w:t>
      </w:r>
      <w:r>
        <w:rPr>
          <w:w w:val="95"/>
        </w:rPr>
        <w:t>only.</w:t>
      </w:r>
      <w:r>
        <w:rPr>
          <w:spacing w:val="34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faster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slower</w:t>
      </w:r>
      <w:r>
        <w:rPr>
          <w:spacing w:val="12"/>
          <w:w w:val="95"/>
        </w:rPr>
        <w:t xml:space="preserve"> </w:t>
      </w:r>
      <w:r>
        <w:rPr>
          <w:w w:val="95"/>
        </w:rPr>
        <w:t>excerpts,</w:t>
      </w:r>
      <w:r>
        <w:rPr>
          <w:spacing w:val="11"/>
          <w:w w:val="95"/>
        </w:rPr>
        <w:t xml:space="preserve"> </w:t>
      </w:r>
      <w:r>
        <w:rPr>
          <w:w w:val="95"/>
        </w:rPr>
        <w:t>notes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rhythmic</w:t>
      </w:r>
      <w:r>
        <w:rPr>
          <w:spacing w:val="14"/>
          <w:w w:val="95"/>
        </w:rPr>
        <w:t xml:space="preserve"> </w:t>
      </w:r>
      <w:r>
        <w:rPr>
          <w:w w:val="95"/>
        </w:rPr>
        <w:t>value</w:t>
      </w:r>
      <w:r>
        <w:rPr>
          <w:spacing w:val="13"/>
          <w:w w:val="95"/>
        </w:rPr>
        <w:t xml:space="preserve"> </w:t>
      </w:r>
      <w:r>
        <w:rPr>
          <w:w w:val="95"/>
        </w:rPr>
        <w:t>take</w:t>
      </w:r>
      <w:r>
        <w:rPr>
          <w:spacing w:val="14"/>
          <w:w w:val="95"/>
        </w:rPr>
        <w:t xml:space="preserve"> </w:t>
      </w:r>
      <w:r>
        <w:rPr>
          <w:w w:val="95"/>
        </w:rPr>
        <w:t>up</w:t>
      </w:r>
      <w:r>
        <w:rPr>
          <w:spacing w:val="13"/>
          <w:w w:val="95"/>
        </w:rPr>
        <w:t xml:space="preserve"> </w:t>
      </w:r>
      <w:r>
        <w:rPr>
          <w:w w:val="95"/>
        </w:rPr>
        <w:t>less</w:t>
      </w:r>
      <w:r>
        <w:rPr>
          <w:spacing w:val="14"/>
          <w:w w:val="95"/>
        </w:rPr>
        <w:t xml:space="preserve"> </w:t>
      </w:r>
      <w:r>
        <w:rPr>
          <w:w w:val="95"/>
        </w:rPr>
        <w:t>time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faster</w:t>
      </w:r>
      <w:r>
        <w:rPr>
          <w:spacing w:val="14"/>
          <w:w w:val="95"/>
        </w:rPr>
        <w:t xml:space="preserve"> </w:t>
      </w:r>
      <w:r>
        <w:rPr>
          <w:w w:val="95"/>
        </w:rPr>
        <w:t>excerpts,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may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likely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judged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light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separate,</w:t>
      </w:r>
      <w:r>
        <w:rPr>
          <w:spacing w:val="14"/>
          <w:w w:val="95"/>
        </w:rPr>
        <w:t xml:space="preserve"> </w:t>
      </w:r>
      <w:r>
        <w:rPr>
          <w:w w:val="95"/>
        </w:rPr>
        <w:t>regardless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what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actual</w:t>
      </w:r>
      <w:r>
        <w:rPr>
          <w:spacing w:val="13"/>
          <w:w w:val="95"/>
        </w:rPr>
        <w:t xml:space="preserve"> </w:t>
      </w:r>
      <w:r>
        <w:rPr>
          <w:w w:val="95"/>
        </w:rPr>
        <w:t>articulation</w:t>
      </w:r>
      <w:r>
        <w:rPr>
          <w:spacing w:val="13"/>
          <w:w w:val="95"/>
        </w:rPr>
        <w:t xml:space="preserve"> </w:t>
      </w:r>
      <w:r>
        <w:rPr>
          <w:w w:val="95"/>
        </w:rPr>
        <w:t>was.</w:t>
      </w:r>
      <w:r>
        <w:rPr>
          <w:spacing w:val="39"/>
          <w:w w:val="95"/>
        </w:rPr>
        <w:t xml:space="preserve"> </w:t>
      </w:r>
      <w:r>
        <w:rPr>
          <w:w w:val="95"/>
        </w:rPr>
        <w:t>Slow</w:t>
      </w:r>
      <w:r>
        <w:rPr>
          <w:spacing w:val="13"/>
          <w:w w:val="95"/>
        </w:rPr>
        <w:t xml:space="preserve"> </w:t>
      </w:r>
      <w:r>
        <w:rPr>
          <w:w w:val="95"/>
        </w:rPr>
        <w:t>tempo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legato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associated</w:t>
      </w:r>
      <w:r>
        <w:rPr>
          <w:spacing w:val="9"/>
          <w:w w:val="95"/>
        </w:rPr>
        <w:t xml:space="preserve"> </w:t>
      </w:r>
      <w:r>
        <w:rPr>
          <w:w w:val="95"/>
        </w:rPr>
        <w:t>differently.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terms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performance</w:t>
      </w:r>
      <w:r>
        <w:rPr>
          <w:spacing w:val="9"/>
          <w:w w:val="95"/>
        </w:rPr>
        <w:t xml:space="preserve"> </w:t>
      </w:r>
      <w:r>
        <w:rPr>
          <w:w w:val="95"/>
        </w:rPr>
        <w:t>practice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pedagogy,</w:t>
      </w:r>
      <w:r>
        <w:rPr>
          <w:spacing w:val="10"/>
          <w:w w:val="95"/>
        </w:rPr>
        <w:t xml:space="preserve"> </w:t>
      </w:r>
      <w:r>
        <w:rPr>
          <w:w w:val="95"/>
        </w:rPr>
        <w:t>slow</w:t>
      </w:r>
      <w:r>
        <w:rPr>
          <w:spacing w:val="1"/>
          <w:w w:val="95"/>
        </w:rPr>
        <w:t xml:space="preserve"> </w:t>
      </w:r>
      <w:r>
        <w:rPr>
          <w:w w:val="95"/>
        </w:rPr>
        <w:t>notes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often</w:t>
      </w:r>
      <w:r>
        <w:rPr>
          <w:spacing w:val="15"/>
          <w:w w:val="95"/>
        </w:rPr>
        <w:t xml:space="preserve"> </w:t>
      </w:r>
      <w:r>
        <w:rPr>
          <w:w w:val="95"/>
        </w:rPr>
        <w:t>intended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connected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smoothly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possible,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order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create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sense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continuity.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terms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genre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harmony,</w:t>
      </w:r>
      <w:r>
        <w:rPr>
          <w:spacing w:val="5"/>
          <w:w w:val="95"/>
        </w:rPr>
        <w:t xml:space="preserve"> </w:t>
      </w:r>
      <w:r>
        <w:rPr>
          <w:w w:val="95"/>
        </w:rPr>
        <w:t>many</w:t>
      </w:r>
      <w:r>
        <w:rPr>
          <w:spacing w:val="6"/>
          <w:w w:val="95"/>
        </w:rPr>
        <w:t xml:space="preserve"> </w:t>
      </w:r>
      <w:r>
        <w:rPr>
          <w:w w:val="95"/>
        </w:rPr>
        <w:t>genres</w:t>
      </w:r>
      <w:r>
        <w:rPr>
          <w:spacing w:val="5"/>
          <w:w w:val="95"/>
        </w:rPr>
        <w:t xml:space="preserve"> </w:t>
      </w:r>
      <w:r>
        <w:rPr>
          <w:w w:val="95"/>
        </w:rPr>
        <w:t>have</w:t>
      </w:r>
      <w:r>
        <w:rPr>
          <w:spacing w:val="6"/>
          <w:w w:val="95"/>
        </w:rPr>
        <w:t xml:space="preserve"> </w:t>
      </w:r>
      <w:r>
        <w:rPr>
          <w:w w:val="95"/>
        </w:rPr>
        <w:t>harmonies</w:t>
      </w:r>
      <w:r>
        <w:rPr>
          <w:spacing w:val="6"/>
          <w:w w:val="95"/>
        </w:rPr>
        <w:t xml:space="preserve"> </w:t>
      </w:r>
      <w:r>
        <w:rPr>
          <w:w w:val="95"/>
        </w:rPr>
        <w:t>associated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them</w:t>
      </w:r>
      <w:r>
        <w:rPr>
          <w:spacing w:val="20"/>
          <w:w w:val="95"/>
        </w:rPr>
        <w:t xml:space="preserve"> </w:t>
      </w:r>
      <w:r>
        <w:rPr>
          <w:w w:val="95"/>
        </w:rPr>
        <w:t>(Kennedy</w:t>
      </w:r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2013),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coordinate</w:t>
      </w:r>
      <w:r>
        <w:rPr>
          <w:spacing w:val="20"/>
          <w:w w:val="95"/>
        </w:rPr>
        <w:t xml:space="preserve"> </w:t>
      </w:r>
      <w:r>
        <w:rPr>
          <w:w w:val="95"/>
        </w:rPr>
        <w:t>mapping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jazz/blues</w:t>
      </w:r>
      <w:r>
        <w:rPr>
          <w:spacing w:val="20"/>
          <w:w w:val="95"/>
        </w:rPr>
        <w:t xml:space="preserve"> </w:t>
      </w:r>
      <w:r>
        <w:rPr>
          <w:w w:val="95"/>
        </w:rPr>
        <w:t>harmony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genre</w:t>
      </w:r>
      <w:r>
        <w:rPr>
          <w:spacing w:val="-54"/>
          <w:w w:val="95"/>
        </w:rPr>
        <w:t xml:space="preserve"> </w:t>
      </w:r>
      <w:r>
        <w:t>(on the third dimension) is the most extreme example of this. A glance back at the factor</w:t>
      </w:r>
      <w:r>
        <w:rPr>
          <w:spacing w:val="1"/>
        </w:rPr>
        <w:t xml:space="preserve"> </w:t>
      </w:r>
      <w:r>
        <w:t>scores plot shows us more detail: the older styles, baroque, classical, and romantic, are</w:t>
      </w:r>
      <w:r>
        <w:rPr>
          <w:spacing w:val="1"/>
        </w:rPr>
        <w:t xml:space="preserve"> </w:t>
      </w:r>
      <w:r>
        <w:rPr>
          <w:w w:val="95"/>
        </w:rPr>
        <w:t>negative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2nd</w:t>
      </w:r>
      <w:r>
        <w:rPr>
          <w:spacing w:val="10"/>
          <w:w w:val="95"/>
        </w:rPr>
        <w:t xml:space="preserve"> </w:t>
      </w:r>
      <w:r>
        <w:rPr>
          <w:w w:val="95"/>
        </w:rPr>
        <w:t>dimension,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simpler</w:t>
      </w:r>
      <w:r>
        <w:rPr>
          <w:spacing w:val="10"/>
          <w:w w:val="95"/>
        </w:rPr>
        <w:t xml:space="preserve"> </w:t>
      </w:r>
      <w:r>
        <w:rPr>
          <w:w w:val="95"/>
        </w:rPr>
        <w:t>harmonies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major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minor.</w:t>
      </w:r>
      <w:r>
        <w:rPr>
          <w:spacing w:val="32"/>
          <w:w w:val="95"/>
        </w:rPr>
        <w:t xml:space="preserve"> </w:t>
      </w:r>
      <w:r>
        <w:rPr>
          <w:w w:val="95"/>
        </w:rPr>
        <w:t>Likewise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newer</w:t>
      </w:r>
      <w:r>
        <w:rPr>
          <w:spacing w:val="8"/>
          <w:w w:val="95"/>
        </w:rPr>
        <w:t xml:space="preserve"> </w:t>
      </w:r>
      <w:r>
        <w:rPr>
          <w:w w:val="95"/>
        </w:rPr>
        <w:t>western</w:t>
      </w:r>
      <w:r>
        <w:rPr>
          <w:spacing w:val="7"/>
          <w:w w:val="95"/>
        </w:rPr>
        <w:t xml:space="preserve"> </w:t>
      </w:r>
      <w:r>
        <w:rPr>
          <w:w w:val="95"/>
        </w:rPr>
        <w:t>styles,</w:t>
      </w:r>
      <w:r>
        <w:rPr>
          <w:spacing w:val="8"/>
          <w:w w:val="95"/>
        </w:rPr>
        <w:t xml:space="preserve"> </w:t>
      </w:r>
      <w:r>
        <w:rPr>
          <w:w w:val="95"/>
        </w:rPr>
        <w:t>impressionist,</w:t>
      </w:r>
      <w:r>
        <w:rPr>
          <w:spacing w:val="7"/>
          <w:w w:val="95"/>
        </w:rPr>
        <w:t xml:space="preserve"> </w:t>
      </w:r>
      <w:r>
        <w:rPr>
          <w:w w:val="95"/>
        </w:rPr>
        <w:t>modern,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contemporary,</w:t>
      </w:r>
      <w:r>
        <w:rPr>
          <w:spacing w:val="8"/>
          <w:w w:val="95"/>
        </w:rPr>
        <w:t xml:space="preserve"> </w:t>
      </w:r>
      <w:r>
        <w:rPr>
          <w:w w:val="95"/>
        </w:rPr>
        <w:t>load</w:t>
      </w:r>
      <w:r>
        <w:rPr>
          <w:spacing w:val="7"/>
          <w:w w:val="95"/>
        </w:rPr>
        <w:t xml:space="preserve"> </w:t>
      </w:r>
      <w:r>
        <w:rPr>
          <w:w w:val="95"/>
        </w:rPr>
        <w:t>positively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2nd</w:t>
      </w:r>
      <w:r>
        <w:rPr>
          <w:spacing w:val="11"/>
          <w:w w:val="95"/>
        </w:rPr>
        <w:t xml:space="preserve"> </w:t>
      </w:r>
      <w:r>
        <w:rPr>
          <w:w w:val="95"/>
        </w:rPr>
        <w:t>dimension,</w:t>
      </w:r>
      <w:r>
        <w:rPr>
          <w:spacing w:val="12"/>
          <w:w w:val="95"/>
        </w:rPr>
        <w:t xml:space="preserve"> </w:t>
      </w:r>
      <w:r>
        <w:rPr>
          <w:w w:val="95"/>
        </w:rPr>
        <w:t>along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complex</w:t>
      </w:r>
      <w:r>
        <w:rPr>
          <w:spacing w:val="12"/>
          <w:w w:val="95"/>
        </w:rPr>
        <w:t xml:space="preserve"> </w:t>
      </w:r>
      <w:r>
        <w:rPr>
          <w:w w:val="95"/>
        </w:rPr>
        <w:t>harmonies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chromatic,</w:t>
      </w:r>
      <w:r>
        <w:rPr>
          <w:spacing w:val="12"/>
          <w:w w:val="95"/>
        </w:rPr>
        <w:t xml:space="preserve"> </w:t>
      </w:r>
      <w:r>
        <w:rPr>
          <w:w w:val="95"/>
        </w:rPr>
        <w:t>whole</w:t>
      </w:r>
      <w:r>
        <w:rPr>
          <w:spacing w:val="12"/>
          <w:w w:val="95"/>
        </w:rPr>
        <w:t xml:space="preserve"> </w:t>
      </w:r>
      <w:r>
        <w:rPr>
          <w:w w:val="95"/>
        </w:rPr>
        <w:t>tone,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ambiguous.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brief</w:t>
      </w:r>
      <w:r>
        <w:rPr>
          <w:spacing w:val="6"/>
          <w:w w:val="95"/>
        </w:rPr>
        <w:t xml:space="preserve"> </w:t>
      </w:r>
      <w:r>
        <w:rPr>
          <w:w w:val="95"/>
        </w:rPr>
        <w:t>historical</w:t>
      </w:r>
      <w:r>
        <w:rPr>
          <w:spacing w:val="6"/>
          <w:w w:val="95"/>
        </w:rPr>
        <w:t xml:space="preserve"> </w:t>
      </w:r>
      <w:r>
        <w:rPr>
          <w:w w:val="95"/>
        </w:rPr>
        <w:t>survey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development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western</w:t>
      </w:r>
      <w:r>
        <w:rPr>
          <w:spacing w:val="6"/>
          <w:w w:val="95"/>
        </w:rPr>
        <w:t xml:space="preserve"> </w:t>
      </w:r>
      <w:r>
        <w:rPr>
          <w:w w:val="95"/>
        </w:rPr>
        <w:t>harmony</w:t>
      </w:r>
      <w:r>
        <w:rPr>
          <w:spacing w:val="6"/>
          <w:w w:val="95"/>
        </w:rPr>
        <w:t xml:space="preserve"> </w:t>
      </w:r>
      <w:r>
        <w:rPr>
          <w:w w:val="95"/>
        </w:rPr>
        <w:t>provides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interpretation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this.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classical</w:t>
      </w:r>
      <w:r>
        <w:rPr>
          <w:spacing w:val="16"/>
          <w:w w:val="95"/>
        </w:rPr>
        <w:t xml:space="preserve"> </w:t>
      </w:r>
      <w:r>
        <w:rPr>
          <w:w w:val="95"/>
        </w:rPr>
        <w:t>genre</w:t>
      </w:r>
      <w:r>
        <w:rPr>
          <w:spacing w:val="16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fairly</w:t>
      </w:r>
      <w:r>
        <w:rPr>
          <w:spacing w:val="16"/>
          <w:w w:val="95"/>
        </w:rPr>
        <w:t xml:space="preserve"> </w:t>
      </w:r>
      <w:r>
        <w:rPr>
          <w:w w:val="95"/>
        </w:rPr>
        <w:t>structured</w:t>
      </w:r>
      <w:r>
        <w:rPr>
          <w:spacing w:val="16"/>
          <w:w w:val="95"/>
        </w:rPr>
        <w:t xml:space="preserve"> </w:t>
      </w:r>
      <w:r>
        <w:rPr>
          <w:w w:val="95"/>
        </w:rPr>
        <w:t>rules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both</w:t>
      </w:r>
      <w:r>
        <w:rPr>
          <w:spacing w:val="17"/>
          <w:w w:val="95"/>
        </w:rPr>
        <w:t xml:space="preserve"> </w:t>
      </w:r>
      <w:r>
        <w:rPr>
          <w:w w:val="95"/>
        </w:rPr>
        <w:t>harmony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voice leading, but the romantic era relaxed those rules and introduced more complex</w:t>
      </w:r>
      <w:r>
        <w:rPr>
          <w:spacing w:val="1"/>
        </w:rPr>
        <w:t xml:space="preserve"> </w:t>
      </w:r>
      <w:r>
        <w:t>harmonies. The gradual devolution of those rules and the increase in complexity of</w:t>
      </w:r>
      <w:r>
        <w:rPr>
          <w:spacing w:val="1"/>
        </w:rPr>
        <w:t xml:space="preserve"> </w:t>
      </w:r>
      <w:r>
        <w:rPr>
          <w:w w:val="95"/>
        </w:rPr>
        <w:t>harmony</w:t>
      </w:r>
      <w:r>
        <w:rPr>
          <w:spacing w:val="16"/>
          <w:w w:val="95"/>
        </w:rPr>
        <w:t xml:space="preserve"> </w:t>
      </w:r>
      <w:r>
        <w:rPr>
          <w:w w:val="95"/>
        </w:rPr>
        <w:t>continued</w:t>
      </w:r>
      <w:r>
        <w:rPr>
          <w:spacing w:val="17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modern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contemporary</w:t>
      </w:r>
      <w:r>
        <w:rPr>
          <w:spacing w:val="17"/>
          <w:w w:val="95"/>
        </w:rPr>
        <w:t xml:space="preserve"> </w:t>
      </w:r>
      <w:r>
        <w:rPr>
          <w:w w:val="95"/>
        </w:rPr>
        <w:t>styles</w:t>
      </w:r>
      <w:r>
        <w:rPr>
          <w:spacing w:val="17"/>
          <w:w w:val="95"/>
        </w:rPr>
        <w:t xml:space="preserve"> </w:t>
      </w:r>
      <w:r>
        <w:rPr>
          <w:w w:val="95"/>
        </w:rPr>
        <w:t>(Kennedy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7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2013).</w:t>
      </w:r>
    </w:p>
    <w:p w14:paraId="3AB845DA" w14:textId="77777777" w:rsidR="00693923" w:rsidRDefault="00A11518">
      <w:pPr>
        <w:pStyle w:val="BodyText"/>
        <w:spacing w:line="303" w:lineRule="exact"/>
        <w:ind w:left="180"/>
      </w:pPr>
      <w:r>
        <w:rPr>
          <w:w w:val="95"/>
        </w:rPr>
        <w:t>Historically</w:t>
      </w:r>
      <w:r>
        <w:rPr>
          <w:spacing w:val="6"/>
          <w:w w:val="95"/>
        </w:rPr>
        <w:t xml:space="preserve"> </w:t>
      </w:r>
      <w:r>
        <w:rPr>
          <w:w w:val="95"/>
        </w:rPr>
        <w:t>speaking,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whole</w:t>
      </w:r>
      <w:r>
        <w:rPr>
          <w:spacing w:val="7"/>
          <w:w w:val="95"/>
        </w:rPr>
        <w:t xml:space="preserve"> </w:t>
      </w:r>
      <w:r>
        <w:rPr>
          <w:w w:val="95"/>
        </w:rPr>
        <w:t>tone</w:t>
      </w:r>
      <w:r>
        <w:rPr>
          <w:spacing w:val="6"/>
          <w:w w:val="95"/>
        </w:rPr>
        <w:t xml:space="preserve"> </w:t>
      </w:r>
      <w:r>
        <w:rPr>
          <w:w w:val="95"/>
        </w:rPr>
        <w:t>scale</w:t>
      </w:r>
      <w:r>
        <w:rPr>
          <w:spacing w:val="6"/>
          <w:w w:val="95"/>
        </w:rPr>
        <w:t xml:space="preserve"> </w:t>
      </w:r>
      <w:r>
        <w:rPr>
          <w:w w:val="95"/>
        </w:rPr>
        <w:t>wasn’t</w:t>
      </w:r>
      <w:r>
        <w:rPr>
          <w:spacing w:val="6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commonly</w:t>
      </w:r>
      <w:r>
        <w:rPr>
          <w:spacing w:val="6"/>
          <w:w w:val="95"/>
        </w:rPr>
        <w:t xml:space="preserve"> </w:t>
      </w:r>
      <w:r>
        <w:rPr>
          <w:w w:val="95"/>
        </w:rPr>
        <w:t>until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impressionist</w:t>
      </w:r>
    </w:p>
    <w:p w14:paraId="4A5C99A1" w14:textId="77777777" w:rsidR="00693923" w:rsidRDefault="00A11518">
      <w:pPr>
        <w:pStyle w:val="BodyText"/>
        <w:spacing w:before="155"/>
        <w:ind w:left="180"/>
      </w:pPr>
      <w:r>
        <w:t>era</w:t>
      </w:r>
      <w:r>
        <w:rPr>
          <w:spacing w:val="12"/>
        </w:rPr>
        <w:t xml:space="preserve"> </w:t>
      </w:r>
      <w:r>
        <w:t>(Cohn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2001).</w:t>
      </w:r>
    </w:p>
    <w:p w14:paraId="5D7EA2BB" w14:textId="77777777" w:rsidR="00693923" w:rsidRDefault="00693923">
      <w:p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5E35D9B1" w14:textId="77777777" w:rsidR="00693923" w:rsidRDefault="00A11518">
      <w:pPr>
        <w:pStyle w:val="BodyText"/>
        <w:spacing w:before="110" w:line="355" w:lineRule="auto"/>
        <w:ind w:left="173" w:right="149" w:firstLine="582"/>
      </w:pPr>
      <w:r>
        <w:rPr>
          <w:spacing w:val="-1"/>
        </w:rPr>
        <w:lastRenderedPageBreak/>
        <w:t xml:space="preserve">It is worth </w:t>
      </w:r>
      <w:r>
        <w:t>remembering, however, that because of the nature of this survey, these</w:t>
      </w:r>
      <w:r>
        <w:rPr>
          <w:spacing w:val="1"/>
        </w:rPr>
        <w:t xml:space="preserve"> </w:t>
      </w:r>
      <w:r>
        <w:t>results tell us more about the perception of the excerpts themselves rather than the</w:t>
      </w:r>
      <w:r>
        <w:rPr>
          <w:spacing w:val="1"/>
        </w:rPr>
        <w:t xml:space="preserve"> </w:t>
      </w:r>
      <w:r>
        <w:t>behavior of the participants. Because the excerpts were composed with the intent of</w:t>
      </w:r>
      <w:r>
        <w:rPr>
          <w:spacing w:val="1"/>
        </w:rPr>
        <w:t xml:space="preserve"> </w:t>
      </w:r>
      <w:r>
        <w:rPr>
          <w:w w:val="95"/>
        </w:rPr>
        <w:t>varying</w:t>
      </w:r>
      <w:r>
        <w:rPr>
          <w:spacing w:val="7"/>
          <w:w w:val="95"/>
        </w:rPr>
        <w:t xml:space="preserve"> </w:t>
      </w:r>
      <w:r>
        <w:rPr>
          <w:w w:val="95"/>
        </w:rPr>
        <w:t>across</w:t>
      </w:r>
      <w:r>
        <w:rPr>
          <w:spacing w:val="9"/>
          <w:w w:val="95"/>
        </w:rPr>
        <w:t xml:space="preserve"> </w:t>
      </w:r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8"/>
          <w:w w:val="95"/>
        </w:rPr>
        <w:t xml:space="preserve"> </w:t>
      </w:r>
      <w:r>
        <w:rPr>
          <w:w w:val="95"/>
        </w:rPr>
        <w:t>dimensions,</w:t>
      </w:r>
      <w:r>
        <w:rPr>
          <w:spacing w:val="9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see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validation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there</w:t>
      </w:r>
      <w:r>
        <w:rPr>
          <w:spacing w:val="-54"/>
          <w:w w:val="95"/>
        </w:rPr>
        <w:t xml:space="preserve"> </w:t>
      </w:r>
      <w:r>
        <w:t>is,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fact,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excerpts,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enough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large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varied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space.</w:t>
      </w:r>
    </w:p>
    <w:p w14:paraId="52ED3B82" w14:textId="77777777" w:rsidR="00693923" w:rsidRDefault="00693923">
      <w:pPr>
        <w:pStyle w:val="BodyText"/>
        <w:spacing w:before="10"/>
        <w:rPr>
          <w:sz w:val="10"/>
        </w:rPr>
      </w:pPr>
    </w:p>
    <w:p w14:paraId="7210CCC1" w14:textId="77777777" w:rsidR="00693923" w:rsidRDefault="00A11518">
      <w:pPr>
        <w:spacing w:before="95"/>
        <w:ind w:left="2026"/>
        <w:rPr>
          <w:rFonts w:ascii="Arial"/>
          <w:sz w:val="21"/>
        </w:rPr>
      </w:pPr>
      <w:bookmarkStart w:id="86" w:name="_bookmark4"/>
      <w:bookmarkEnd w:id="86"/>
      <w:r>
        <w:rPr>
          <w:rFonts w:ascii="Arial"/>
          <w:sz w:val="21"/>
        </w:rPr>
        <w:t>Factor Map, Qualities Survey: Dimensions</w:t>
      </w:r>
      <w:r>
        <w:rPr>
          <w:rFonts w:ascii="Arial"/>
          <w:spacing w:val="1"/>
          <w:sz w:val="21"/>
        </w:rPr>
        <w:t xml:space="preserve"> </w:t>
      </w:r>
      <w:r>
        <w:rPr>
          <w:rFonts w:ascii="Arial"/>
          <w:sz w:val="21"/>
        </w:rPr>
        <w:t>1 and 2</w:t>
      </w:r>
    </w:p>
    <w:p w14:paraId="098C02D9" w14:textId="77777777" w:rsidR="00693923" w:rsidRDefault="00693923">
      <w:pPr>
        <w:pStyle w:val="BodyText"/>
        <w:rPr>
          <w:rFonts w:ascii="Arial"/>
          <w:sz w:val="20"/>
        </w:rPr>
      </w:pPr>
    </w:p>
    <w:p w14:paraId="5B5606B0" w14:textId="77777777" w:rsidR="00693923" w:rsidRDefault="00693923">
      <w:pPr>
        <w:pStyle w:val="BodyText"/>
        <w:spacing w:before="9"/>
        <w:rPr>
          <w:rFonts w:ascii="Arial"/>
          <w:sz w:val="22"/>
        </w:rPr>
      </w:pPr>
    </w:p>
    <w:p w14:paraId="0E4B6F33" w14:textId="77777777" w:rsidR="00693923" w:rsidRDefault="00A11518">
      <w:pPr>
        <w:spacing w:before="102"/>
        <w:ind w:left="1743"/>
        <w:rPr>
          <w:rFonts w:ascii="Arial"/>
          <w:sz w:val="14"/>
        </w:rPr>
      </w:pPr>
      <w:r>
        <w:pict w14:anchorId="3277373E">
          <v:group id="_x0000_s3345" style="position:absolute;left:0;text-align:left;margin-left:162.1pt;margin-top:-20.45pt;width:315.4pt;height:214.35pt;z-index:15758848;mso-position-horizontal-relative:page" coordorigin="3242,-409" coordsize="6308,4287">
            <v:rect id="_x0000_s3405" style="position:absolute;left:3287;top:-401;width:6255;height:4233" fillcolor="#e6e6fa" stroked="f">
              <v:fill opacity="13107f"/>
            </v:rect>
            <v:rect id="_x0000_s3404" style="position:absolute;left:3287;top:-401;width:6255;height:4233" filled="f" strokecolor="#9932cc" strokeweight=".30672mm"/>
            <v:shape id="_x0000_s3403" style="position:absolute;left:3287;top:-401;width:6255;height:4234" coordorigin="3287,-401" coordsize="6255,4234" o:spt="100" adj="0,,0" path="m3287,3257r6254,m3287,2378r6254,m3287,1499r6254,m3287,620r6254,m3287,-259r6254,m3434,3832r,-4233m5192,3832r,-4233m6950,3832r,-4233m8707,3832r,-4233e" filled="f" strokecolor="white" strokeweight=".15192mm">
              <v:stroke joinstyle="round"/>
              <v:formulas/>
              <v:path arrowok="t" o:connecttype="segments"/>
            </v:shape>
            <v:shape id="_x0000_s3402" style="position:absolute;left:3287;top:-401;width:6255;height:4234" coordorigin="3287,-401" coordsize="6255,4234" o:spt="100" adj="0,,0" path="m3287,3696r6254,m3287,2817r6254,m3287,1938r6254,m3287,1060r6254,m3287,181r6254,m4313,3832r,-4233m6071,3832r,-4233m7829,3832r,-4233e" filled="f" strokecolor="white" strokeweight=".30672mm">
              <v:stroke joinstyle="round"/>
              <v:formulas/>
              <v:path arrowok="t" o:connecttype="segments"/>
            </v:shape>
            <v:shape id="_x0000_s3401" style="position:absolute;left:3287;top:-401;width:6255;height:4234" coordorigin="3287,-401" coordsize="6255,4234" o:spt="100" adj="0,,0" path="m3287,1938r6254,m6071,3832r,-4233e" filled="f" strokecolor="#9932cc" strokeweight=".67364mm">
              <v:stroke joinstyle="round"/>
              <v:formulas/>
              <v:path arrowok="t" o:connecttype="segments"/>
            </v:shape>
            <v:shape id="_x0000_s3400" type="#_x0000_t75" style="position:absolute;left:6093;top:2600;width:162;height:162">
              <v:imagedata r:id="rId18" o:title=""/>
            </v:shape>
            <v:shape id="_x0000_s3399" type="#_x0000_t75" style="position:absolute;left:5244;top:2847;width:162;height:162">
              <v:imagedata r:id="rId19" o:title=""/>
            </v:shape>
            <v:shape id="_x0000_s3398" style="position:absolute;left:5670;top:2771;width:151;height:151" coordorigin="5670,2771" coordsize="151,151" path="m5745,2771r-29,6l5692,2793r-16,24l5670,2846r6,30l5692,2899r24,17l5745,2922r30,-6l5798,2899r17,-23l5821,2846r-6,-29l5798,2793r-23,-16l5745,2771xe" fillcolor="#50a45c" stroked="f">
              <v:fill opacity="32899f"/>
              <v:path arrowok="t"/>
            </v:shape>
            <v:shape id="_x0000_s3397" style="position:absolute;left:5670;top:2771;width:151;height:151" coordorigin="5670,2771" coordsize="151,151" path="m5670,2846r6,-29l5692,2793r24,-16l5745,2771r30,6l5798,2793r17,24l5821,2846r-6,30l5798,2899r-23,17l5745,2922r-29,-6l5692,2899r-16,-23l5670,2846e" filled="f" strokecolor="#50a45c" strokeweight=".20353mm">
              <v:path arrowok="t"/>
            </v:shape>
            <v:shape id="_x0000_s3396" style="position:absolute;left:5533;top:2615;width:151;height:151" coordorigin="5533,2615" coordsize="151,151" path="m5608,2615r-29,6l5555,2637r-16,24l5533,2690r6,29l5555,2743r24,16l5608,2765r29,-6l5661,2743r16,-24l5683,2690r-6,-29l5661,2637r-24,-16l5608,2615xe" fillcolor="#50a45c" stroked="f">
              <v:fill opacity="32899f"/>
              <v:path arrowok="t"/>
            </v:shape>
            <v:shape id="_x0000_s3395" style="position:absolute;left:5533;top:2615;width:151;height:151" coordorigin="5533,2615" coordsize="151,151" path="m5533,2690r6,-29l5555,2637r24,-16l5608,2615r29,6l5661,2637r16,24l5683,2690r-6,29l5661,2743r-24,16l5608,2765r-29,-6l5555,2743r-16,-24l5533,2690e" filled="f" strokecolor="#50a45c" strokeweight=".20353mm">
              <v:path arrowok="t"/>
            </v:shape>
            <v:shape id="_x0000_s3394" type="#_x0000_t75" style="position:absolute;left:6577;top:995;width:162;height:162">
              <v:imagedata r:id="rId20" o:title=""/>
            </v:shape>
            <v:shape id="_x0000_s3393" type="#_x0000_t75" style="position:absolute;left:5067;top:633;width:2230;height:1865">
              <v:imagedata r:id="rId21" o:title=""/>
            </v:shape>
            <v:shape id="_x0000_s3392" style="position:absolute;left:5589;top:2311;width:151;height:151" coordorigin="5590,2311" coordsize="151,151" path="m5665,2311r-29,6l5612,2333r-16,24l5590,2386r6,30l5612,2440r24,16l5665,2462r29,-6l5718,2440r16,-24l5740,2386r-6,-29l5718,2333r-24,-16l5665,2311xe" fillcolor="#50a45c" stroked="f">
              <v:fill opacity="32899f"/>
              <v:path arrowok="t"/>
            </v:shape>
            <v:shape id="_x0000_s3391" style="position:absolute;left:5589;top:2311;width:151;height:151" coordorigin="5590,2311" coordsize="151,151" path="m5590,2386r6,-29l5612,2333r24,-16l5665,2311r29,6l5718,2333r16,24l5740,2386r-6,30l5718,2440r-24,16l5665,2462r-29,-6l5612,2440r-16,-24l5590,2386e" filled="f" strokecolor="#50a45c" strokeweight=".20353mm">
              <v:path arrowok="t"/>
            </v:shape>
            <v:shape id="_x0000_s3390" style="position:absolute;left:5634;top:2406;width:151;height:151" coordorigin="5635,2406" coordsize="151,151" path="m5710,2406r-29,6l5657,2428r-16,24l5635,2481r6,29l5657,2534r24,16l5710,2556r29,-6l5763,2534r16,-24l5785,2481r-6,-29l5763,2428r-24,-16l5710,2406xe" fillcolor="#50a45c" stroked="f">
              <v:fill opacity="32899f"/>
              <v:path arrowok="t"/>
            </v:shape>
            <v:shape id="_x0000_s3389" style="position:absolute;left:5634;top:2406;width:151;height:151" coordorigin="5635,2406" coordsize="151,151" path="m5635,2481r6,-29l5657,2428r24,-16l5710,2406r29,6l5763,2428r16,24l5785,2481r-6,29l5763,2534r-24,16l5710,2556r-29,-6l5657,2534r-16,-24l5635,2481e" filled="f" strokecolor="#50a45c" strokeweight=".20353mm">
              <v:path arrowok="t"/>
            </v:shape>
            <v:shape id="_x0000_s3388" style="position:absolute;left:5469;top:260;width:1067;height:2420" coordorigin="5470,261" coordsize="1067,2420" o:spt="100" adj="0,,0" path="m5620,2606r-75,-75l5470,2606r75,75l5620,2606xm6457,336r-75,-75l6307,336r75,75l6457,336xm6536,701r-75,-75l6386,701r75,75l6536,701xe" fillcolor="#dd8d29" stroked="f">
              <v:fill opacity="32899f"/>
              <v:stroke joinstyle="round"/>
              <v:formulas/>
              <v:path arrowok="t" o:connecttype="segments"/>
            </v:shape>
            <v:shape id="_x0000_s3387" style="position:absolute;left:4019;top:166;width:4645;height:2285" coordorigin="4020,166" coordsize="4645,2285" o:spt="100" adj="0,,0" path="m4170,241r-75,-75l4020,241r75,76l4170,241xm4502,1505r-75,-75l4352,1505r75,76l4502,1505xm4956,2376r-75,-75l4806,2376r75,75l4956,2376xm7309,1746r-76,-75l7158,1746r75,75l7309,1746xm8075,2038r-75,-75l7925,2038r75,75l8075,2038xm8665,1719r-75,-75l8514,1719r76,75l8665,1719xe" fillcolor="#dfa818" stroked="f">
              <v:fill opacity="32899f"/>
              <v:stroke joinstyle="round"/>
              <v:formulas/>
              <v:path arrowok="t" o:connecttype="segments"/>
            </v:shape>
            <v:shape id="_x0000_s3386" style="position:absolute;left:5391;top:3208;width:151;height:151" coordorigin="5392,3208" coordsize="151,151" path="m5467,3208r-75,75l5467,3359r75,-76l5467,3208xe" fillcolor="#e1c408" stroked="f">
              <v:fill opacity="32899f"/>
              <v:path arrowok="t"/>
            </v:shape>
            <v:shape id="_x0000_s3385" style="position:absolute;left:5522;top:260;width:1420;height:2874" coordorigin="5523,261" coordsize="1420,2874" o:spt="100" adj="0,,0" path="m5673,3059r-75,-75l5523,3059r75,75l5673,3059xm6457,336r-75,-75l6307,336r75,75l6457,336xm6646,2838r-75,-75l6496,2838r75,75l6646,2838xm6942,2957r-75,-75l6792,2957r75,75l6942,2957xe" fillcolor="#84bb78" stroked="f">
              <v:fill opacity="32899f"/>
              <v:stroke joinstyle="round"/>
              <v:formulas/>
              <v:path arrowok="t" o:connecttype="segments"/>
            </v:shape>
            <v:shape id="_x0000_s3384" style="position:absolute;left:4683;top:281;width:603;height:2688" coordorigin="4683,282" coordsize="603,2688" o:spt="100" adj="0,,0" path="m4833,2895r-75,-76l4683,2895r75,75l4833,2895xm5285,357r-75,-75l5135,357r75,75l5285,357xe" fillcolor="#46acc8" stroked="f">
              <v:fill opacity="32899f"/>
              <v:stroke joinstyle="round"/>
              <v:formulas/>
              <v:path arrowok="t" o:connecttype="segments"/>
            </v:shape>
            <v:shape id="_x0000_s3383" style="position:absolute;left:3242;top:180;width:4587;height:3696" coordorigin="3242,181" coordsize="4587,3696" o:spt="100" adj="0,,0" path="m3242,3696r45,m3242,2817r45,m3242,1938r45,m3242,1060r45,m3242,181r45,m4313,3877r,-45m6071,3877r,-45m7829,3877r,-45e" filled="f" strokecolor="#333" strokeweight=".30672mm">
              <v:stroke joinstyle="round"/>
              <v:formulas/>
              <v:path arrowok="t" o:connecttype="segments"/>
            </v:shape>
            <v:shape id="_x0000_s3382" type="#_x0000_t202" style="position:absolute;left:4025;top:64;width:496;height:128" filled="f" stroked="f">
              <v:textbox inset="0,0,0,0">
                <w:txbxContent>
                  <w:p w14:paraId="174FF859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tempo.F1</w:t>
                    </w:r>
                  </w:p>
                </w:txbxContent>
              </v:textbox>
            </v:shape>
            <v:shape id="_x0000_s3381" type="#_x0000_t202" style="position:absolute;left:5025;top:180;width:727;height:128" filled="f" stroked="f">
              <v:textbox inset="0,0,0,0">
                <w:txbxContent>
                  <w:p w14:paraId="309C7697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dyn.Gra_Decr</w:t>
                    </w:r>
                    <w:proofErr w:type="spellEnd"/>
                  </w:p>
                </w:txbxContent>
              </v:textbox>
            </v:shape>
            <v:shape id="_x0000_s3380" type="#_x0000_t202" style="position:absolute;left:6264;top:158;width:599;height:128" filled="f" stroked="f">
              <v:textbox inset="0,0,0,0">
                <w:txbxContent>
                  <w:p w14:paraId="6EC7E841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harm.Blues</w:t>
                    </w:r>
                    <w:proofErr w:type="spellEnd"/>
                  </w:p>
                </w:txbxContent>
              </v:textbox>
            </v:shape>
            <v:shape id="_x0000_s3379" type="#_x0000_t202" style="position:absolute;left:4959;top:379;width:1363;height:326" filled="f" stroked="f">
              <v:textbox inset="0,0,0,0">
                <w:txbxContent>
                  <w:p w14:paraId="789518E1" w14:textId="77777777" w:rsidR="00A11518" w:rsidRDefault="00A11518">
                    <w:pPr>
                      <w:ind w:left="474"/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genre.Jazz</w:t>
                    </w:r>
                    <w:proofErr w:type="spellEnd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/Blues</w:t>
                    </w:r>
                  </w:p>
                  <w:p w14:paraId="0AE87976" w14:textId="77777777" w:rsidR="00A11518" w:rsidRDefault="00A11518">
                    <w:pPr>
                      <w:spacing w:before="72"/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B40F20"/>
                        <w:w w:val="105"/>
                        <w:sz w:val="11"/>
                      </w:rPr>
                      <w:t>melody.No</w:t>
                    </w:r>
                    <w:proofErr w:type="spellEnd"/>
                  </w:p>
                </w:txbxContent>
              </v:textbox>
            </v:shape>
            <v:shape id="_x0000_s3378" type="#_x0000_t202" style="position:absolute;left:6420;top:523;width:554;height:128" filled="f" stroked="f">
              <v:textbox inset="0,0,0,0">
                <w:txbxContent>
                  <w:p w14:paraId="6FBCA5F3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harm.Quin</w:t>
                    </w:r>
                    <w:proofErr w:type="spellEnd"/>
                  </w:p>
                </w:txbxContent>
              </v:textbox>
            </v:shape>
            <v:shape id="_x0000_s3377" type="#_x0000_t202" style="position:absolute;left:5017;top:741;width:219;height:200" filled="f" stroked="f">
              <v:textbox inset="0,0,0,0">
                <w:txbxContent>
                  <w:p w14:paraId="6C2521CB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27</w:t>
                    </w:r>
                  </w:p>
                </w:txbxContent>
              </v:textbox>
            </v:shape>
            <v:shape id="_x0000_s3376" type="#_x0000_t202" style="position:absolute;left:4977;top:1030;width:730;height:128" filled="f" stroked="f">
              <v:textbox inset="0,0,0,0">
                <w:txbxContent>
                  <w:p w14:paraId="5A0D0A19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genre.Modern</w:t>
                    </w:r>
                    <w:proofErr w:type="spellEnd"/>
                  </w:p>
                </w:txbxContent>
              </v:textbox>
            </v:shape>
            <v:shape id="_x0000_s3375" type="#_x0000_t202" style="position:absolute;left:5549;top:900;width:219;height:200" filled="f" stroked="f">
              <v:textbox inset="0,0,0,0">
                <w:txbxContent>
                  <w:p w14:paraId="354BB488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12</w:t>
                    </w:r>
                  </w:p>
                </w:txbxContent>
              </v:textbox>
            </v:shape>
            <v:shape id="_x0000_s3374" type="#_x0000_t202" style="position:absolute;left:5940;top:856;width:1064;height:128" filled="f" stroked="f">
              <v:textbox inset="0,0,0,0">
                <w:txbxContent>
                  <w:p w14:paraId="6B987891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genre.Contemporary</w:t>
                    </w:r>
                    <w:proofErr w:type="spellEnd"/>
                  </w:p>
                </w:txbxContent>
              </v:textbox>
            </v:shape>
            <v:shape id="_x0000_s3373" type="#_x0000_t202" style="position:absolute;left:5998;top:849;width:26;height:200" filled="f" stroked="f">
              <v:textbox inset="0,0,0,0">
                <w:txbxContent>
                  <w:p w14:paraId="3071822D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95"/>
                        <w:w w:val="99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3372" type="#_x0000_t202" style="position:absolute;left:5478;top:1147;width:120;height:200" filled="f" stroked="f">
              <v:textbox inset="0,0,0,0">
                <w:txbxContent>
                  <w:p w14:paraId="2AED0EDD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99"/>
                        <w:sz w:val="18"/>
                      </w:rPr>
                      <w:t>7</w:t>
                    </w:r>
                  </w:p>
                </w:txbxContent>
              </v:textbox>
            </v:shape>
            <v:shape id="_x0000_s3371" type="#_x0000_t202" style="position:absolute;left:6216;top:1023;width:743;height:277" filled="f" stroked="f">
              <v:textbox inset="0,0,0,0">
                <w:txbxContent>
                  <w:p w14:paraId="7730119D" w14:textId="77777777" w:rsidR="00A11518" w:rsidRDefault="00A11518">
                    <w:pPr>
                      <w:spacing w:line="235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98"/>
                        <w:w w:val="99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m</w:t>
                    </w:r>
                    <w:r>
                      <w:rPr>
                        <w:rFonts w:ascii="Arial"/>
                        <w:i/>
                        <w:color w:val="E1C408"/>
                        <w:spacing w:val="-61"/>
                        <w:w w:val="103"/>
                        <w:sz w:val="11"/>
                      </w:rPr>
                      <w:t>e</w:t>
                    </w:r>
                    <w:r>
                      <w:rPr>
                        <w:rFonts w:ascii="Arial"/>
                        <w:b/>
                        <w:color w:val="8A2BE2"/>
                        <w:spacing w:val="-40"/>
                        <w:w w:val="99"/>
                        <w:sz w:val="18"/>
                      </w:rPr>
                      <w:t>4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te</w:t>
                    </w:r>
                    <w:r>
                      <w:rPr>
                        <w:rFonts w:ascii="Arial"/>
                        <w:i/>
                        <w:color w:val="E1C408"/>
                        <w:spacing w:val="-6"/>
                        <w:w w:val="103"/>
                        <w:sz w:val="11"/>
                      </w:rPr>
                      <w:t>r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.Qu</w:t>
                    </w:r>
                    <w:r>
                      <w:rPr>
                        <w:rFonts w:ascii="Arial"/>
                        <w:i/>
                        <w:color w:val="E1C408"/>
                        <w:spacing w:val="-10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91"/>
                        <w:w w:val="99"/>
                        <w:position w:val="-6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d</w:t>
                    </w:r>
                    <w:r>
                      <w:rPr>
                        <w:rFonts w:ascii="Arial"/>
                        <w:i/>
                        <w:color w:val="E1C408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w w:val="99"/>
                        <w:position w:val="-6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3370" type="#_x0000_t202" style="position:absolute;left:5589;top:1282;width:941;height:293" filled="f" stroked="f">
              <v:textbox inset="0,0,0,0">
                <w:txbxContent>
                  <w:p w14:paraId="21569503" w14:textId="77777777" w:rsidR="00A11518" w:rsidRDefault="00A11518">
                    <w:pPr>
                      <w:spacing w:line="228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co</w:t>
                    </w:r>
                    <w:r>
                      <w:rPr>
                        <w:rFonts w:ascii="Arial"/>
                        <w:i/>
                        <w:color w:val="859C78"/>
                        <w:spacing w:val="-41"/>
                        <w:w w:val="103"/>
                        <w:position w:val="1"/>
                        <w:sz w:val="11"/>
                      </w:rPr>
                      <w:t>n</w:t>
                    </w:r>
                    <w:r>
                      <w:rPr>
                        <w:rFonts w:ascii="Arial"/>
                        <w:b/>
                        <w:color w:val="F69100"/>
                        <w:spacing w:val="-60"/>
                        <w:w w:val="99"/>
                        <w:position w:val="-8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Arial"/>
                        <w:i/>
                        <w:color w:val="859C78"/>
                        <w:spacing w:val="-4"/>
                        <w:w w:val="103"/>
                        <w:position w:val="1"/>
                        <w:sz w:val="11"/>
                      </w:rPr>
                      <w:t>.</w:t>
                    </w:r>
                    <w:r>
                      <w:rPr>
                        <w:rFonts w:ascii="Arial"/>
                        <w:b/>
                        <w:color w:val="F69100"/>
                        <w:spacing w:val="-96"/>
                        <w:w w:val="99"/>
                        <w:position w:val="-8"/>
                        <w:sz w:val="18"/>
                      </w:rPr>
                      <w:t>5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Ascending</w:t>
                    </w:r>
                    <w:r>
                      <w:rPr>
                        <w:rFonts w:ascii="Arial"/>
                        <w:i/>
                        <w:color w:val="859C78"/>
                        <w:spacing w:val="12"/>
                        <w:position w:val="1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w w:val="99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3369" type="#_x0000_t202" style="position:absolute;left:6893;top:1322;width:489;height:128" filled="f" stroked="f">
              <v:textbox inset="0,0,0,0">
                <w:txbxContent>
                  <w:p w14:paraId="2B26C232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dyn.Loud</w:t>
                    </w:r>
                    <w:proofErr w:type="spellEnd"/>
                  </w:p>
                </w:txbxContent>
              </v:textbox>
            </v:shape>
            <v:shape id="_x0000_s3368" type="#_x0000_t202" style="position:absolute;left:4019;top:1558;width:496;height:128" filled="f" stroked="f">
              <v:textbox inset="0,0,0,0">
                <w:txbxContent>
                  <w:p w14:paraId="323AACC5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tempo.F2</w:t>
                    </w:r>
                  </w:p>
                </w:txbxContent>
              </v:textbox>
            </v:shape>
            <v:shape id="_x0000_s3367" type="#_x0000_t202" style="position:absolute;left:5035;top:1547;width:219;height:200" filled="f" stroked="f">
              <v:textbox inset="0,0,0,0">
                <w:txbxContent>
                  <w:p w14:paraId="581B1CCA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3366" type="#_x0000_t202" style="position:absolute;left:5778;top:1534;width:433;height:287" filled="f" stroked="f">
              <v:textbox inset="0,0,0,0">
                <w:txbxContent>
                  <w:p w14:paraId="76C16AB1" w14:textId="77777777" w:rsidR="00A11518" w:rsidRDefault="00A11518">
                    <w:pPr>
                      <w:spacing w:line="287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18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position w:val="9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3365" type="#_x0000_t202" style="position:absolute;left:6506;top:1436;width:537;height:301" filled="f" stroked="f">
              <v:textbox inset="0,0,0,0">
                <w:txbxContent>
                  <w:p w14:paraId="763EA604" w14:textId="77777777" w:rsidR="00A11518" w:rsidRDefault="00A11518">
                    <w:pPr>
                      <w:spacing w:line="228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position w:val="-9"/>
                        <w:sz w:val="18"/>
                      </w:rPr>
                      <w:t>25</w:t>
                    </w:r>
                    <w:r>
                      <w:rPr>
                        <w:rFonts w:ascii="Arial"/>
                        <w:b/>
                        <w:color w:val="5BBCD6"/>
                        <w:spacing w:val="17"/>
                        <w:position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23</w:t>
                    </w:r>
                  </w:p>
                </w:txbxContent>
              </v:textbox>
            </v:shape>
            <v:shape id="_x0000_s3364" type="#_x0000_t202" style="position:absolute;left:7165;top:1568;width:496;height:128" filled="f" stroked="f">
              <v:textbox inset="0,0,0,0">
                <w:txbxContent>
                  <w:p w14:paraId="6670DF6E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tempo.F5</w:t>
                    </w:r>
                  </w:p>
                </w:txbxContent>
              </v:textbox>
            </v:shape>
            <v:shape id="_x0000_s3363" type="#_x0000_t202" style="position:absolute;left:4691;top:1697;width:798;height:128" filled="f" stroked="f">
              <v:textbox inset="0,0,0,0">
                <w:txbxContent>
                  <w:p w14:paraId="77037BFE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58D28"/>
                        <w:w w:val="105"/>
                        <w:sz w:val="11"/>
                      </w:rPr>
                      <w:t>motion.Disjunct</w:t>
                    </w:r>
                    <w:proofErr w:type="spellEnd"/>
                  </w:p>
                </w:txbxContent>
              </v:textbox>
            </v:shape>
            <v:shape id="_x0000_s3362" type="#_x0000_t202" style="position:absolute;left:4866;top:1978;width:981;height:255" filled="f" stroked="f">
              <v:textbox inset="0,0,0,0">
                <w:txbxContent>
                  <w:p w14:paraId="558E8B6B" w14:textId="77777777" w:rsidR="00A11518" w:rsidRDefault="00A11518">
                    <w:pPr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8"/>
                        <w:sz w:val="18"/>
                      </w:rPr>
                      <w:t>24</w:t>
                    </w:r>
                    <w:r>
                      <w:rPr>
                        <w:rFonts w:ascii="Arial"/>
                        <w:b/>
                        <w:color w:val="F69100"/>
                        <w:spacing w:val="34"/>
                        <w:position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C73E13"/>
                        <w:sz w:val="11"/>
                      </w:rPr>
                      <w:t>artic.Legato</w:t>
                    </w:r>
                    <w:proofErr w:type="spellEnd"/>
                    <w:r>
                      <w:rPr>
                        <w:rFonts w:ascii="Arial"/>
                        <w:b/>
                        <w:color w:val="F69100"/>
                        <w:position w:val="-10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3361" type="#_x0000_t202" style="position:absolute;left:5364;top:1819;width:219;height:200" filled="f" stroked="f">
              <v:textbox inset="0,0,0,0">
                <w:txbxContent>
                  <w:p w14:paraId="5FE9D030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21</w:t>
                    </w:r>
                  </w:p>
                </w:txbxContent>
              </v:textbox>
            </v:shape>
            <v:shape id="_x0000_s3360" type="#_x0000_t202" style="position:absolute;left:6151;top:1759;width:928;height:319" filled="f" stroked="f">
              <v:textbox inset="0,0,0,0">
                <w:txbxContent>
                  <w:p w14:paraId="0B86FD8B" w14:textId="77777777" w:rsidR="00A11518" w:rsidRDefault="00A11518">
                    <w:pPr>
                      <w:spacing w:line="237" w:lineRule="auto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i/>
                        <w:color w:val="C73E13"/>
                        <w:spacing w:val="-11"/>
                        <w:w w:val="103"/>
                        <w:sz w:val="11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50A45C"/>
                        <w:spacing w:val="-85"/>
                        <w:w w:val="99"/>
                        <w:position w:val="-8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ti</w:t>
                    </w:r>
                    <w:r>
                      <w:rPr>
                        <w:rFonts w:ascii="Arial"/>
                        <w:i/>
                        <w:color w:val="C73E13"/>
                        <w:spacing w:val="-30"/>
                        <w:w w:val="103"/>
                        <w:sz w:val="11"/>
                      </w:rPr>
                      <w:t>c</w:t>
                    </w:r>
                    <w:r>
                      <w:rPr>
                        <w:rFonts w:ascii="Arial"/>
                        <w:b/>
                        <w:color w:val="50A45C"/>
                        <w:spacing w:val="-71"/>
                        <w:w w:val="99"/>
                        <w:position w:val="-8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.</w:t>
                    </w:r>
                    <w:proofErr w:type="spellStart"/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Marca</w:t>
                    </w:r>
                    <w:r>
                      <w:rPr>
                        <w:rFonts w:ascii="Arial"/>
                        <w:i/>
                        <w:color w:val="C73E13"/>
                        <w:spacing w:val="-20"/>
                        <w:w w:val="103"/>
                        <w:sz w:val="11"/>
                      </w:rPr>
                      <w:t>t</w:t>
                    </w:r>
                    <w:proofErr w:type="spellEnd"/>
                    <w:r>
                      <w:rPr>
                        <w:rFonts w:ascii="Arial"/>
                        <w:b/>
                        <w:color w:val="FF0000"/>
                        <w:spacing w:val="-81"/>
                        <w:w w:val="99"/>
                        <w:position w:val="1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o</w:t>
                    </w:r>
                    <w:r>
                      <w:rPr>
                        <w:rFonts w:ascii="Arial"/>
                        <w:i/>
                        <w:color w:val="C73E13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position w:val="1"/>
                        <w:sz w:val="18"/>
                      </w:rPr>
                      <w:t>6</w:t>
                    </w:r>
                    <w:r>
                      <w:rPr>
                        <w:rFonts w:ascii="Arial"/>
                        <w:b/>
                        <w:color w:val="FF0000"/>
                        <w:spacing w:val="-21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position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3359" type="#_x0000_t202" style="position:absolute;left:8181;top:1771;width:496;height:128" filled="f" stroked="f">
              <v:textbox inset="0,0,0,0">
                <w:txbxContent>
                  <w:p w14:paraId="67330904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tempo.F7</w:t>
                    </w:r>
                  </w:p>
                </w:txbxContent>
              </v:textbox>
            </v:shape>
            <v:shape id="_x0000_s3358" type="#_x0000_t202" style="position:absolute;left:5384;top:2166;width:219;height:200" filled="f" stroked="f">
              <v:textbox inset="0,0,0,0">
                <w:txbxContent>
                  <w:p w14:paraId="5F868492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28</w:t>
                    </w:r>
                  </w:p>
                </w:txbxContent>
              </v:textbox>
            </v:shape>
            <v:shape id="_x0000_s3357" type="#_x0000_t202" style="position:absolute;left:5947;top:2111;width:1172;height:283" filled="f" stroked="f">
              <v:textbox inset="0,0,0,0">
                <w:txbxContent>
                  <w:p w14:paraId="6F8A2515" w14:textId="77777777" w:rsidR="00A11518" w:rsidRDefault="00A11518">
                    <w:pPr>
                      <w:spacing w:line="28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99"/>
                        <w:position w:val="8"/>
                        <w:sz w:val="18"/>
                      </w:rPr>
                      <w:t>22</w:t>
                    </w:r>
                    <w:r>
                      <w:rPr>
                        <w:rFonts w:ascii="Arial"/>
                        <w:b/>
                        <w:color w:val="5BBCD6"/>
                        <w:spacing w:val="5"/>
                        <w:position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ha</w:t>
                    </w:r>
                    <w:r>
                      <w:rPr>
                        <w:rFonts w:ascii="Arial"/>
                        <w:i/>
                        <w:color w:val="DD8D29"/>
                        <w:spacing w:val="2"/>
                        <w:w w:val="103"/>
                        <w:position w:val="1"/>
                        <w:sz w:val="11"/>
                      </w:rPr>
                      <w:t>r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m.</w:t>
                    </w:r>
                    <w:r>
                      <w:rPr>
                        <w:rFonts w:ascii="Arial"/>
                        <w:i/>
                        <w:color w:val="DD8D29"/>
                        <w:spacing w:val="-50"/>
                        <w:w w:val="103"/>
                        <w:position w:val="1"/>
                        <w:sz w:val="11"/>
                      </w:rPr>
                      <w:t>M</w:t>
                    </w:r>
                    <w:proofErr w:type="spellEnd"/>
                    <w:r>
                      <w:rPr>
                        <w:rFonts w:ascii="Arial"/>
                        <w:b/>
                        <w:color w:val="50A45C"/>
                        <w:spacing w:val="-51"/>
                        <w:w w:val="99"/>
                        <w:position w:val="2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DD8D29"/>
                        <w:spacing w:val="-14"/>
                        <w:w w:val="103"/>
                        <w:position w:val="1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50A45C"/>
                        <w:spacing w:val="-87"/>
                        <w:w w:val="99"/>
                        <w:position w:val="2"/>
                        <w:sz w:val="18"/>
                      </w:rPr>
                      <w:t>9</w:t>
                    </w:r>
                    <w:proofErr w:type="spellStart"/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jor</w:t>
                    </w:r>
                    <w:proofErr w:type="spellEnd"/>
                    <w:r>
                      <w:rPr>
                        <w:rFonts w:ascii="Arial"/>
                        <w:i/>
                        <w:color w:val="DD8D29"/>
                        <w:position w:val="1"/>
                        <w:sz w:val="11"/>
                      </w:rPr>
                      <w:t xml:space="preserve">   </w:t>
                    </w:r>
                    <w:r>
                      <w:rPr>
                        <w:rFonts w:ascii="Arial"/>
                        <w:i/>
                        <w:color w:val="DD8D29"/>
                        <w:spacing w:val="-2"/>
                        <w:position w:val="1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sz w:val="18"/>
                      </w:rPr>
                      <w:t>13</w:t>
                    </w:r>
                  </w:p>
                </w:txbxContent>
              </v:textbox>
            </v:shape>
            <v:shape id="_x0000_s3356" type="#_x0000_t202" style="position:absolute;left:6750;top:1980;width:1404;height:239" filled="f" stroked="f">
              <v:textbox inset="0,0,0,0">
                <w:txbxContent>
                  <w:p w14:paraId="7EACB970" w14:textId="77777777" w:rsidR="00A11518" w:rsidRDefault="00A11518">
                    <w:pPr>
                      <w:spacing w:line="235" w:lineRule="exac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cont.Und</w:t>
                    </w:r>
                    <w:r>
                      <w:rPr>
                        <w:rFonts w:ascii="Arial"/>
                        <w:i/>
                        <w:color w:val="859C78"/>
                        <w:spacing w:val="-54"/>
                        <w:w w:val="103"/>
                        <w:sz w:val="11"/>
                      </w:rPr>
                      <w:t>u</w:t>
                    </w:r>
                    <w:r>
                      <w:rPr>
                        <w:rFonts w:ascii="Arial"/>
                        <w:b/>
                        <w:color w:val="FF0000"/>
                        <w:spacing w:val="-46"/>
                        <w:w w:val="99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l</w:t>
                    </w:r>
                    <w:r>
                      <w:rPr>
                        <w:rFonts w:ascii="Arial"/>
                        <w:i/>
                        <w:color w:val="859C78"/>
                        <w:spacing w:val="-44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57"/>
                        <w:w w:val="99"/>
                        <w:sz w:val="18"/>
                      </w:rPr>
                      <w:t>6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ting</w:t>
                    </w:r>
                    <w:r>
                      <w:rPr>
                        <w:rFonts w:ascii="Arial"/>
                        <w:i/>
                        <w:color w:val="859C78"/>
                        <w:sz w:val="11"/>
                      </w:rPr>
                      <w:t xml:space="preserve">   </w:t>
                    </w:r>
                    <w:r>
                      <w:rPr>
                        <w:rFonts w:ascii="Arial"/>
                        <w:i/>
                        <w:color w:val="859C78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DFA818"/>
                        <w:w w:val="103"/>
                        <w:position w:val="-4"/>
                        <w:sz w:val="11"/>
                      </w:rPr>
                      <w:t>temp</w:t>
                    </w:r>
                    <w:r>
                      <w:rPr>
                        <w:rFonts w:ascii="Arial"/>
                        <w:i/>
                        <w:color w:val="DFA818"/>
                        <w:spacing w:val="-5"/>
                        <w:w w:val="103"/>
                        <w:position w:val="-4"/>
                        <w:sz w:val="11"/>
                      </w:rPr>
                      <w:t>o</w:t>
                    </w:r>
                    <w:r>
                      <w:rPr>
                        <w:rFonts w:ascii="Arial"/>
                        <w:i/>
                        <w:color w:val="DFA818"/>
                        <w:w w:val="103"/>
                        <w:position w:val="-4"/>
                        <w:sz w:val="11"/>
                      </w:rPr>
                      <w:t>.F6</w:t>
                    </w:r>
                  </w:p>
                </w:txbxContent>
              </v:textbox>
            </v:shape>
            <v:shape id="_x0000_s3355" type="#_x0000_t202" style="position:absolute;left:4473;top:2428;width:496;height:128" filled="f" stroked="f">
              <v:textbox inset="0,0,0,0">
                <w:txbxContent>
                  <w:p w14:paraId="6338F642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tempo.F3</w:t>
                    </w:r>
                  </w:p>
                </w:txbxContent>
              </v:textbox>
            </v:shape>
            <v:shape id="_x0000_s3354" type="#_x0000_t202" style="position:absolute;left:7044;top:2381;width:714;height:128" filled="f" stroked="f">
              <v:textbox inset="0,0,0,0">
                <w:txbxContent>
                  <w:p w14:paraId="55186CF6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C73E13"/>
                        <w:w w:val="105"/>
                        <w:sz w:val="11"/>
                      </w:rPr>
                      <w:t>artic.Staccato</w:t>
                    </w:r>
                    <w:proofErr w:type="spellEnd"/>
                  </w:p>
                </w:txbxContent>
              </v:textbox>
            </v:shape>
            <v:shape id="_x0000_s3353" type="#_x0000_t202" style="position:absolute;left:5327;top:2470;width:219;height:200" filled="f" stroked="f">
              <v:textbox inset="0,0,0,0">
                <w:txbxContent>
                  <w:p w14:paraId="4D6739B0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17</w:t>
                    </w:r>
                  </w:p>
                </w:txbxContent>
              </v:textbox>
            </v:shape>
            <v:shape id="_x0000_s3352" type="#_x0000_t202" style="position:absolute;left:5790;top:2506;width:219;height:200" filled="f" stroked="f">
              <v:textbox inset="0,0,0,0">
                <w:txbxContent>
                  <w:p w14:paraId="4C8B3F44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3351" type="#_x0000_t202" style="position:absolute;left:6259;top:2424;width:357;height:269" filled="f" stroked="f">
              <v:textbox inset="0,0,0,0">
                <w:txbxContent>
                  <w:p w14:paraId="4815852C" w14:textId="77777777" w:rsidR="00A11518" w:rsidRDefault="00A11518">
                    <w:pPr>
                      <w:spacing w:line="228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position w:val="-6"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36"/>
                        <w:position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350" type="#_x0000_t202" style="position:absolute;left:4380;top:2717;width:438;height:128" filled="f" stroked="f">
              <v:textbox inset="0,0,0,0">
                <w:txbxContent>
                  <w:p w14:paraId="0D607013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dyn.Soft</w:t>
                    </w:r>
                    <w:proofErr w:type="spellEnd"/>
                  </w:p>
                </w:txbxContent>
              </v:textbox>
            </v:shape>
            <v:shape id="_x0000_s3349" type="#_x0000_t202" style="position:absolute;left:5085;top:2658;width:1711;height:129" filled="f" stroked="f">
              <v:textbox inset="0,0,0,0">
                <w:txbxContent>
                  <w:p w14:paraId="02FF5AC2" w14:textId="77777777" w:rsidR="00A11518" w:rsidRDefault="00A11518">
                    <w:pPr>
                      <w:tabs>
                        <w:tab w:val="left" w:pos="939"/>
                      </w:tabs>
                      <w:spacing w:before="1"/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harm.Minor</w:t>
                    </w:r>
                    <w:proofErr w:type="spellEnd"/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genre.Baroque</w:t>
                    </w:r>
                    <w:proofErr w:type="spellEnd"/>
                  </w:p>
                </w:txbxContent>
              </v:textbox>
            </v:shape>
            <v:shape id="_x0000_s3348" type="#_x0000_t202" style="position:absolute;left:4721;top:2920;width:846;height:543" filled="f" stroked="f">
              <v:textbox inset="0,0,0,0">
                <w:txbxContent>
                  <w:p w14:paraId="31EAA48F" w14:textId="77777777" w:rsidR="00A11518" w:rsidRDefault="00A11518">
                    <w:pPr>
                      <w:spacing w:line="193" w:lineRule="exact"/>
                      <w:ind w:left="4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9"/>
                        <w:sz w:val="18"/>
                      </w:rPr>
                      <w:t>3</w:t>
                    </w:r>
                  </w:p>
                  <w:p w14:paraId="11B7CC95" w14:textId="77777777" w:rsidR="00A11518" w:rsidRDefault="00A11518">
                    <w:pPr>
                      <w:spacing w:line="119" w:lineRule="exact"/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genre.Romantic</w:t>
                    </w:r>
                    <w:proofErr w:type="spellEnd"/>
                  </w:p>
                  <w:p w14:paraId="5330204F" w14:textId="77777777" w:rsidR="00A11518" w:rsidRDefault="00A11518">
                    <w:pPr>
                      <w:spacing w:before="104"/>
                      <w:ind w:left="324"/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E1C408"/>
                        <w:spacing w:val="-2"/>
                        <w:w w:val="105"/>
                        <w:sz w:val="11"/>
                      </w:rPr>
                      <w:t>meter.Trip</w:t>
                    </w:r>
                    <w:proofErr w:type="spellEnd"/>
                  </w:p>
                </w:txbxContent>
              </v:textbox>
            </v:shape>
            <v:shape id="_x0000_s3347" type="#_x0000_t202" style="position:absolute;left:5827;top:2871;width:219;height:200" filled="f" stroked="f">
              <v:textbox inset="0,0,0,0">
                <w:txbxContent>
                  <w:p w14:paraId="5474BD62" w14:textId="77777777" w:rsidR="00A11518" w:rsidRDefault="00A11518">
                    <w:pPr>
                      <w:spacing w:line="200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11</w:t>
                    </w:r>
                  </w:p>
                </w:txbxContent>
              </v:textbox>
            </v:shape>
            <v:shape id="_x0000_s3346" type="#_x0000_t202" style="position:absolute;left:6649;top:3010;width:796;height:128" filled="f" stroked="f">
              <v:textbox inset="0,0,0,0">
                <w:txbxContent>
                  <w:p w14:paraId="0E3298E1" w14:textId="77777777" w:rsidR="00A11518" w:rsidRDefault="00A11518">
                    <w:pPr>
                      <w:rPr>
                        <w:rFonts w:ascii="Arial"/>
                        <w:i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genre.Classical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05"/>
          <w:sz w:val="14"/>
        </w:rPr>
        <w:t>1.0</w:t>
      </w:r>
    </w:p>
    <w:p w14:paraId="7EF5A228" w14:textId="77777777" w:rsidR="00693923" w:rsidRDefault="00693923">
      <w:pPr>
        <w:pStyle w:val="BodyText"/>
        <w:rPr>
          <w:rFonts w:ascii="Arial"/>
          <w:sz w:val="20"/>
        </w:rPr>
      </w:pPr>
    </w:p>
    <w:p w14:paraId="305AE64C" w14:textId="77777777" w:rsidR="00693923" w:rsidRDefault="00693923">
      <w:pPr>
        <w:pStyle w:val="BodyText"/>
        <w:rPr>
          <w:rFonts w:ascii="Arial"/>
          <w:sz w:val="20"/>
        </w:rPr>
      </w:pPr>
    </w:p>
    <w:p w14:paraId="2A41BE90" w14:textId="77777777" w:rsidR="00693923" w:rsidRDefault="00693923">
      <w:pPr>
        <w:pStyle w:val="BodyText"/>
        <w:spacing w:before="4"/>
        <w:rPr>
          <w:rFonts w:ascii="Arial"/>
          <w:sz w:val="22"/>
        </w:rPr>
      </w:pPr>
    </w:p>
    <w:p w14:paraId="373862B2" w14:textId="77777777" w:rsidR="00693923" w:rsidRDefault="00A11518">
      <w:pPr>
        <w:spacing w:before="1"/>
        <w:ind w:left="1743"/>
        <w:rPr>
          <w:rFonts w:ascii="Arial"/>
          <w:sz w:val="14"/>
        </w:rPr>
      </w:pPr>
      <w:r>
        <w:pict w14:anchorId="228F0B35">
          <v:shape id="_x0000_s3344" type="#_x0000_t202" style="position:absolute;left:0;text-align:left;margin-left:131.55pt;margin-top:-30.8pt;width:12.95pt;height:135.25pt;z-index:15759360;mso-position-horizontal-relative:page" filled="f" stroked="f">
            <v:textbox style="layout-flow:vertical;mso-layout-flow-alt:bottom-to-top" inset="0,0,0,0">
              <w:txbxContent>
                <w:p w14:paraId="47B6BBCA" w14:textId="77777777" w:rsidR="00A11518" w:rsidRDefault="00A11518">
                  <w:pPr>
                    <w:spacing w:before="18"/>
                    <w:ind w:left="2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Dimension</w:t>
                  </w:r>
                  <w:r>
                    <w:rPr>
                      <w:rFonts w:ascii="Arial" w:hAnsi="Arial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2.</w:t>
                  </w:r>
                  <w:r>
                    <w:rPr>
                      <w:rFonts w:ascii="Arial" w:hAnsi="Arial"/>
                      <w:spacing w:val="34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sz w:val="18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sz w:val="18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0.094.</w:t>
                  </w:r>
                  <w:r>
                    <w:rPr>
                      <w:rFonts w:ascii="Arial" w:hAnsi="Arial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sz w:val="18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sz w:val="18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4"/>
        </w:rPr>
        <w:t>0.5</w:t>
      </w:r>
    </w:p>
    <w:p w14:paraId="092F0BFA" w14:textId="77777777" w:rsidR="00693923" w:rsidRDefault="00693923">
      <w:pPr>
        <w:pStyle w:val="BodyText"/>
        <w:rPr>
          <w:rFonts w:ascii="Arial"/>
          <w:sz w:val="20"/>
        </w:rPr>
      </w:pPr>
    </w:p>
    <w:p w14:paraId="6CEB29F8" w14:textId="77777777" w:rsidR="00693923" w:rsidRDefault="00693923">
      <w:pPr>
        <w:pStyle w:val="BodyText"/>
        <w:rPr>
          <w:rFonts w:ascii="Arial"/>
          <w:sz w:val="20"/>
        </w:rPr>
      </w:pPr>
    </w:p>
    <w:p w14:paraId="14B5F91F" w14:textId="77777777" w:rsidR="00693923" w:rsidRDefault="00693923">
      <w:pPr>
        <w:pStyle w:val="BodyText"/>
        <w:spacing w:before="4"/>
        <w:rPr>
          <w:rFonts w:ascii="Arial"/>
          <w:sz w:val="22"/>
        </w:rPr>
      </w:pPr>
    </w:p>
    <w:p w14:paraId="2422CEA3" w14:textId="77777777" w:rsidR="00693923" w:rsidRDefault="00A11518">
      <w:pPr>
        <w:ind w:left="1743"/>
        <w:rPr>
          <w:rFonts w:ascii="Arial"/>
          <w:sz w:val="14"/>
        </w:rPr>
      </w:pPr>
      <w:r>
        <w:rPr>
          <w:rFonts w:ascii="Arial"/>
          <w:color w:val="4D4D4D"/>
          <w:w w:val="105"/>
          <w:sz w:val="14"/>
        </w:rPr>
        <w:t>0.0</w:t>
      </w:r>
    </w:p>
    <w:p w14:paraId="665E1BC7" w14:textId="77777777" w:rsidR="00693923" w:rsidRDefault="00693923">
      <w:pPr>
        <w:pStyle w:val="BodyText"/>
        <w:rPr>
          <w:rFonts w:ascii="Arial"/>
          <w:sz w:val="20"/>
        </w:rPr>
      </w:pPr>
    </w:p>
    <w:p w14:paraId="435C95F5" w14:textId="77777777" w:rsidR="00693923" w:rsidRDefault="00693923">
      <w:pPr>
        <w:pStyle w:val="BodyText"/>
        <w:rPr>
          <w:rFonts w:ascii="Arial"/>
          <w:sz w:val="20"/>
        </w:rPr>
      </w:pPr>
    </w:p>
    <w:p w14:paraId="51F1AAB9" w14:textId="77777777" w:rsidR="00693923" w:rsidRDefault="00693923">
      <w:pPr>
        <w:pStyle w:val="BodyText"/>
        <w:spacing w:before="5"/>
        <w:rPr>
          <w:rFonts w:ascii="Arial"/>
          <w:sz w:val="22"/>
        </w:rPr>
      </w:pPr>
    </w:p>
    <w:p w14:paraId="3F2F696D" w14:textId="77777777" w:rsidR="00693923" w:rsidRDefault="00A11518">
      <w:pPr>
        <w:ind w:left="1658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−0.5</w:t>
      </w:r>
    </w:p>
    <w:p w14:paraId="18EC5BDB" w14:textId="77777777" w:rsidR="00693923" w:rsidRDefault="00693923">
      <w:pPr>
        <w:pStyle w:val="BodyText"/>
        <w:rPr>
          <w:rFonts w:ascii="Arial"/>
          <w:sz w:val="20"/>
        </w:rPr>
      </w:pPr>
    </w:p>
    <w:p w14:paraId="3E8CB18E" w14:textId="77777777" w:rsidR="00693923" w:rsidRDefault="00693923">
      <w:pPr>
        <w:pStyle w:val="BodyText"/>
        <w:rPr>
          <w:rFonts w:ascii="Arial"/>
          <w:sz w:val="20"/>
        </w:rPr>
      </w:pPr>
    </w:p>
    <w:p w14:paraId="36847BFD" w14:textId="77777777" w:rsidR="00693923" w:rsidRDefault="00693923">
      <w:pPr>
        <w:rPr>
          <w:rFonts w:ascii="Arial"/>
          <w:sz w:val="20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139565DD" w14:textId="77777777" w:rsidR="00693923" w:rsidRDefault="00693923">
      <w:pPr>
        <w:pStyle w:val="BodyText"/>
        <w:spacing w:before="5"/>
        <w:rPr>
          <w:rFonts w:ascii="Arial"/>
          <w:sz w:val="22"/>
        </w:rPr>
      </w:pPr>
    </w:p>
    <w:p w14:paraId="657197AA" w14:textId="77777777" w:rsidR="00693923" w:rsidRDefault="00A11518">
      <w:pPr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−1.0</w:t>
      </w:r>
    </w:p>
    <w:p w14:paraId="51D4406E" w14:textId="77777777" w:rsidR="00693923" w:rsidRDefault="00A11518">
      <w:pPr>
        <w:pStyle w:val="BodyText"/>
        <w:rPr>
          <w:rFonts w:ascii="Arial"/>
          <w:sz w:val="16"/>
        </w:rPr>
      </w:pPr>
      <w:r>
        <w:br w:type="column"/>
      </w:r>
    </w:p>
    <w:p w14:paraId="56B89679" w14:textId="77777777" w:rsidR="00693923" w:rsidRDefault="00693923">
      <w:pPr>
        <w:pStyle w:val="BodyText"/>
        <w:rPr>
          <w:rFonts w:ascii="Arial"/>
          <w:sz w:val="16"/>
        </w:rPr>
      </w:pPr>
    </w:p>
    <w:p w14:paraId="027189FC" w14:textId="77777777" w:rsidR="00693923" w:rsidRDefault="00693923">
      <w:pPr>
        <w:pStyle w:val="BodyText"/>
        <w:spacing w:before="9"/>
        <w:rPr>
          <w:rFonts w:ascii="Arial"/>
          <w:sz w:val="13"/>
        </w:rPr>
      </w:pPr>
    </w:p>
    <w:p w14:paraId="58C73CD8" w14:textId="77777777" w:rsidR="00693923" w:rsidRDefault="00A11518">
      <w:pPr>
        <w:tabs>
          <w:tab w:val="left" w:pos="2783"/>
          <w:tab w:val="left" w:pos="4540"/>
        </w:tabs>
        <w:spacing w:line="160" w:lineRule="exact"/>
        <w:ind w:left="982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−1</w:t>
      </w:r>
      <w:r>
        <w:rPr>
          <w:rFonts w:ascii="Arial" w:hAnsi="Arial"/>
          <w:color w:val="4D4D4D"/>
          <w:w w:val="105"/>
          <w:sz w:val="14"/>
        </w:rPr>
        <w:tab/>
        <w:t>0</w:t>
      </w:r>
      <w:r>
        <w:rPr>
          <w:rFonts w:ascii="Arial" w:hAnsi="Arial"/>
          <w:color w:val="4D4D4D"/>
          <w:w w:val="105"/>
          <w:sz w:val="14"/>
        </w:rPr>
        <w:tab/>
        <w:t>1</w:t>
      </w:r>
    </w:p>
    <w:p w14:paraId="6E76226E" w14:textId="77777777" w:rsidR="00693923" w:rsidRDefault="00A11518">
      <w:pPr>
        <w:spacing w:line="220" w:lineRule="exact"/>
        <w:ind w:left="1834"/>
        <w:rPr>
          <w:rFonts w:ascii="Arial" w:hAnsi="Arial"/>
          <w:sz w:val="18"/>
        </w:rPr>
      </w:pPr>
      <w:r>
        <w:rPr>
          <w:rFonts w:ascii="Arial" w:hAnsi="Arial"/>
          <w:sz w:val="18"/>
        </w:rPr>
        <w:t>Dimension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1.</w:t>
      </w:r>
      <w:r>
        <w:rPr>
          <w:rFonts w:ascii="Arial" w:hAnsi="Arial"/>
          <w:spacing w:val="35"/>
          <w:sz w:val="18"/>
        </w:rPr>
        <w:t xml:space="preserve"> </w:t>
      </w:r>
      <w:r>
        <w:rPr>
          <w:rFonts w:ascii="Symbol" w:hAnsi="Symbol"/>
          <w:sz w:val="18"/>
        </w:rPr>
        <w:t>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0.123.</w:t>
      </w:r>
      <w:r>
        <w:rPr>
          <w:rFonts w:ascii="Arial" w:hAnsi="Arial"/>
          <w:spacing w:val="36"/>
          <w:sz w:val="18"/>
        </w:rPr>
        <w:t xml:space="preserve"> </w:t>
      </w:r>
      <w:r>
        <w:rPr>
          <w:rFonts w:ascii="Symbol" w:hAnsi="Symbol"/>
          <w:sz w:val="18"/>
        </w:rPr>
        <w:t>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18%</w:t>
      </w:r>
    </w:p>
    <w:p w14:paraId="4513BF63" w14:textId="77777777" w:rsidR="00693923" w:rsidRDefault="00693923">
      <w:pPr>
        <w:spacing w:line="220" w:lineRule="exact"/>
        <w:rPr>
          <w:rFonts w:ascii="Arial" w:hAnsi="Arial"/>
          <w:sz w:val="18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1947" w:space="40"/>
            <w:col w:w="7713"/>
          </w:cols>
        </w:sectPr>
      </w:pPr>
    </w:p>
    <w:p w14:paraId="21A20252" w14:textId="77777777" w:rsidR="00693923" w:rsidRDefault="00693923">
      <w:pPr>
        <w:pStyle w:val="BodyText"/>
        <w:spacing w:before="1"/>
        <w:rPr>
          <w:rFonts w:ascii="Arial"/>
          <w:sz w:val="28"/>
        </w:rPr>
      </w:pPr>
    </w:p>
    <w:p w14:paraId="5F3FD6F5" w14:textId="77777777" w:rsidR="00693923" w:rsidRDefault="00A11518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5</w:t>
      </w:r>
    </w:p>
    <w:p w14:paraId="2F2666AC" w14:textId="77777777" w:rsidR="00693923" w:rsidRDefault="00693923">
      <w:pPr>
        <w:pStyle w:val="BodyText"/>
        <w:rPr>
          <w:i/>
          <w:sz w:val="20"/>
        </w:rPr>
      </w:pPr>
    </w:p>
    <w:p w14:paraId="6F3D9D03" w14:textId="77777777" w:rsidR="00693923" w:rsidRDefault="00693923">
      <w:pPr>
        <w:pStyle w:val="BodyText"/>
        <w:spacing w:before="4"/>
        <w:rPr>
          <w:i/>
          <w:sz w:val="16"/>
        </w:rPr>
      </w:pPr>
    </w:p>
    <w:p w14:paraId="29BD75B3" w14:textId="77777777" w:rsidR="00693923" w:rsidRDefault="00A11518">
      <w:pPr>
        <w:pStyle w:val="Heading1"/>
        <w:spacing w:before="120"/>
        <w:ind w:left="20"/>
        <w:jc w:val="center"/>
      </w:pPr>
      <w:bookmarkStart w:id="87" w:name="Experiment_2:_Musical_Adjectives_Survey"/>
      <w:bookmarkEnd w:id="87"/>
      <w:r>
        <w:rPr>
          <w:spacing w:val="-1"/>
          <w:w w:val="110"/>
        </w:rPr>
        <w:t>Experiment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2: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Musical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Adjectives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Survey</w:t>
      </w:r>
    </w:p>
    <w:p w14:paraId="6459265F" w14:textId="77777777" w:rsidR="00693923" w:rsidRDefault="00693923">
      <w:pPr>
        <w:pStyle w:val="BodyText"/>
        <w:spacing w:before="13"/>
        <w:rPr>
          <w:b/>
        </w:rPr>
      </w:pPr>
    </w:p>
    <w:p w14:paraId="4B21FC41" w14:textId="77777777" w:rsidR="00693923" w:rsidRDefault="00A11518">
      <w:pPr>
        <w:ind w:left="180"/>
        <w:rPr>
          <w:b/>
          <w:sz w:val="24"/>
        </w:rPr>
      </w:pPr>
      <w:bookmarkStart w:id="88" w:name="Methods"/>
      <w:bookmarkEnd w:id="88"/>
      <w:r>
        <w:rPr>
          <w:b/>
          <w:w w:val="105"/>
          <w:sz w:val="24"/>
        </w:rPr>
        <w:t>Methods</w:t>
      </w:r>
    </w:p>
    <w:p w14:paraId="71D7191C" w14:textId="77777777" w:rsidR="00693923" w:rsidRDefault="00693923">
      <w:pPr>
        <w:pStyle w:val="BodyText"/>
        <w:spacing w:before="1"/>
        <w:rPr>
          <w:b/>
          <w:sz w:val="16"/>
        </w:rPr>
      </w:pPr>
    </w:p>
    <w:p w14:paraId="63EB3CA8" w14:textId="77777777" w:rsidR="00693923" w:rsidRDefault="00A11518">
      <w:pPr>
        <w:pStyle w:val="BodyText"/>
        <w:tabs>
          <w:tab w:val="left" w:pos="2494"/>
        </w:tabs>
        <w:spacing w:before="120" w:line="355" w:lineRule="auto"/>
        <w:ind w:left="171" w:right="337" w:firstLine="584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self-reported</w:t>
      </w:r>
      <w:r>
        <w:rPr>
          <w:spacing w:val="12"/>
          <w:w w:val="95"/>
        </w:rPr>
        <w:t xml:space="preserve"> </w:t>
      </w:r>
      <w:r>
        <w:rPr>
          <w:w w:val="95"/>
        </w:rPr>
        <w:t>normal</w:t>
      </w:r>
      <w:r>
        <w:rPr>
          <w:spacing w:val="12"/>
          <w:w w:val="95"/>
        </w:rPr>
        <w:t xml:space="preserve"> </w:t>
      </w:r>
      <w:r>
        <w:rPr>
          <w:w w:val="95"/>
        </w:rPr>
        <w:t>hearing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recruited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spacing w:val="-1"/>
        </w:rPr>
        <w:t>Experiment</w:t>
      </w:r>
      <w:r>
        <w:rPr>
          <w:spacing w:val="-10"/>
        </w:rPr>
        <w:t xml:space="preserve"> </w:t>
      </w:r>
      <w:r>
        <w:rPr>
          <w:spacing w:val="-1"/>
        </w:rPr>
        <w:t>2</w:t>
      </w:r>
      <w:r>
        <w:rPr>
          <w:spacing w:val="-10"/>
        </w:rPr>
        <w:t xml:space="preserve"> </w:t>
      </w:r>
      <w:r>
        <w:rPr>
          <w:spacing w:val="-1"/>
        </w:rPr>
        <w:t>without</w:t>
      </w:r>
      <w:r>
        <w:rPr>
          <w:spacing w:val="-10"/>
        </w:rPr>
        <w:t xml:space="preserve"> </w:t>
      </w:r>
      <w:r>
        <w:rPr>
          <w:spacing w:val="-1"/>
        </w:rPr>
        <w:t>regard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music</w:t>
      </w:r>
      <w:r>
        <w:rPr>
          <w:spacing w:val="-10"/>
        </w:rPr>
        <w:t xml:space="preserve"> </w:t>
      </w:r>
      <w:r>
        <w:t>training.</w:t>
      </w:r>
      <w:r>
        <w:rPr>
          <w:spacing w:val="7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United</w:t>
      </w:r>
      <w:r>
        <w:rPr>
          <w:spacing w:val="-10"/>
        </w:rPr>
        <w:t xml:space="preserve"> </w:t>
      </w:r>
      <w:r>
        <w:t>States</w:t>
      </w:r>
      <w:r>
        <w:rPr>
          <w:spacing w:val="-57"/>
        </w:rPr>
        <w:t xml:space="preserve"> </w:t>
      </w:r>
      <w:r>
        <w:t>were recruited through the UT Dallas Psych Research Sign-up System (SONA) and by</w:t>
      </w:r>
      <w:r>
        <w:rPr>
          <w:spacing w:val="1"/>
        </w:rPr>
        <w:t xml:space="preserve"> </w:t>
      </w:r>
      <w:r>
        <w:rPr>
          <w:w w:val="95"/>
        </w:rPr>
        <w:t>word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mouth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social</w:t>
      </w:r>
      <w:r>
        <w:rPr>
          <w:spacing w:val="9"/>
          <w:w w:val="95"/>
        </w:rPr>
        <w:t xml:space="preserve"> </w:t>
      </w:r>
      <w:r>
        <w:rPr>
          <w:w w:val="95"/>
        </w:rPr>
        <w:t>media.</w:t>
      </w:r>
      <w:r>
        <w:rPr>
          <w:spacing w:val="32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recruited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word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mouth,</w:t>
      </w:r>
      <w:r>
        <w:rPr>
          <w:spacing w:val="1"/>
          <w:w w:val="95"/>
        </w:rPr>
        <w:t xml:space="preserve"> </w:t>
      </w:r>
      <w:r>
        <w:t>email,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media.</w:t>
      </w:r>
      <w:r>
        <w:rPr>
          <w:spacing w:val="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signed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SONA</w:t>
      </w:r>
      <w:r>
        <w:rPr>
          <w:spacing w:val="-9"/>
        </w:rPr>
        <w:t xml:space="preserve"> </w:t>
      </w:r>
      <w:r>
        <w:t>portal</w:t>
      </w:r>
      <w:r>
        <w:rPr>
          <w:spacing w:val="-9"/>
        </w:rPr>
        <w:t xml:space="preserve"> </w:t>
      </w:r>
      <w:r>
        <w:t>were</w:t>
      </w:r>
    </w:p>
    <w:p w14:paraId="5282F20A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048C50E3" w14:textId="77777777" w:rsidR="00693923" w:rsidRDefault="00A11518">
      <w:pPr>
        <w:pStyle w:val="BodyText"/>
        <w:spacing w:before="110" w:line="355" w:lineRule="auto"/>
        <w:ind w:left="171" w:right="145" w:firstLine="8"/>
      </w:pPr>
      <w:bookmarkStart w:id="89" w:name="Participants"/>
      <w:bookmarkStart w:id="90" w:name="_bookmark5"/>
      <w:bookmarkEnd w:id="89"/>
      <w:bookmarkEnd w:id="90"/>
      <w:r>
        <w:rPr>
          <w:w w:val="95"/>
        </w:rPr>
        <w:lastRenderedPageBreak/>
        <w:t>compensated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research</w:t>
      </w:r>
      <w:r>
        <w:rPr>
          <w:spacing w:val="17"/>
          <w:w w:val="95"/>
        </w:rPr>
        <w:t xml:space="preserve"> </w:t>
      </w:r>
      <w:r>
        <w:rPr>
          <w:w w:val="95"/>
        </w:rPr>
        <w:t>participation</w:t>
      </w:r>
      <w:r>
        <w:rPr>
          <w:spacing w:val="16"/>
          <w:w w:val="95"/>
        </w:rPr>
        <w:t xml:space="preserve"> </w:t>
      </w:r>
      <w:r>
        <w:rPr>
          <w:w w:val="95"/>
        </w:rPr>
        <w:t>credit,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compensated.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total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520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responses,</w:t>
      </w:r>
      <w:r>
        <w:rPr>
          <w:spacing w:val="12"/>
          <w:w w:val="95"/>
        </w:rPr>
        <w:t xml:space="preserve"> </w:t>
      </w:r>
      <w:r>
        <w:rPr>
          <w:w w:val="95"/>
        </w:rPr>
        <w:t>160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removed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incomplete,</w:t>
      </w:r>
      <w:r>
        <w:rPr>
          <w:spacing w:val="12"/>
          <w:w w:val="95"/>
        </w:rPr>
        <w:t xml:space="preserve"> </w:t>
      </w:r>
      <w:r>
        <w:rPr>
          <w:w w:val="95"/>
        </w:rPr>
        <w:t>leaving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total of 360. Participants from the US who indicated a nationality other than American</w:t>
      </w:r>
      <w:r>
        <w:rPr>
          <w:spacing w:val="1"/>
        </w:rPr>
        <w:t xml:space="preserve"> </w:t>
      </w:r>
      <w:r>
        <w:rPr>
          <w:w w:val="95"/>
        </w:rPr>
        <w:t>were</w:t>
      </w:r>
      <w:r>
        <w:rPr>
          <w:spacing w:val="3"/>
          <w:w w:val="95"/>
        </w:rPr>
        <w:t xml:space="preserve"> </w:t>
      </w:r>
      <w:r>
        <w:rPr>
          <w:w w:val="95"/>
        </w:rPr>
        <w:t>excluded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analysis.</w:t>
      </w:r>
      <w:r>
        <w:rPr>
          <w:spacing w:val="26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Ghanian</w:t>
      </w:r>
      <w:proofErr w:type="spellEnd"/>
      <w:r>
        <w:rPr>
          <w:w w:val="95"/>
        </w:rPr>
        <w:t>,”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example,</w:t>
      </w:r>
      <w:r>
        <w:rPr>
          <w:spacing w:val="5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included,</w:t>
      </w:r>
      <w:r>
        <w:rPr>
          <w:spacing w:val="5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responses</w:t>
      </w:r>
      <w:r>
        <w:rPr>
          <w:spacing w:val="3"/>
          <w:w w:val="95"/>
        </w:rPr>
        <w:t xml:space="preserve"> </w:t>
      </w:r>
      <w:r>
        <w:rPr>
          <w:w w:val="95"/>
        </w:rPr>
        <w:t>such</w:t>
      </w:r>
      <w:r>
        <w:rPr>
          <w:spacing w:val="-54"/>
          <w:w w:val="95"/>
        </w:rPr>
        <w:t xml:space="preserve"> </w:t>
      </w:r>
      <w:r>
        <w:t>as “Asian-American” were. This left a total of 279 (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𝐹</w:t>
      </w:r>
      <w:r>
        <w:rPr>
          <w:rFonts w:ascii="Times New Roman" w:eastAsia="Times New Roman" w:hAnsi="Times New Roman"/>
        </w:rPr>
        <w:t xml:space="preserve"> </w:t>
      </w:r>
      <w:r>
        <w:rPr>
          <w:w w:val="120"/>
        </w:rPr>
        <w:t xml:space="preserve">= </w:t>
      </w:r>
      <w:r>
        <w:t xml:space="preserve">108, 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𝐴</w:t>
      </w:r>
      <w:r>
        <w:rPr>
          <w:rFonts w:ascii="Times New Roman" w:eastAsia="Times New Roman" w:hAnsi="Times New Roman"/>
        </w:rPr>
        <w:t xml:space="preserve"> </w:t>
      </w:r>
      <w:r>
        <w:rPr>
          <w:w w:val="120"/>
        </w:rPr>
        <w:t xml:space="preserve">= </w:t>
      </w:r>
      <w:r>
        <w:t>171) survey responses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analysis.</w:t>
      </w:r>
      <w:r>
        <w:rPr>
          <w:spacing w:val="26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recruitment</w:t>
      </w:r>
      <w:r>
        <w:rPr>
          <w:spacing w:val="4"/>
        </w:rPr>
        <w:t xml:space="preserve"> </w:t>
      </w:r>
      <w:r>
        <w:t>measures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approved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UT</w:t>
      </w:r>
      <w:r>
        <w:rPr>
          <w:spacing w:val="4"/>
        </w:rPr>
        <w:t xml:space="preserve"> </w:t>
      </w:r>
      <w:r>
        <w:t>Dallas</w:t>
      </w:r>
      <w:r>
        <w:rPr>
          <w:spacing w:val="4"/>
        </w:rPr>
        <w:t xml:space="preserve"> </w:t>
      </w:r>
      <w:r>
        <w:t>IRB.</w:t>
      </w:r>
    </w:p>
    <w:p w14:paraId="1607D37C" w14:textId="77777777" w:rsidR="00693923" w:rsidRDefault="00A11518">
      <w:pPr>
        <w:pStyle w:val="BodyText"/>
        <w:tabs>
          <w:tab w:val="left" w:pos="1914"/>
        </w:tabs>
        <w:spacing w:before="66" w:line="355" w:lineRule="auto"/>
        <w:ind w:left="180" w:right="1074" w:firstLine="576"/>
      </w:pPr>
      <w:bookmarkStart w:id="91" w:name="Stimuli"/>
      <w:bookmarkEnd w:id="91"/>
      <w:r>
        <w:rPr>
          <w:b/>
        </w:rPr>
        <w:t>Stimuli.</w:t>
      </w:r>
      <w:r>
        <w:rPr>
          <w:b/>
        </w:rPr>
        <w:tab/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Experiment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t>Experiment</w:t>
      </w:r>
      <w:r>
        <w:rPr>
          <w:spacing w:val="16"/>
        </w:rPr>
        <w:t xml:space="preserve"> </w:t>
      </w:r>
      <w:r>
        <w:t>1.</w:t>
      </w:r>
    </w:p>
    <w:p w14:paraId="4548E64E" w14:textId="77777777" w:rsidR="00693923" w:rsidRDefault="00A11518">
      <w:pPr>
        <w:pStyle w:val="BodyText"/>
        <w:tabs>
          <w:tab w:val="left" w:pos="1984"/>
        </w:tabs>
        <w:spacing w:before="70" w:line="355" w:lineRule="auto"/>
        <w:ind w:left="180" w:right="393" w:firstLine="576"/>
      </w:pPr>
      <w:bookmarkStart w:id="92" w:name="Surveys"/>
      <w:bookmarkEnd w:id="92"/>
      <w:r>
        <w:rPr>
          <w:b/>
        </w:rPr>
        <w:t>Surveys.</w:t>
      </w:r>
      <w:r>
        <w:rPr>
          <w:b/>
        </w:rPr>
        <w:tab/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Experiment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22"/>
          <w:w w:val="95"/>
        </w:rPr>
        <w:t xml:space="preserve"> </w:t>
      </w:r>
      <w:r>
        <w:rPr>
          <w:w w:val="95"/>
        </w:rPr>
        <w:t>completed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survey</w:t>
      </w:r>
      <w:r>
        <w:rPr>
          <w:spacing w:val="21"/>
          <w:w w:val="95"/>
        </w:rPr>
        <w:t xml:space="preserve"> </w:t>
      </w:r>
      <w:r>
        <w:rPr>
          <w:w w:val="95"/>
        </w:rPr>
        <w:t>(hereafter:</w:t>
      </w:r>
      <w:r>
        <w:rPr>
          <w:spacing w:val="48"/>
          <w:w w:val="95"/>
        </w:rPr>
        <w:t xml:space="preserve"> </w:t>
      </w:r>
      <w:r>
        <w:rPr>
          <w:w w:val="95"/>
        </w:rPr>
        <w:t>Adjectives</w:t>
      </w:r>
      <w:r>
        <w:rPr>
          <w:spacing w:val="-54"/>
          <w:w w:val="95"/>
        </w:rPr>
        <w:t xml:space="preserve"> </w:t>
      </w:r>
      <w:r>
        <w:t xml:space="preserve">Survey/AS) via </w:t>
      </w:r>
      <w:proofErr w:type="spellStart"/>
      <w:r>
        <w:t>qualtrics</w:t>
      </w:r>
      <w:proofErr w:type="spellEnd"/>
      <w:r>
        <w:t xml:space="preserve"> in either English or French, depending on their location, that</w:t>
      </w:r>
      <w:r>
        <w:rPr>
          <w:spacing w:val="1"/>
        </w:rPr>
        <w:t xml:space="preserve"> </w:t>
      </w:r>
      <w:r>
        <w:rPr>
          <w:w w:val="95"/>
        </w:rPr>
        <w:t>consisted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task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evaluated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adjectives.</w:t>
      </w:r>
    </w:p>
    <w:p w14:paraId="18B82943" w14:textId="77777777" w:rsidR="00693923" w:rsidRDefault="00A11518">
      <w:pPr>
        <w:pStyle w:val="BodyText"/>
        <w:spacing w:line="355" w:lineRule="auto"/>
        <w:ind w:left="180" w:right="111" w:hanging="9"/>
      </w:pPr>
      <w:r>
        <w:rPr>
          <w:w w:val="95"/>
        </w:rPr>
        <w:t>Thirty-three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‘dark,’</w:t>
      </w:r>
      <w:r>
        <w:rPr>
          <w:spacing w:val="13"/>
          <w:w w:val="95"/>
        </w:rPr>
        <w:t xml:space="preserve"> </w:t>
      </w:r>
      <w:r>
        <w:rPr>
          <w:w w:val="95"/>
        </w:rPr>
        <w:t>‘warm,’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‘colorful’</w:t>
      </w:r>
      <w:r>
        <w:rPr>
          <w:spacing w:val="12"/>
          <w:w w:val="95"/>
        </w:rPr>
        <w:t xml:space="preserve"> </w:t>
      </w:r>
      <w:r>
        <w:rPr>
          <w:w w:val="95"/>
        </w:rPr>
        <w:t>(French:</w:t>
      </w:r>
      <w:r>
        <w:rPr>
          <w:spacing w:val="39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sombre</w:t>
      </w:r>
      <w:proofErr w:type="spellEnd"/>
      <w:r>
        <w:rPr>
          <w:w w:val="95"/>
        </w:rPr>
        <w:t>,’</w:t>
      </w:r>
      <w:r>
        <w:rPr>
          <w:spacing w:val="13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chaleureux</w:t>
      </w:r>
      <w:proofErr w:type="spellEnd"/>
      <w:r>
        <w:rPr>
          <w:w w:val="95"/>
        </w:rPr>
        <w:t>,’</w:t>
      </w:r>
      <w:r>
        <w:rPr>
          <w:spacing w:val="-54"/>
          <w:w w:val="95"/>
        </w:rPr>
        <w:t xml:space="preserve"> </w:t>
      </w:r>
      <w:r>
        <w:t>and ‘</w:t>
      </w:r>
      <w:proofErr w:type="spellStart"/>
      <w:r>
        <w:t>colore</w:t>
      </w:r>
      <w:proofErr w:type="spellEnd"/>
      <w:r>
        <w:t xml:space="preserve">’). The adjectives for the AS were selected using </w:t>
      </w:r>
      <w:proofErr w:type="spellStart"/>
      <w:r>
        <w:t>Wallmark</w:t>
      </w:r>
      <w:proofErr w:type="spellEnd"/>
      <w:r>
        <w:t xml:space="preserve"> (2019) as a guide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consult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professional</w:t>
      </w:r>
      <w:r>
        <w:rPr>
          <w:spacing w:val="10"/>
          <w:w w:val="95"/>
        </w:rPr>
        <w:t xml:space="preserve"> </w:t>
      </w:r>
      <w:r>
        <w:rPr>
          <w:w w:val="95"/>
        </w:rPr>
        <w:t>musician.</w:t>
      </w:r>
      <w:r>
        <w:rPr>
          <w:spacing w:val="34"/>
          <w:w w:val="95"/>
        </w:rPr>
        <w:t xml:space="preserve"> </w:t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initially</w:t>
      </w:r>
      <w:r>
        <w:rPr>
          <w:spacing w:val="11"/>
          <w:w w:val="95"/>
        </w:rPr>
        <w:t xml:space="preserve"> </w:t>
      </w:r>
      <w:r>
        <w:rPr>
          <w:w w:val="95"/>
        </w:rPr>
        <w:t>selected</w:t>
      </w:r>
      <w:r>
        <w:rPr>
          <w:spacing w:val="1"/>
          <w:w w:val="95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French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English.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cases,</w:t>
      </w:r>
      <w:r>
        <w:rPr>
          <w:spacing w:val="-10"/>
        </w:rPr>
        <w:t xml:space="preserve"> </w:t>
      </w:r>
      <w:r>
        <w:rPr>
          <w:spacing w:val="-1"/>
        </w:rPr>
        <w:t>adjectives</w:t>
      </w:r>
      <w:r>
        <w:rPr>
          <w:spacing w:val="-10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selected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 French (vis-à-vis English) translation. The adjectives are listed in English and in</w:t>
      </w:r>
      <w:r>
        <w:rPr>
          <w:spacing w:val="1"/>
        </w:rPr>
        <w:t xml:space="preserve"> </w:t>
      </w:r>
      <w:r>
        <w:t>French in the supplementary materials. The survey also gathered demographic data,</w:t>
      </w:r>
      <w:r>
        <w:rPr>
          <w:spacing w:val="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identity,</w:t>
      </w:r>
      <w:r>
        <w:rPr>
          <w:spacing w:val="-3"/>
        </w:rPr>
        <w:t xml:space="preserve"> </w:t>
      </w:r>
      <w:r>
        <w:t>nationality,</w:t>
      </w:r>
      <w:r>
        <w:rPr>
          <w:spacing w:val="-3"/>
        </w:rPr>
        <w:t xml:space="preserve"> </w:t>
      </w:r>
      <w:r>
        <w:t>occupation,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experience.</w:t>
      </w:r>
    </w:p>
    <w:p w14:paraId="6C13AA88" w14:textId="77777777" w:rsidR="00693923" w:rsidRDefault="00A11518">
      <w:pPr>
        <w:pStyle w:val="BodyText"/>
        <w:tabs>
          <w:tab w:val="left" w:pos="2279"/>
        </w:tabs>
        <w:spacing w:before="61" w:line="355" w:lineRule="auto"/>
        <w:ind w:left="180" w:right="216" w:firstLine="576"/>
      </w:pPr>
      <w:bookmarkStart w:id="93" w:name="Procedure"/>
      <w:bookmarkEnd w:id="93"/>
      <w:r>
        <w:rPr>
          <w:b/>
        </w:rPr>
        <w:t>Procedure.</w:t>
      </w:r>
      <w:r>
        <w:rPr>
          <w:b/>
        </w:rPr>
        <w:tab/>
      </w:r>
      <w:r>
        <w:t>Participants were provided with a link to the survey and were</w:t>
      </w:r>
      <w:r>
        <w:rPr>
          <w:spacing w:val="1"/>
        </w:rPr>
        <w:t xml:space="preserve"> </w:t>
      </w:r>
      <w:r>
        <w:rPr>
          <w:w w:val="95"/>
        </w:rPr>
        <w:t>instructed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listen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presented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survey</w:t>
      </w:r>
      <w:r>
        <w:rPr>
          <w:spacing w:val="14"/>
          <w:w w:val="95"/>
        </w:rPr>
        <w:t xml:space="preserve"> </w:t>
      </w:r>
      <w:r>
        <w:rPr>
          <w:w w:val="95"/>
        </w:rPr>
        <w:t>either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headphones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quiet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5"/>
          <w:w w:val="95"/>
        </w:rPr>
        <w:t xml:space="preserve"> </w:t>
      </w:r>
      <w:r>
        <w:rPr>
          <w:w w:val="95"/>
        </w:rPr>
        <w:t>environment,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controlled,</w:t>
      </w:r>
      <w:r>
        <w:rPr>
          <w:spacing w:val="15"/>
          <w:w w:val="95"/>
        </w:rPr>
        <w:t xml:space="preserve"> </w:t>
      </w:r>
      <w:r>
        <w:rPr>
          <w:w w:val="95"/>
        </w:rPr>
        <w:t>nor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part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survey.</w:t>
      </w:r>
      <w:r>
        <w:rPr>
          <w:spacing w:val="37"/>
          <w:w w:val="95"/>
        </w:rPr>
        <w:t xml:space="preserve"> </w:t>
      </w:r>
      <w:r>
        <w:rPr>
          <w:w w:val="95"/>
        </w:rPr>
        <w:t>After</w:t>
      </w:r>
      <w:r>
        <w:rPr>
          <w:spacing w:val="13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informed</w:t>
      </w:r>
      <w:r>
        <w:rPr>
          <w:spacing w:val="14"/>
          <w:w w:val="95"/>
        </w:rPr>
        <w:t xml:space="preserve"> </w:t>
      </w:r>
      <w:r>
        <w:rPr>
          <w:w w:val="95"/>
        </w:rPr>
        <w:t>consent</w:t>
      </w:r>
      <w:r>
        <w:rPr>
          <w:spacing w:val="13"/>
          <w:w w:val="95"/>
        </w:rPr>
        <w:t xml:space="preserve"> </w:t>
      </w:r>
      <w:r>
        <w:rPr>
          <w:w w:val="95"/>
        </w:rPr>
        <w:t>procedures,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listened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15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"/>
          <w:w w:val="95"/>
        </w:rPr>
        <w:t xml:space="preserve"> </w:t>
      </w:r>
      <w:r>
        <w:rPr>
          <w:w w:val="95"/>
        </w:rPr>
        <w:t>presented</w:t>
      </w:r>
      <w:r>
        <w:rPr>
          <w:spacing w:val="13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at</w:t>
      </w:r>
      <w:r>
        <w:rPr>
          <w:spacing w:val="13"/>
          <w:w w:val="95"/>
        </w:rPr>
        <w:t xml:space="preserve"> </w:t>
      </w:r>
      <w:r>
        <w:rPr>
          <w:w w:val="95"/>
        </w:rPr>
        <w:t>time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random</w:t>
      </w:r>
      <w:r>
        <w:rPr>
          <w:spacing w:val="13"/>
          <w:w w:val="95"/>
        </w:rPr>
        <w:t xml:space="preserve"> </w:t>
      </w:r>
      <w:r>
        <w:rPr>
          <w:w w:val="95"/>
        </w:rPr>
        <w:t>order,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answered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single</w:t>
      </w:r>
      <w:r>
        <w:rPr>
          <w:spacing w:val="13"/>
          <w:w w:val="95"/>
        </w:rPr>
        <w:t xml:space="preserve"> </w:t>
      </w:r>
      <w:r>
        <w:rPr>
          <w:w w:val="95"/>
        </w:rPr>
        <w:t>CATA</w:t>
      </w:r>
      <w:r>
        <w:rPr>
          <w:spacing w:val="13"/>
          <w:w w:val="95"/>
        </w:rPr>
        <w:t xml:space="preserve"> </w:t>
      </w:r>
      <w:r>
        <w:rPr>
          <w:w w:val="95"/>
        </w:rPr>
        <w:t>question</w:t>
      </w:r>
      <w:r>
        <w:rPr>
          <w:spacing w:val="13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excerpt.</w:t>
      </w:r>
      <w:r>
        <w:rPr>
          <w:spacing w:val="36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presented,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random</w:t>
      </w:r>
      <w:r>
        <w:rPr>
          <w:spacing w:val="13"/>
          <w:w w:val="95"/>
        </w:rPr>
        <w:t xml:space="preserve"> </w:t>
      </w:r>
      <w:r>
        <w:rPr>
          <w:w w:val="95"/>
        </w:rPr>
        <w:t>order,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excerpt.</w:t>
      </w:r>
      <w:r>
        <w:rPr>
          <w:spacing w:val="37"/>
          <w:w w:val="95"/>
        </w:rPr>
        <w:t xml:space="preserve"> </w:t>
      </w:r>
      <w:r>
        <w:rPr>
          <w:w w:val="95"/>
        </w:rPr>
        <w:t>Demographic</w:t>
      </w:r>
      <w:r>
        <w:rPr>
          <w:spacing w:val="1"/>
          <w:w w:val="95"/>
        </w:rPr>
        <w:t xml:space="preserve"> </w:t>
      </w:r>
      <w:r>
        <w:t>survey</w:t>
      </w:r>
      <w:r>
        <w:rPr>
          <w:spacing w:val="11"/>
        </w:rPr>
        <w:t xml:space="preserve"> </w:t>
      </w:r>
      <w:r>
        <w:t>questions</w:t>
      </w:r>
      <w:r>
        <w:rPr>
          <w:spacing w:val="11"/>
        </w:rPr>
        <w:t xml:space="preserve"> </w:t>
      </w:r>
      <w:r>
        <w:t>followed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experimental</w:t>
      </w:r>
      <w:r>
        <w:rPr>
          <w:spacing w:val="11"/>
        </w:rPr>
        <w:t xml:space="preserve"> </w:t>
      </w:r>
      <w:r>
        <w:t>task.</w:t>
      </w:r>
    </w:p>
    <w:p w14:paraId="49821047" w14:textId="77777777" w:rsidR="00693923" w:rsidRDefault="00A11518">
      <w:pPr>
        <w:tabs>
          <w:tab w:val="left" w:pos="2494"/>
        </w:tabs>
        <w:spacing w:before="65" w:line="355" w:lineRule="auto"/>
        <w:ind w:left="180" w:right="5330" w:firstLine="576"/>
        <w:rPr>
          <w:sz w:val="24"/>
        </w:rPr>
      </w:pPr>
      <w:r>
        <w:rPr>
          <w:noProof/>
        </w:rPr>
        <w:drawing>
          <wp:anchor distT="0" distB="0" distL="0" distR="0" simplePos="0" relativeHeight="15759872" behindDoc="0" locked="0" layoutInCell="1" allowOverlap="1" wp14:anchorId="64ADC73E" wp14:editId="79C1914D">
            <wp:simplePos x="0" y="0"/>
            <wp:positionH relativeFrom="page">
              <wp:posOffset>3886200</wp:posOffset>
            </wp:positionH>
            <wp:positionV relativeFrom="paragraph">
              <wp:posOffset>286782</wp:posOffset>
            </wp:positionV>
            <wp:extent cx="2971805" cy="1092026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109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Participants.</w:t>
      </w:r>
      <w:r>
        <w:rPr>
          <w:b/>
          <w:sz w:val="24"/>
        </w:rPr>
        <w:tab/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scree</w:t>
      </w:r>
      <w:r>
        <w:rPr>
          <w:spacing w:val="9"/>
          <w:sz w:val="24"/>
        </w:rPr>
        <w:t xml:space="preserve"> </w:t>
      </w:r>
      <w:r>
        <w:rPr>
          <w:sz w:val="24"/>
        </w:rPr>
        <w:t>plot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depicted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Figure</w:t>
      </w:r>
      <w:r>
        <w:rPr>
          <w:spacing w:val="6"/>
          <w:w w:val="95"/>
          <w:sz w:val="24"/>
        </w:rPr>
        <w:t xml:space="preserve"> </w:t>
      </w:r>
      <w:hyperlink w:anchor="_bookmark5" w:history="1">
        <w:r>
          <w:rPr>
            <w:w w:val="95"/>
            <w:sz w:val="24"/>
          </w:rPr>
          <w:t>6</w:t>
        </w:r>
        <w:r>
          <w:rPr>
            <w:spacing w:val="6"/>
            <w:w w:val="95"/>
            <w:sz w:val="24"/>
          </w:rPr>
          <w:t xml:space="preserve"> </w:t>
        </w:r>
      </w:hyperlink>
      <w:r>
        <w:rPr>
          <w:w w:val="95"/>
          <w:sz w:val="24"/>
        </w:rPr>
        <w:t>shows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explained</w:t>
      </w:r>
    </w:p>
    <w:p w14:paraId="1DB74ACA" w14:textId="77777777" w:rsidR="00693923" w:rsidRDefault="00693923">
      <w:pPr>
        <w:spacing w:line="355" w:lineRule="auto"/>
        <w:rPr>
          <w:sz w:val="24"/>
        </w:rPr>
        <w:sectPr w:rsidR="00693923">
          <w:pgSz w:w="12240" w:h="15840"/>
          <w:pgMar w:top="1380" w:right="1280" w:bottom="0" w:left="1260" w:header="649" w:footer="0" w:gutter="0"/>
          <w:cols w:space="720"/>
        </w:sectPr>
      </w:pPr>
    </w:p>
    <w:p w14:paraId="1BBCD671" w14:textId="77777777" w:rsidR="00693923" w:rsidRDefault="00A11518">
      <w:pPr>
        <w:pStyle w:val="BodyText"/>
        <w:spacing w:before="110" w:line="355" w:lineRule="auto"/>
        <w:ind w:left="168" w:right="5072" w:firstLine="5"/>
      </w:pPr>
      <w:bookmarkStart w:id="94" w:name="_bookmark6"/>
      <w:bookmarkEnd w:id="94"/>
      <w:r>
        <w:lastRenderedPageBreak/>
        <w:t>variance per dimension for the distance</w:t>
      </w:r>
      <w:r>
        <w:rPr>
          <w:spacing w:val="1"/>
        </w:rPr>
        <w:t xml:space="preserve"> </w:t>
      </w:r>
      <w:r>
        <w:t>analysis of participants in the adjectives</w:t>
      </w:r>
      <w:r>
        <w:rPr>
          <w:spacing w:val="1"/>
        </w:rPr>
        <w:t xml:space="preserve"> </w:t>
      </w:r>
      <w:r>
        <w:rPr>
          <w:spacing w:val="-1"/>
        </w:rPr>
        <w:t xml:space="preserve">survey. Again, </w:t>
      </w:r>
      <w:r>
        <w:t>having a high number of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means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-54"/>
          <w:w w:val="9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dimension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extracting a little variance.</w:t>
      </w:r>
      <w:r>
        <w:rPr>
          <w:spacing w:val="1"/>
        </w:rPr>
        <w:t xml:space="preserve"> </w:t>
      </w:r>
      <w:r>
        <w:t>The first five</w:t>
      </w:r>
      <w:r>
        <w:rPr>
          <w:spacing w:val="1"/>
        </w:rPr>
        <w:t xml:space="preserve"> </w:t>
      </w:r>
      <w:r>
        <w:t xml:space="preserve">dimensions all have </w:t>
      </w:r>
      <w:r>
        <w:rPr>
          <w:rFonts w:ascii="Times New Roman" w:eastAsia="Times New Roman"/>
        </w:rPr>
        <w:t xml:space="preserve">𝜆 </w:t>
      </w:r>
      <w:r>
        <w:rPr>
          <w:w w:val="120"/>
        </w:rPr>
        <w:t xml:space="preserve">&gt; </w:t>
      </w:r>
      <w:r>
        <w:t>1: 1.66, 1.27, 1.13,</w:t>
      </w:r>
      <w:r>
        <w:rPr>
          <w:spacing w:val="-57"/>
        </w:rPr>
        <w:t xml:space="preserve"> </w:t>
      </w:r>
      <w:r>
        <w:rPr>
          <w:spacing w:val="-1"/>
        </w:rPr>
        <w:t>1.09,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1.06,</w:t>
      </w:r>
      <w:r>
        <w:rPr>
          <w:spacing w:val="-10"/>
        </w:rPr>
        <w:t xml:space="preserve"> </w:t>
      </w:r>
      <w:r>
        <w:t>respectively,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of</w:t>
      </w:r>
    </w:p>
    <w:p w14:paraId="367B633A" w14:textId="77777777" w:rsidR="00693923" w:rsidRDefault="00A11518">
      <w:pPr>
        <w:pStyle w:val="BodyText"/>
        <w:spacing w:line="355" w:lineRule="auto"/>
        <w:ind w:left="171" w:right="212" w:firstLine="8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high</w:t>
      </w:r>
      <w:r>
        <w:rPr>
          <w:spacing w:val="15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15"/>
          <w:w w:val="95"/>
        </w:rPr>
        <w:t xml:space="preserve"> </w:t>
      </w:r>
      <w:r>
        <w:rPr>
          <w:w w:val="95"/>
        </w:rPr>
        <w:t>here,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dimension</w:t>
      </w:r>
      <w:r>
        <w:rPr>
          <w:spacing w:val="14"/>
          <w:w w:val="95"/>
        </w:rPr>
        <w:t xml:space="preserve"> </w:t>
      </w:r>
      <w:r>
        <w:rPr>
          <w:w w:val="95"/>
        </w:rPr>
        <w:t>extracts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5"/>
          <w:w w:val="95"/>
        </w:rPr>
        <w:t xml:space="preserve"> </w:t>
      </w:r>
      <w:r>
        <w:rPr>
          <w:w w:val="95"/>
        </w:rPr>
        <w:t>~3%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overall</w:t>
      </w:r>
      <w:r>
        <w:rPr>
          <w:spacing w:val="14"/>
          <w:w w:val="95"/>
        </w:rPr>
        <w:t xml:space="preserve"> </w:t>
      </w:r>
      <w:r>
        <w:rPr>
          <w:w w:val="95"/>
        </w:rPr>
        <w:t>variance.</w:t>
      </w:r>
      <w:r>
        <w:rPr>
          <w:spacing w:val="-54"/>
          <w:w w:val="95"/>
        </w:rPr>
        <w:t xml:space="preserve"> </w:t>
      </w:r>
      <w:r>
        <w:t>Again, as above, for the purposes of this case study, we’re focusing on the first two</w:t>
      </w:r>
      <w:r>
        <w:rPr>
          <w:spacing w:val="1"/>
        </w:rPr>
        <w:t xml:space="preserve"> </w:t>
      </w:r>
      <w:r>
        <w:t>dimensions.</w:t>
      </w:r>
    </w:p>
    <w:p w14:paraId="369A680F" w14:textId="77777777" w:rsidR="00693923" w:rsidRDefault="00A11518">
      <w:pPr>
        <w:pStyle w:val="BodyText"/>
        <w:spacing w:line="355" w:lineRule="auto"/>
        <w:ind w:left="180" w:right="112" w:firstLine="576"/>
      </w:pP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16"/>
          <w:w w:val="95"/>
        </w:rPr>
        <w:t xml:space="preserve"> </w:t>
      </w:r>
      <w:r>
        <w:rPr>
          <w:w w:val="95"/>
        </w:rPr>
        <w:t>calculated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pages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brick</w:t>
      </w:r>
      <w:r>
        <w:rPr>
          <w:spacing w:val="16"/>
          <w:w w:val="95"/>
        </w:rPr>
        <w:t xml:space="preserve"> </w:t>
      </w:r>
      <w:r>
        <w:rPr>
          <w:w w:val="95"/>
        </w:rPr>
        <w:t>revealed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significant group differences in how </w:t>
      </w:r>
      <w:r>
        <w:t>French and American participants described the</w:t>
      </w:r>
      <w:r>
        <w:rPr>
          <w:spacing w:val="1"/>
        </w:rPr>
        <w:t xml:space="preserve"> </w:t>
      </w:r>
      <w:r>
        <w:t xml:space="preserve">excerpts, </w:t>
      </w:r>
      <w:r>
        <w:rPr>
          <w:i/>
        </w:rPr>
        <w:t>p</w:t>
      </w:r>
      <w:r>
        <w:t>.</w:t>
      </w:r>
      <w:r>
        <w:rPr>
          <w:spacing w:val="1"/>
        </w:rPr>
        <w:t xml:space="preserve"> </w:t>
      </w:r>
      <w:r>
        <w:t>&lt; .01.</w:t>
      </w:r>
      <w:r>
        <w:rPr>
          <w:spacing w:val="1"/>
        </w:rPr>
        <w:t xml:space="preserve"> </w:t>
      </w:r>
      <w:r>
        <w:t xml:space="preserve">The factor scores of the participants are plotted in Figure </w:t>
      </w:r>
      <w:hyperlink w:anchor="_bookmark7" w:history="1">
        <w:r>
          <w:t>7</w:t>
        </w:r>
      </w:hyperlink>
      <w:r>
        <w:t xml:space="preserve">, with </w:t>
      </w:r>
      <w:proofErr w:type="spellStart"/>
      <w:r>
        <w:t>with</w:t>
      </w:r>
      <w:proofErr w:type="spellEnd"/>
      <w:r>
        <w:rPr>
          <w:spacing w:val="1"/>
        </w:rPr>
        <w:t xml:space="preserve"> </w:t>
      </w:r>
      <w:r>
        <w:t>group means and bootstrapped confidence intervals shown for those means. The</w:t>
      </w:r>
      <w:r>
        <w:rPr>
          <w:spacing w:val="1"/>
        </w:rPr>
        <w:t xml:space="preserve"> </w:t>
      </w:r>
      <w:r>
        <w:rPr>
          <w:w w:val="95"/>
        </w:rPr>
        <w:t>bootstrapping</w:t>
      </w:r>
      <w:r>
        <w:rPr>
          <w:spacing w:val="13"/>
          <w:w w:val="95"/>
        </w:rPr>
        <w:t xml:space="preserve"> </w:t>
      </w:r>
      <w:r>
        <w:rPr>
          <w:w w:val="95"/>
        </w:rPr>
        <w:t>resampling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performed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1000</w:t>
      </w:r>
      <w:r>
        <w:rPr>
          <w:spacing w:val="14"/>
          <w:w w:val="95"/>
        </w:rPr>
        <w:t xml:space="preserve"> </w:t>
      </w:r>
      <w:r>
        <w:rPr>
          <w:w w:val="95"/>
        </w:rPr>
        <w:t>iterations.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analyzed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other</w:t>
      </w:r>
      <w:r>
        <w:rPr>
          <w:spacing w:val="12"/>
          <w:w w:val="95"/>
        </w:rPr>
        <w:t xml:space="preserve"> </w:t>
      </w:r>
      <w:r>
        <w:rPr>
          <w:w w:val="95"/>
        </w:rPr>
        <w:t>participant</w:t>
      </w:r>
      <w:r>
        <w:rPr>
          <w:spacing w:val="12"/>
          <w:w w:val="95"/>
        </w:rPr>
        <w:t xml:space="preserve"> </w:t>
      </w:r>
      <w:r>
        <w:rPr>
          <w:w w:val="95"/>
        </w:rPr>
        <w:t>groupings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factors:</w:t>
      </w:r>
      <w:r>
        <w:rPr>
          <w:spacing w:val="35"/>
          <w:w w:val="95"/>
        </w:rPr>
        <w:t xml:space="preserve"> </w:t>
      </w:r>
      <w:r>
        <w:rPr>
          <w:w w:val="95"/>
        </w:rPr>
        <w:t>gender</w:t>
      </w:r>
      <w:r>
        <w:rPr>
          <w:spacing w:val="12"/>
          <w:w w:val="95"/>
        </w:rPr>
        <w:t xml:space="preserve"> </w:t>
      </w:r>
      <w:r>
        <w:rPr>
          <w:w w:val="95"/>
        </w:rPr>
        <w:t>identity,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three</w:t>
      </w:r>
      <w:r>
        <w:rPr>
          <w:spacing w:val="12"/>
          <w:w w:val="95"/>
        </w:rPr>
        <w:t xml:space="preserve"> </w:t>
      </w:r>
      <w:r>
        <w:rPr>
          <w:w w:val="95"/>
        </w:rPr>
        <w:t>levels:</w:t>
      </w:r>
      <w:r>
        <w:rPr>
          <w:spacing w:val="35"/>
          <w:w w:val="95"/>
        </w:rPr>
        <w:t xml:space="preserve"> </w:t>
      </w:r>
      <w:r>
        <w:rPr>
          <w:w w:val="95"/>
        </w:rPr>
        <w:t>Male,</w:t>
      </w:r>
      <w:r>
        <w:rPr>
          <w:spacing w:val="1"/>
          <w:w w:val="95"/>
        </w:rPr>
        <w:t xml:space="preserve"> </w:t>
      </w:r>
      <w:r>
        <w:t>Female,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Non-Binary,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music</w:t>
      </w:r>
      <w:r>
        <w:rPr>
          <w:spacing w:val="-10"/>
        </w:rPr>
        <w:t xml:space="preserve"> </w:t>
      </w:r>
      <w:r>
        <w:t>training,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levels:</w:t>
      </w:r>
      <w:r>
        <w:rPr>
          <w:spacing w:val="7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years,</w:t>
      </w:r>
      <w:r>
        <w:rPr>
          <w:spacing w:val="-10"/>
        </w:rPr>
        <w:t xml:space="preserve"> </w:t>
      </w:r>
      <w:r>
        <w:t>2-5</w:t>
      </w:r>
      <w:r>
        <w:rPr>
          <w:spacing w:val="-9"/>
        </w:rPr>
        <w:t xml:space="preserve"> </w:t>
      </w:r>
      <w:r>
        <w:t>years,</w:t>
      </w:r>
      <w:r>
        <w:rPr>
          <w:spacing w:val="1"/>
        </w:rPr>
        <w:t xml:space="preserve"> </w:t>
      </w:r>
      <w:bookmarkStart w:id="95" w:name="Excerpts"/>
      <w:bookmarkEnd w:id="95"/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&gt;5</w:t>
      </w:r>
      <w:r>
        <w:rPr>
          <w:spacing w:val="9"/>
          <w:w w:val="95"/>
        </w:rPr>
        <w:t xml:space="preserve"> </w:t>
      </w:r>
      <w:r>
        <w:rPr>
          <w:w w:val="95"/>
        </w:rPr>
        <w:t>years.</w:t>
      </w:r>
      <w:r>
        <w:rPr>
          <w:spacing w:val="31"/>
          <w:w w:val="95"/>
        </w:rPr>
        <w:t xml:space="preserve"> </w:t>
      </w:r>
      <w:r>
        <w:rPr>
          <w:w w:val="95"/>
        </w:rPr>
        <w:t>Neither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analyses</w:t>
      </w:r>
      <w:r>
        <w:rPr>
          <w:spacing w:val="8"/>
          <w:w w:val="95"/>
        </w:rPr>
        <w:t xml:space="preserve"> </w:t>
      </w:r>
      <w:r>
        <w:rPr>
          <w:w w:val="95"/>
        </w:rPr>
        <w:t>revealed</w:t>
      </w:r>
      <w:r>
        <w:rPr>
          <w:spacing w:val="9"/>
          <w:w w:val="95"/>
        </w:rPr>
        <w:t xml:space="preserve"> </w:t>
      </w:r>
      <w:r>
        <w:rPr>
          <w:w w:val="95"/>
        </w:rPr>
        <w:t>any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8"/>
          <w:w w:val="95"/>
        </w:rPr>
        <w:t xml:space="preserve"> </w:t>
      </w:r>
      <w:r>
        <w:rPr>
          <w:w w:val="95"/>
        </w:rPr>
        <w:t>differences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groups.</w:t>
      </w:r>
    </w:p>
    <w:p w14:paraId="5C96E5EF" w14:textId="77777777" w:rsidR="00693923" w:rsidRDefault="00A11518">
      <w:pPr>
        <w:pStyle w:val="BodyText"/>
        <w:tabs>
          <w:tab w:val="left" w:pos="2100"/>
        </w:tabs>
        <w:spacing w:line="355" w:lineRule="auto"/>
        <w:ind w:left="180" w:right="255" w:firstLine="576"/>
      </w:pPr>
      <w:r>
        <w:rPr>
          <w:b/>
        </w:rPr>
        <w:t>Excerpts.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plot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Figure</w:t>
      </w:r>
      <w:r>
        <w:rPr>
          <w:spacing w:val="13"/>
          <w:w w:val="95"/>
        </w:rPr>
        <w:t xml:space="preserve"> </w:t>
      </w:r>
      <w:hyperlink w:anchor="_bookmark6" w:history="1">
        <w:r>
          <w:rPr>
            <w:w w:val="95"/>
          </w:rPr>
          <w:t>8</w:t>
        </w:r>
        <w:r>
          <w:rPr>
            <w:spacing w:val="12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explained</w:t>
      </w:r>
      <w:r>
        <w:rPr>
          <w:spacing w:val="13"/>
          <w:w w:val="95"/>
        </w:rPr>
        <w:t xml:space="preserve"> </w:t>
      </w:r>
      <w:r>
        <w:rPr>
          <w:w w:val="95"/>
        </w:rPr>
        <w:t>variance</w:t>
      </w:r>
      <w:r>
        <w:rPr>
          <w:spacing w:val="12"/>
          <w:w w:val="95"/>
        </w:rPr>
        <w:t xml:space="preserve"> </w:t>
      </w:r>
      <w:r>
        <w:rPr>
          <w:w w:val="95"/>
        </w:rPr>
        <w:t>per</w:t>
      </w:r>
      <w:r>
        <w:rPr>
          <w:spacing w:val="13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excerpts</w:t>
      </w:r>
      <w:r>
        <w:rPr>
          <w:spacing w:val="19"/>
          <w:w w:val="95"/>
        </w:rPr>
        <w:t xml:space="preserve"> </w:t>
      </w:r>
      <w:r>
        <w:rPr>
          <w:w w:val="95"/>
        </w:rPr>
        <w:t>contingency</w:t>
      </w:r>
      <w:r>
        <w:rPr>
          <w:spacing w:val="19"/>
          <w:w w:val="95"/>
        </w:rPr>
        <w:t xml:space="preserve"> </w:t>
      </w:r>
      <w:r>
        <w:rPr>
          <w:w w:val="95"/>
        </w:rPr>
        <w:t>table.</w:t>
      </w:r>
      <w:r>
        <w:rPr>
          <w:spacing w:val="45"/>
          <w:w w:val="95"/>
        </w:rPr>
        <w:t xml:space="preserve"> </w:t>
      </w:r>
      <w:r>
        <w:rPr>
          <w:w w:val="95"/>
        </w:rPr>
        <w:t>Although</w:t>
      </w:r>
      <w:r>
        <w:rPr>
          <w:spacing w:val="19"/>
          <w:w w:val="95"/>
        </w:rPr>
        <w:t xml:space="preserve"> </w:t>
      </w:r>
      <w:r>
        <w:rPr>
          <w:w w:val="95"/>
        </w:rPr>
        <w:t>there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no</w:t>
      </w:r>
      <w:r>
        <w:rPr>
          <w:spacing w:val="19"/>
          <w:w w:val="95"/>
        </w:rPr>
        <w:t xml:space="preserve"> </w:t>
      </w:r>
      <w:r>
        <w:rPr>
          <w:w w:val="95"/>
        </w:rPr>
        <w:t>components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rFonts w:ascii="Times New Roman" w:eastAsia="Times New Roman"/>
          <w:w w:val="95"/>
        </w:rPr>
        <w:t>𝜆</w:t>
      </w:r>
      <w:r>
        <w:rPr>
          <w:rFonts w:ascii="Times New Roman" w:eastAsia="Times New Roman"/>
          <w:spacing w:val="19"/>
          <w:w w:val="95"/>
        </w:rPr>
        <w:t xml:space="preserve"> </w:t>
      </w:r>
      <w:r>
        <w:rPr>
          <w:w w:val="95"/>
        </w:rPr>
        <w:t>&gt;</w:t>
      </w:r>
      <w:r>
        <w:rPr>
          <w:spacing w:val="19"/>
          <w:w w:val="95"/>
        </w:rPr>
        <w:t xml:space="preserve"> </w:t>
      </w:r>
      <w:r>
        <w:rPr>
          <w:w w:val="95"/>
        </w:rPr>
        <w:t>1,</w:t>
      </w:r>
      <w:r>
        <w:rPr>
          <w:spacing w:val="-54"/>
          <w:w w:val="95"/>
        </w:rPr>
        <w:t xml:space="preserve"> </w:t>
      </w:r>
      <w:r>
        <w:t>there are two strong dimensions that extract a majority of the variance. The first two</w:t>
      </w:r>
      <w:r>
        <w:rPr>
          <w:spacing w:val="1"/>
        </w:rPr>
        <w:t xml:space="preserve"> </w:t>
      </w:r>
      <w:r>
        <w:rPr>
          <w:w w:val="95"/>
        </w:rPr>
        <w:t>dimensions</w:t>
      </w:r>
      <w:r>
        <w:rPr>
          <w:spacing w:val="22"/>
          <w:w w:val="95"/>
        </w:rPr>
        <w:t xml:space="preserve"> </w:t>
      </w:r>
      <w:r>
        <w:rPr>
          <w:w w:val="95"/>
        </w:rPr>
        <w:t>extract</w:t>
      </w:r>
      <w:r>
        <w:rPr>
          <w:spacing w:val="22"/>
          <w:w w:val="95"/>
        </w:rPr>
        <w:t xml:space="preserve"> </w:t>
      </w:r>
      <w:r>
        <w:rPr>
          <w:w w:val="95"/>
        </w:rPr>
        <w:t>72.25%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variance,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dimension</w:t>
      </w:r>
      <w:r>
        <w:rPr>
          <w:spacing w:val="22"/>
          <w:w w:val="95"/>
        </w:rPr>
        <w:t xml:space="preserve"> </w:t>
      </w:r>
      <w:r>
        <w:rPr>
          <w:w w:val="95"/>
        </w:rPr>
        <w:t>extracting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majority:</w:t>
      </w:r>
      <w:r>
        <w:rPr>
          <w:spacing w:val="-54"/>
          <w:w w:val="95"/>
        </w:rPr>
        <w:t xml:space="preserve"> </w:t>
      </w:r>
      <w:r>
        <w:t>50.05%, and the second dimension extracting almost a quarter of the overall variance:</w:t>
      </w:r>
      <w:r>
        <w:rPr>
          <w:spacing w:val="1"/>
        </w:rPr>
        <w:t xml:space="preserve"> </w:t>
      </w:r>
      <w:r>
        <w:t>50.05%.</w:t>
      </w:r>
    </w:p>
    <w:p w14:paraId="23FFDD8A" w14:textId="77777777" w:rsidR="00693923" w:rsidRDefault="00693923">
      <w:pPr>
        <w:pStyle w:val="BodyText"/>
        <w:spacing w:before="10"/>
        <w:rPr>
          <w:sz w:val="10"/>
        </w:rPr>
      </w:pPr>
    </w:p>
    <w:p w14:paraId="29E2B733" w14:textId="77777777" w:rsidR="00693923" w:rsidRDefault="00A11518">
      <w:pPr>
        <w:pStyle w:val="BodyText"/>
        <w:spacing w:before="117"/>
        <w:ind w:left="756"/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11F039E0" wp14:editId="47E90670">
            <wp:simplePos x="0" y="0"/>
            <wp:positionH relativeFrom="page">
              <wp:posOffset>3886200</wp:posOffset>
            </wp:positionH>
            <wp:positionV relativeFrom="paragraph">
              <wp:posOffset>319802</wp:posOffset>
            </wp:positionV>
            <wp:extent cx="2971805" cy="1092026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109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suggests</w:t>
      </w:r>
    </w:p>
    <w:p w14:paraId="799ADE9D" w14:textId="77777777" w:rsidR="00693923" w:rsidRDefault="00A11518">
      <w:pPr>
        <w:pStyle w:val="BodyText"/>
        <w:spacing w:before="155"/>
        <w:ind w:left="180"/>
      </w:pP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multiple ‘elbows,’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455B2AFD" w14:textId="77777777" w:rsidR="00693923" w:rsidRDefault="00693923">
      <w:pPr>
        <w:sectPr w:rsidR="00693923">
          <w:pgSz w:w="12240" w:h="15840"/>
          <w:pgMar w:top="1380" w:right="1280" w:bottom="0" w:left="1260" w:header="649" w:footer="0" w:gutter="0"/>
          <w:cols w:space="720"/>
        </w:sectPr>
      </w:pPr>
    </w:p>
    <w:p w14:paraId="558D12C9" w14:textId="77777777" w:rsidR="00693923" w:rsidRDefault="00693923">
      <w:pPr>
        <w:pStyle w:val="BodyText"/>
        <w:spacing w:before="3"/>
        <w:rPr>
          <w:sz w:val="21"/>
        </w:rPr>
      </w:pPr>
    </w:p>
    <w:p w14:paraId="201691EC" w14:textId="77777777" w:rsidR="00693923" w:rsidRDefault="00A11518">
      <w:pPr>
        <w:pStyle w:val="BodyText"/>
        <w:spacing w:before="118"/>
        <w:ind w:left="167"/>
      </w:pPr>
      <w:bookmarkStart w:id="96" w:name="_bookmark7"/>
      <w:bookmarkEnd w:id="96"/>
      <w:r>
        <w:rPr>
          <w:i/>
          <w:w w:val="95"/>
        </w:rPr>
        <w:t>Figure</w:t>
      </w:r>
      <w:r>
        <w:rPr>
          <w:i/>
          <w:spacing w:val="30"/>
          <w:w w:val="95"/>
        </w:rPr>
        <w:t xml:space="preserve"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 xml:space="preserve"> </w:t>
      </w:r>
      <w:r>
        <w:rPr>
          <w:w w:val="95"/>
        </w:rPr>
        <w:t>.</w:t>
      </w:r>
      <w:r>
        <w:rPr>
          <w:spacing w:val="52"/>
          <w:w w:val="95"/>
        </w:rPr>
        <w:t xml:space="preserve"> </w:t>
      </w:r>
      <w:r>
        <w:rPr>
          <w:rFonts w:ascii="Times New Roman" w:eastAsia="Times New Roman"/>
          <w:w w:val="95"/>
        </w:rPr>
        <w:t>𝑅</w:t>
      </w:r>
      <w:r>
        <w:rPr>
          <w:rFonts w:ascii="Times New Roman" w:eastAsia="Times New Roman"/>
          <w:w w:val="95"/>
          <w:position w:val="-5"/>
          <w:sz w:val="16"/>
        </w:rPr>
        <w:t>𝑉</w:t>
      </w:r>
      <w:r>
        <w:rPr>
          <w:rFonts w:ascii="Times New Roman" w:eastAsia="Times New Roman"/>
          <w:spacing w:val="90"/>
          <w:position w:val="-5"/>
          <w:sz w:val="16"/>
        </w:rPr>
        <w:t xml:space="preserve"> </w:t>
      </w:r>
      <w:r>
        <w:rPr>
          <w:w w:val="95"/>
        </w:rPr>
        <w:t>Analysis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Participants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Adjectives</w:t>
      </w:r>
      <w:r>
        <w:rPr>
          <w:spacing w:val="24"/>
          <w:w w:val="95"/>
        </w:rPr>
        <w:t xml:space="preserve"> </w:t>
      </w:r>
      <w:r>
        <w:rPr>
          <w:w w:val="95"/>
        </w:rPr>
        <w:t>Survey</w:t>
      </w:r>
    </w:p>
    <w:p w14:paraId="1CE8C99A" w14:textId="77777777" w:rsidR="00693923" w:rsidRDefault="00A11518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51A8DC24" wp14:editId="561228AB">
            <wp:simplePos x="0" y="0"/>
            <wp:positionH relativeFrom="page">
              <wp:posOffset>2782208</wp:posOffset>
            </wp:positionH>
            <wp:positionV relativeFrom="paragraph">
              <wp:posOffset>186957</wp:posOffset>
            </wp:positionV>
            <wp:extent cx="2166747" cy="2390584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ADBA2" w14:textId="77777777" w:rsidR="00693923" w:rsidRDefault="00693923">
      <w:pPr>
        <w:pStyle w:val="BodyText"/>
        <w:spacing w:before="8"/>
        <w:rPr>
          <w:sz w:val="26"/>
        </w:rPr>
      </w:pPr>
    </w:p>
    <w:p w14:paraId="4F18A2A7" w14:textId="77777777" w:rsidR="00693923" w:rsidRDefault="00A11518">
      <w:pPr>
        <w:spacing w:line="352" w:lineRule="auto"/>
        <w:ind w:left="180" w:right="154"/>
        <w:jc w:val="both"/>
        <w:rPr>
          <w:sz w:val="20"/>
        </w:rPr>
      </w:pPr>
      <w:r>
        <w:rPr>
          <w:i/>
          <w:sz w:val="20"/>
        </w:rPr>
        <w:t xml:space="preserve">Note. </w:t>
      </w:r>
      <w:r>
        <w:rPr>
          <w:sz w:val="20"/>
        </w:rPr>
        <w:t xml:space="preserve">Group means are indicated with triangles and </w:t>
      </w:r>
      <w:proofErr w:type="spellStart"/>
      <w:r>
        <w:rPr>
          <w:sz w:val="20"/>
        </w:rPr>
        <w:t>labled</w:t>
      </w:r>
      <w:proofErr w:type="spellEnd"/>
      <w:r>
        <w:rPr>
          <w:sz w:val="20"/>
        </w:rPr>
        <w:t xml:space="preserve"> with AM and FR. The ellipse around the group</w:t>
      </w:r>
      <w:r>
        <w:rPr>
          <w:spacing w:val="-47"/>
          <w:sz w:val="20"/>
        </w:rPr>
        <w:t xml:space="preserve"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 xml:space="preserve"> </w:t>
      </w:r>
      <w:r>
        <w:rPr>
          <w:sz w:val="20"/>
        </w:rPr>
        <w:t>The fact that there is a clear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between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groups,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 xml:space="preserve"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 xml:space="preserve"> </w:t>
      </w:r>
      <w:r>
        <w:rPr>
          <w:sz w:val="20"/>
        </w:rPr>
        <w:t>.001.</w:t>
      </w:r>
    </w:p>
    <w:p w14:paraId="7F24C179" w14:textId="77777777" w:rsidR="00693923" w:rsidRDefault="00693923">
      <w:pPr>
        <w:pStyle w:val="BodyText"/>
        <w:spacing w:before="13"/>
        <w:rPr>
          <w:sz w:val="31"/>
        </w:rPr>
      </w:pPr>
    </w:p>
    <w:p w14:paraId="401F32DF" w14:textId="77777777" w:rsidR="00693923" w:rsidRDefault="00A11518">
      <w:pPr>
        <w:pStyle w:val="BodyText"/>
        <w:spacing w:line="355" w:lineRule="auto"/>
        <w:ind w:left="171" w:right="5038" w:firstLine="2"/>
      </w:pPr>
      <w:r>
        <w:rPr>
          <w:w w:val="95"/>
        </w:rPr>
        <w:t>3rd,</w:t>
      </w:r>
      <w:r>
        <w:rPr>
          <w:spacing w:val="15"/>
          <w:w w:val="95"/>
        </w:rPr>
        <w:t xml:space="preserve"> </w:t>
      </w:r>
      <w:r>
        <w:rPr>
          <w:w w:val="95"/>
        </w:rPr>
        <w:t>5th,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7th</w:t>
      </w:r>
      <w:r>
        <w:rPr>
          <w:spacing w:val="15"/>
          <w:w w:val="95"/>
        </w:rPr>
        <w:t xml:space="preserve"> </w:t>
      </w:r>
      <w:r>
        <w:rPr>
          <w:w w:val="95"/>
        </w:rPr>
        <w:t>dimensions,</w:t>
      </w:r>
      <w:r>
        <w:rPr>
          <w:spacing w:val="16"/>
          <w:w w:val="95"/>
        </w:rPr>
        <w:t xml:space="preserve"> </w:t>
      </w:r>
      <w:r>
        <w:rPr>
          <w:w w:val="95"/>
        </w:rPr>
        <w:t>respectively,</w:t>
      </w:r>
      <w:r>
        <w:rPr>
          <w:spacing w:val="1"/>
          <w:w w:val="95"/>
        </w:rPr>
        <w:t xml:space="preserve"> </w:t>
      </w:r>
      <w:r>
        <w:t>with the third and fourth dimensions</w:t>
      </w:r>
      <w:r>
        <w:rPr>
          <w:spacing w:val="1"/>
        </w:rPr>
        <w:t xml:space="preserve"> </w:t>
      </w:r>
      <w:r>
        <w:rPr>
          <w:w w:val="95"/>
        </w:rPr>
        <w:t>forming an ‘eigen-plane,’ of two dimensions</w:t>
      </w:r>
      <w:r>
        <w:rPr>
          <w:spacing w:val="-5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extract</w:t>
      </w:r>
      <w:r>
        <w:rPr>
          <w:spacing w:val="14"/>
          <w:w w:val="95"/>
        </w:rPr>
        <w:t xml:space="preserve"> </w:t>
      </w:r>
      <w:r>
        <w:rPr>
          <w:w w:val="95"/>
        </w:rPr>
        <w:t>similar</w:t>
      </w:r>
      <w:r>
        <w:rPr>
          <w:spacing w:val="14"/>
          <w:w w:val="95"/>
        </w:rPr>
        <w:t xml:space="preserve"> </w:t>
      </w:r>
      <w:r>
        <w:rPr>
          <w:w w:val="95"/>
        </w:rPr>
        <w:t>amounts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variance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considered</w:t>
      </w:r>
      <w:r>
        <w:rPr>
          <w:spacing w:val="11"/>
          <w:w w:val="95"/>
        </w:rPr>
        <w:t xml:space="preserve"> </w:t>
      </w:r>
      <w:r>
        <w:rPr>
          <w:w w:val="95"/>
        </w:rPr>
        <w:t>together.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-54"/>
          <w:w w:val="95"/>
        </w:rPr>
        <w:t xml:space="preserve"> </w:t>
      </w:r>
      <w:r>
        <w:rPr>
          <w:w w:val="95"/>
        </w:rPr>
        <w:t>analysis, however, we’re focused on the two</w:t>
      </w:r>
      <w:r>
        <w:rPr>
          <w:spacing w:val="-54"/>
          <w:w w:val="95"/>
        </w:rPr>
        <w:t xml:space="preserve"> </w:t>
      </w:r>
      <w:r>
        <w:rPr>
          <w:w w:val="95"/>
        </w:rPr>
        <w:t>first dimensions.</w:t>
      </w:r>
      <w:r>
        <w:rPr>
          <w:spacing w:val="1"/>
          <w:w w:val="95"/>
        </w:rPr>
        <w:t xml:space="preserve"> </w:t>
      </w:r>
      <w:r>
        <w:rPr>
          <w:w w:val="95"/>
        </w:rPr>
        <w:t>Additionally, although</w:t>
      </w:r>
      <w:r>
        <w:rPr>
          <w:spacing w:val="1"/>
          <w:w w:val="95"/>
        </w:rPr>
        <w:t xml:space="preserve"> </w:t>
      </w:r>
      <w:r>
        <w:t>excerpts</w:t>
      </w:r>
      <w:r>
        <w:rPr>
          <w:spacing w:val="7"/>
        </w:rPr>
        <w:t xml:space="preserve"> </w:t>
      </w:r>
      <w:r>
        <w:t>6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14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outliers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</w:p>
    <w:p w14:paraId="07EF6EDB" w14:textId="77777777" w:rsidR="00693923" w:rsidRDefault="00A11518">
      <w:pPr>
        <w:pStyle w:val="BodyText"/>
        <w:spacing w:line="355" w:lineRule="auto"/>
        <w:ind w:left="168" w:right="254" w:firstLine="11"/>
      </w:pPr>
      <w:r>
        <w:rPr>
          <w:w w:val="95"/>
        </w:rPr>
        <w:t>musical</w:t>
      </w:r>
      <w:r>
        <w:rPr>
          <w:spacing w:val="8"/>
          <w:w w:val="95"/>
        </w:rPr>
        <w:t xml:space="preserve"> </w:t>
      </w:r>
      <w:r>
        <w:rPr>
          <w:w w:val="95"/>
        </w:rPr>
        <w:t>qualities</w:t>
      </w:r>
      <w:r>
        <w:rPr>
          <w:spacing w:val="8"/>
          <w:w w:val="95"/>
        </w:rPr>
        <w:t xml:space="preserve"> </w:t>
      </w:r>
      <w:r>
        <w:rPr>
          <w:w w:val="95"/>
        </w:rPr>
        <w:t>survey,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reasons</w:t>
      </w:r>
      <w:r>
        <w:rPr>
          <w:spacing w:val="8"/>
          <w:w w:val="95"/>
        </w:rPr>
        <w:t xml:space="preserve"> </w:t>
      </w:r>
      <w:r>
        <w:rPr>
          <w:w w:val="95"/>
        </w:rPr>
        <w:t>detailed</w:t>
      </w:r>
      <w:r>
        <w:rPr>
          <w:spacing w:val="8"/>
          <w:w w:val="95"/>
        </w:rPr>
        <w:t xml:space="preserve"> </w:t>
      </w:r>
      <w:r>
        <w:rPr>
          <w:w w:val="95"/>
        </w:rPr>
        <w:t>above,</w:t>
      </w:r>
      <w:r>
        <w:rPr>
          <w:spacing w:val="9"/>
          <w:w w:val="95"/>
        </w:rPr>
        <w:t xml:space="preserve"> </w:t>
      </w:r>
      <w:r>
        <w:rPr>
          <w:w w:val="95"/>
        </w:rPr>
        <w:t>they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outliers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analysis.</w:t>
      </w:r>
      <w:r>
        <w:rPr>
          <w:spacing w:val="-54"/>
          <w:w w:val="9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therefore</w:t>
      </w:r>
      <w:r>
        <w:rPr>
          <w:spacing w:val="8"/>
        </w:rPr>
        <w:t xml:space="preserve"> </w:t>
      </w:r>
      <w:r>
        <w:t>included</w:t>
      </w:r>
      <w:r>
        <w:rPr>
          <w:spacing w:val="8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analyses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Experiment</w:t>
      </w:r>
      <w:r>
        <w:rPr>
          <w:spacing w:val="8"/>
        </w:rPr>
        <w:t xml:space="preserve"> </w:t>
      </w:r>
      <w:r>
        <w:t>2.</w:t>
      </w:r>
    </w:p>
    <w:p w14:paraId="077C72DF" w14:textId="77777777" w:rsidR="00693923" w:rsidRDefault="00693923">
      <w:pPr>
        <w:pStyle w:val="BodyText"/>
        <w:spacing w:before="7"/>
        <w:rPr>
          <w:sz w:val="25"/>
        </w:rPr>
      </w:pPr>
    </w:p>
    <w:p w14:paraId="4C4F880A" w14:textId="77777777" w:rsidR="00693923" w:rsidRDefault="00A11518">
      <w:pPr>
        <w:pStyle w:val="BodyText"/>
        <w:spacing w:line="355" w:lineRule="auto"/>
        <w:ind w:left="180" w:right="128" w:firstLine="576"/>
      </w:pP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two</w:t>
      </w:r>
      <w:r>
        <w:rPr>
          <w:spacing w:val="18"/>
          <w:w w:val="95"/>
        </w:rPr>
        <w:t xml:space="preserve"> </w:t>
      </w:r>
      <w:r>
        <w:rPr>
          <w:w w:val="95"/>
        </w:rPr>
        <w:t>dimensions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depicted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Figure</w:t>
      </w:r>
      <w:r>
        <w:rPr>
          <w:spacing w:val="18"/>
          <w:w w:val="95"/>
        </w:rPr>
        <w:t xml:space="preserve"> </w:t>
      </w:r>
      <w:hyperlink w:anchor="_bookmark8" w:history="1">
        <w:r>
          <w:rPr>
            <w:w w:val="95"/>
          </w:rPr>
          <w:t>9</w:t>
        </w:r>
      </w:hyperlink>
      <w:r>
        <w:rPr>
          <w:w w:val="95"/>
        </w:rPr>
        <w:t>.</w:t>
      </w:r>
      <w:r>
        <w:rPr>
          <w:spacing w:val="44"/>
          <w:w w:val="95"/>
        </w:rPr>
        <w:t xml:space="preserve"> </w:t>
      </w:r>
      <w:r>
        <w:rPr>
          <w:w w:val="95"/>
        </w:rPr>
        <w:t>Contributing</w:t>
      </w:r>
      <w:r>
        <w:rPr>
          <w:spacing w:val="1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positive</w:t>
      </w:r>
      <w:r>
        <w:rPr>
          <w:spacing w:val="11"/>
          <w:w w:val="95"/>
        </w:rPr>
        <w:t xml:space="preserve"> </w:t>
      </w:r>
      <w:r>
        <w:rPr>
          <w:w w:val="95"/>
        </w:rPr>
        <w:t>end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dimension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group</w:t>
      </w:r>
      <w:r>
        <w:rPr>
          <w:spacing w:val="10"/>
          <w:w w:val="95"/>
        </w:rPr>
        <w:t xml:space="preserve"> </w:t>
      </w:r>
      <w:r>
        <w:rPr>
          <w:w w:val="95"/>
        </w:rPr>
        <w:t>three</w:t>
      </w:r>
      <w:r>
        <w:rPr>
          <w:spacing w:val="11"/>
          <w:w w:val="95"/>
        </w:rPr>
        <w:t xml:space="preserve"> </w:t>
      </w:r>
      <w:r>
        <w:rPr>
          <w:w w:val="95"/>
        </w:rPr>
        <w:t>(green)</w:t>
      </w:r>
    </w:p>
    <w:p w14:paraId="2222B5DC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28A784AD" w14:textId="77777777" w:rsidR="00693923" w:rsidRDefault="00A11518">
      <w:pPr>
        <w:pStyle w:val="BodyText"/>
        <w:spacing w:before="110" w:line="355" w:lineRule="auto"/>
        <w:ind w:left="124" w:firstLine="55"/>
      </w:pPr>
      <w:r>
        <w:rPr>
          <w:w w:val="95"/>
        </w:rPr>
        <w:lastRenderedPageBreak/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negative</w:t>
      </w:r>
      <w:r>
        <w:rPr>
          <w:spacing w:val="15"/>
          <w:w w:val="95"/>
        </w:rPr>
        <w:t xml:space="preserve"> </w:t>
      </w:r>
      <w:r>
        <w:rPr>
          <w:w w:val="95"/>
        </w:rPr>
        <w:t>end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(yellow).</w:t>
      </w:r>
      <w:r>
        <w:rPr>
          <w:spacing w:val="39"/>
          <w:w w:val="95"/>
        </w:rPr>
        <w:t xml:space="preserve"> </w:t>
      </w:r>
      <w:r>
        <w:rPr>
          <w:w w:val="95"/>
        </w:rPr>
        <w:t>Strong</w:t>
      </w:r>
      <w:r>
        <w:rPr>
          <w:spacing w:val="14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positive</w:t>
      </w:r>
      <w:r>
        <w:rPr>
          <w:spacing w:val="11"/>
          <w:w w:val="95"/>
        </w:rPr>
        <w:t xml:space="preserve"> </w:t>
      </w:r>
      <w:r>
        <w:rPr>
          <w:w w:val="95"/>
        </w:rPr>
        <w:t>end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dimension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2"/>
          <w:w w:val="95"/>
        </w:rPr>
        <w:t xml:space="preserve"> </w:t>
      </w:r>
      <w:r>
        <w:rPr>
          <w:w w:val="95"/>
        </w:rPr>
        <w:t>“Sad,”</w:t>
      </w:r>
      <w:r>
        <w:rPr>
          <w:spacing w:val="11"/>
          <w:w w:val="95"/>
        </w:rPr>
        <w:t xml:space="preserve"> </w:t>
      </w:r>
      <w:r>
        <w:rPr>
          <w:w w:val="95"/>
        </w:rPr>
        <w:t>“Dark,”</w:t>
      </w:r>
      <w:r>
        <w:rPr>
          <w:spacing w:val="12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11"/>
          <w:w w:val="95"/>
        </w:rPr>
        <w:t xml:space="preserve"> </w:t>
      </w:r>
      <w:r>
        <w:rPr>
          <w:w w:val="95"/>
        </w:rPr>
        <w:t>“Slow,”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“Mysterious,” </w:t>
      </w:r>
      <w:r>
        <w:t>“Solemn,” and “Disturbing.” The negative end of the first dimension is</w:t>
      </w:r>
      <w:r>
        <w:rPr>
          <w:spacing w:val="1"/>
        </w:rPr>
        <w:t xml:space="preserve"> </w:t>
      </w:r>
      <w:r>
        <w:t>defined by the adjectives “Fast,” “Happy,” “Dancing,” “Colorful,” and “Bright.” The</w:t>
      </w:r>
      <w:r>
        <w:rPr>
          <w:spacing w:val="1"/>
        </w:rPr>
        <w:t xml:space="preserve"> </w:t>
      </w:r>
      <w:r>
        <w:rPr>
          <w:w w:val="95"/>
        </w:rPr>
        <w:t>second</w:t>
      </w:r>
      <w:r>
        <w:rPr>
          <w:spacing w:val="8"/>
          <w:w w:val="95"/>
        </w:rPr>
        <w:t xml:space="preserve"> </w:t>
      </w:r>
      <w:r>
        <w:rPr>
          <w:w w:val="95"/>
        </w:rPr>
        <w:t>dimension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dominated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excerpts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group</w:t>
      </w:r>
      <w:r>
        <w:rPr>
          <w:spacing w:val="9"/>
          <w:w w:val="95"/>
        </w:rPr>
        <w:t xml:space="preserve"> </w:t>
      </w:r>
      <w:r>
        <w:rPr>
          <w:w w:val="95"/>
        </w:rPr>
        <w:t>4</w:t>
      </w:r>
      <w:r>
        <w:rPr>
          <w:spacing w:val="8"/>
          <w:w w:val="95"/>
        </w:rPr>
        <w:t xml:space="preserve"> </w:t>
      </w:r>
      <w:r>
        <w:rPr>
          <w:w w:val="95"/>
        </w:rPr>
        <w:t>(red)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positive</w:t>
      </w:r>
      <w:r>
        <w:rPr>
          <w:spacing w:val="8"/>
          <w:w w:val="95"/>
        </w:rPr>
        <w:t xml:space="preserve"> </w:t>
      </w:r>
      <w:r>
        <w:rPr>
          <w:w w:val="95"/>
        </w:rPr>
        <w:t>direction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group 2 (blue) in the negative direction. Two excerpts from group 3 also contribute</w:t>
      </w:r>
      <w:r>
        <w:rPr>
          <w:spacing w:val="1"/>
        </w:rPr>
        <w:t xml:space="preserve"> </w:t>
      </w:r>
      <w:r>
        <w:rPr>
          <w:spacing w:val="-1"/>
        </w:rPr>
        <w:t>significantly,</w:t>
      </w:r>
      <w:r>
        <w:rPr>
          <w:spacing w:val="-10"/>
        </w:rPr>
        <w:t xml:space="preserve"> </w:t>
      </w:r>
      <w:r>
        <w:rPr>
          <w:spacing w:val="-1"/>
        </w:rPr>
        <w:t>excerpts</w:t>
      </w:r>
      <w:r>
        <w:rPr>
          <w:spacing w:val="-10"/>
        </w:rPr>
        <w:t xml:space="preserve"> </w:t>
      </w:r>
      <w:r>
        <w:rPr>
          <w:spacing w:val="-1"/>
        </w:rPr>
        <w:t>7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excerpt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direction.</w:t>
      </w:r>
    </w:p>
    <w:p w14:paraId="3D99ACD3" w14:textId="77777777" w:rsidR="00693923" w:rsidRDefault="00A11518">
      <w:pPr>
        <w:pStyle w:val="BodyText"/>
        <w:spacing w:line="355" w:lineRule="auto"/>
        <w:ind w:left="124" w:right="242" w:firstLine="46"/>
      </w:pPr>
      <w:r>
        <w:rPr>
          <w:spacing w:val="-1"/>
        </w:rPr>
        <w:t xml:space="preserve">The columns </w:t>
      </w:r>
      <w:r>
        <w:t>contributing strongly in the positive direction are “Aggressive,” “Fast,”</w:t>
      </w:r>
      <w:r>
        <w:rPr>
          <w:spacing w:val="1"/>
        </w:rPr>
        <w:t xml:space="preserve"> </w:t>
      </w:r>
      <w:r>
        <w:rPr>
          <w:w w:val="95"/>
        </w:rPr>
        <w:t>“Disturbing,”</w:t>
      </w:r>
      <w:r>
        <w:rPr>
          <w:spacing w:val="9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10"/>
          <w:w w:val="95"/>
        </w:rPr>
        <w:t xml:space="preserve"> </w:t>
      </w:r>
      <w:r>
        <w:rPr>
          <w:w w:val="95"/>
        </w:rPr>
        <w:t>“Surprising”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“Complex.”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columns</w:t>
      </w:r>
      <w:r>
        <w:rPr>
          <w:spacing w:val="10"/>
          <w:w w:val="95"/>
        </w:rPr>
        <w:t xml:space="preserve"> </w:t>
      </w:r>
      <w:r>
        <w:rPr>
          <w:w w:val="95"/>
        </w:rPr>
        <w:t>contributing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“</w:t>
      </w:r>
      <w:proofErr w:type="spellStart"/>
      <w:r>
        <w:t>Warm,”Soft“,”Happy“,”Slow“,”Round</w:t>
      </w:r>
      <w:proofErr w:type="spellEnd"/>
      <w:r>
        <w:t>“,</w:t>
      </w:r>
      <w:r>
        <w:rPr>
          <w:spacing w:val="-3"/>
        </w:rPr>
        <w:t xml:space="preserve"> </w:t>
      </w:r>
      <w:proofErr w:type="spellStart"/>
      <w:r>
        <w:t>and”Light</w:t>
      </w:r>
      <w:proofErr w:type="spellEnd"/>
      <w:r>
        <w:t>”.</w:t>
      </w:r>
    </w:p>
    <w:p w14:paraId="4B87FB89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3AC98B4A" w14:textId="77777777" w:rsidR="00693923" w:rsidRDefault="00693923">
      <w:pPr>
        <w:pStyle w:val="BodyText"/>
        <w:rPr>
          <w:sz w:val="12"/>
        </w:rPr>
      </w:pPr>
    </w:p>
    <w:p w14:paraId="60F16B86" w14:textId="77777777" w:rsidR="00693923" w:rsidRDefault="00693923">
      <w:pPr>
        <w:pStyle w:val="BodyText"/>
        <w:rPr>
          <w:sz w:val="12"/>
        </w:rPr>
      </w:pPr>
    </w:p>
    <w:p w14:paraId="28B6E51F" w14:textId="77777777" w:rsidR="00693923" w:rsidRDefault="00693923">
      <w:pPr>
        <w:pStyle w:val="BodyText"/>
        <w:rPr>
          <w:sz w:val="12"/>
        </w:rPr>
      </w:pPr>
    </w:p>
    <w:p w14:paraId="0B80B041" w14:textId="77777777" w:rsidR="00693923" w:rsidRDefault="00693923">
      <w:pPr>
        <w:pStyle w:val="BodyText"/>
        <w:rPr>
          <w:sz w:val="12"/>
        </w:rPr>
      </w:pPr>
    </w:p>
    <w:p w14:paraId="62F666DB" w14:textId="77777777" w:rsidR="00693923" w:rsidRDefault="00693923">
      <w:pPr>
        <w:pStyle w:val="BodyText"/>
        <w:rPr>
          <w:sz w:val="12"/>
        </w:rPr>
      </w:pPr>
    </w:p>
    <w:p w14:paraId="21D4D712" w14:textId="77777777" w:rsidR="00693923" w:rsidRDefault="00693923">
      <w:pPr>
        <w:pStyle w:val="BodyText"/>
        <w:spacing w:before="12"/>
        <w:rPr>
          <w:sz w:val="9"/>
        </w:rPr>
      </w:pPr>
    </w:p>
    <w:p w14:paraId="7D4B9C83" w14:textId="77777777" w:rsidR="00693923" w:rsidRDefault="00A11518">
      <w:pPr>
        <w:jc w:val="right"/>
        <w:rPr>
          <w:rFonts w:ascii="Arial"/>
          <w:sz w:val="11"/>
        </w:rPr>
      </w:pPr>
      <w:r>
        <w:pict w14:anchorId="11AF0EED">
          <v:shape id="_x0000_s3343" type="#_x0000_t202" style="position:absolute;left:0;text-align:left;margin-left:73.2pt;margin-top:10.35pt;width:10pt;height:44.1pt;z-index:15763968;mso-position-horizontal-relative:page" filled="f" stroked="f">
            <v:textbox style="layout-flow:vertical;mso-layout-flow-alt:bottom-to-top" inset="0,0,0,0">
              <w:txbxContent>
                <w:p w14:paraId="1BADB4B6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bookmarkStart w:id="97" w:name="_bookmark8"/>
      <w:bookmarkEnd w:id="97"/>
      <w:r>
        <w:rPr>
          <w:rFonts w:ascii="Arial"/>
          <w:color w:val="4D4D4D"/>
          <w:w w:val="105"/>
          <w:sz w:val="11"/>
        </w:rPr>
        <w:t>0.10</w:t>
      </w:r>
    </w:p>
    <w:p w14:paraId="58C038A9" w14:textId="77777777" w:rsidR="00693923" w:rsidRDefault="00693923">
      <w:pPr>
        <w:pStyle w:val="BodyText"/>
        <w:spacing w:before="5"/>
        <w:rPr>
          <w:rFonts w:ascii="Arial"/>
          <w:sz w:val="14"/>
        </w:rPr>
      </w:pPr>
    </w:p>
    <w:p w14:paraId="614A9AF6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0627BAF8" w14:textId="77777777" w:rsidR="00693923" w:rsidRDefault="00693923">
      <w:pPr>
        <w:pStyle w:val="BodyText"/>
        <w:spacing w:before="5"/>
        <w:rPr>
          <w:rFonts w:ascii="Arial"/>
          <w:sz w:val="14"/>
        </w:rPr>
      </w:pPr>
    </w:p>
    <w:p w14:paraId="3D3C6947" w14:textId="77777777" w:rsidR="00693923" w:rsidRDefault="00A11518">
      <w:pPr>
        <w:jc w:val="right"/>
        <w:rPr>
          <w:rFonts w:ascii="Arial"/>
          <w:sz w:val="11"/>
        </w:rPr>
      </w:pPr>
      <w:r>
        <w:pict w14:anchorId="03DC55AB">
          <v:shape id="_x0000_s3342" type="#_x0000_t202" style="position:absolute;left:0;text-align:left;margin-left:106.95pt;margin-top:4.55pt;width:8.55pt;height:26.9pt;z-index:15764992;mso-position-horizontal-relative:page" filled="f" stroked="f">
            <v:textbox style="layout-flow:vertical;mso-layout-flow-alt:bottom-to-top" inset="0,0,0,0">
              <w:txbxContent>
                <w:p w14:paraId="2C72671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519F9093" w14:textId="77777777" w:rsidR="00693923" w:rsidRDefault="00693923">
      <w:pPr>
        <w:pStyle w:val="BodyText"/>
        <w:spacing w:before="5"/>
        <w:rPr>
          <w:rFonts w:ascii="Arial"/>
          <w:sz w:val="14"/>
        </w:rPr>
      </w:pPr>
    </w:p>
    <w:p w14:paraId="717A31B0" w14:textId="77777777" w:rsidR="00693923" w:rsidRDefault="00A11518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77D1286B" w14:textId="77777777" w:rsidR="00693923" w:rsidRDefault="00693923">
      <w:pPr>
        <w:pStyle w:val="BodyText"/>
        <w:spacing w:before="5"/>
        <w:rPr>
          <w:rFonts w:ascii="Arial"/>
          <w:sz w:val="14"/>
        </w:rPr>
      </w:pPr>
    </w:p>
    <w:p w14:paraId="2E0877E6" w14:textId="77777777" w:rsidR="00693923" w:rsidRDefault="00A11518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15EC831B" w14:textId="77777777" w:rsidR="00693923" w:rsidRDefault="00A11518">
      <w:pPr>
        <w:pStyle w:val="BodyText"/>
        <w:rPr>
          <w:rFonts w:ascii="Arial"/>
          <w:sz w:val="18"/>
        </w:rPr>
      </w:pPr>
      <w:r>
        <w:br w:type="column"/>
      </w:r>
    </w:p>
    <w:p w14:paraId="2D6E6067" w14:textId="77777777" w:rsidR="00693923" w:rsidRDefault="00693923">
      <w:pPr>
        <w:pStyle w:val="BodyText"/>
        <w:spacing w:before="11"/>
        <w:rPr>
          <w:rFonts w:ascii="Arial"/>
          <w:sz w:val="19"/>
        </w:rPr>
      </w:pPr>
    </w:p>
    <w:p w14:paraId="7E750EBB" w14:textId="77777777" w:rsidR="00693923" w:rsidRDefault="00A11518">
      <w:pPr>
        <w:ind w:left="24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6BC3086D" w14:textId="77777777" w:rsidR="00693923" w:rsidRDefault="00A11518">
      <w:pPr>
        <w:spacing w:before="43"/>
        <w:ind w:left="24"/>
        <w:rPr>
          <w:rFonts w:ascii="Arial"/>
          <w:sz w:val="14"/>
        </w:rPr>
      </w:pPr>
      <w:r>
        <w:pict w14:anchorId="36CF441C">
          <v:shape id="_x0000_s3341" type="#_x0000_t202" style="position:absolute;left:0;text-align:left;margin-left:122.15pt;margin-top:19.45pt;width:8.55pt;height:26.9pt;z-index:15765504;mso-position-horizontal-relative:page" filled="f" stroked="f">
            <v:textbox style="layout-flow:vertical;mso-layout-flow-alt:bottom-to-top" inset="0,0,0,0">
              <w:txbxContent>
                <w:p w14:paraId="6991073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pict w14:anchorId="4874A87C">
          <v:shape id="_x0000_s3340" type="#_x0000_t202" style="position:absolute;left:0;text-align:left;margin-left:182.85pt;margin-top:15.85pt;width:8.55pt;height:30.15pt;z-index:15769088;mso-position-horizontal-relative:page" filled="f" stroked="f">
            <v:textbox style="layout-flow:vertical;mso-layout-flow-alt:bottom-to-top" inset="0,0,0,0">
              <w:txbxContent>
                <w:p w14:paraId="2ACE66DF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34273E67" w14:textId="77777777" w:rsidR="00693923" w:rsidRDefault="00A11518">
      <w:pPr>
        <w:spacing w:before="140"/>
        <w:ind w:left="421"/>
        <w:rPr>
          <w:rFonts w:ascii="Arial"/>
          <w:i/>
          <w:sz w:val="23"/>
        </w:rPr>
      </w:pPr>
      <w:r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 xml:space="preserve"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6091B22F" w14:textId="77777777" w:rsidR="00693923" w:rsidRDefault="00693923">
      <w:pPr>
        <w:pStyle w:val="BodyText"/>
        <w:spacing w:before="6"/>
        <w:rPr>
          <w:rFonts w:ascii="Arial"/>
          <w:i/>
          <w:sz w:val="23"/>
        </w:rPr>
      </w:pPr>
    </w:p>
    <w:p w14:paraId="506D9AD3" w14:textId="77777777" w:rsidR="00693923" w:rsidRDefault="00A11518">
      <w:pPr>
        <w:ind w:left="2322" w:right="3295"/>
        <w:jc w:val="center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 w14:paraId="17D9841F" w14:textId="77777777" w:rsidR="00693923" w:rsidRDefault="00A11518">
      <w:pPr>
        <w:spacing w:before="140"/>
        <w:ind w:left="1766" w:right="3659"/>
        <w:jc w:val="center"/>
        <w:rPr>
          <w:rFonts w:ascii="Arial"/>
          <w:sz w:val="11"/>
        </w:rPr>
      </w:pPr>
      <w:r>
        <w:pict w14:anchorId="3E706D5F">
          <v:group id="_x0000_s3297" style="position:absolute;left:0;text-align:left;margin-left:100.3pt;margin-top:3.65pt;width:202.2pt;height:68.15pt;z-index:15761408;mso-position-horizontal-relative:page" coordorigin="2006,73" coordsize="4044,1363">
            <v:line id="_x0000_s3339" style="position:absolute" from="2041,558" to="2087,558" strokecolor="red" strokeweight=".24536mm">
              <v:stroke dashstyle="dash"/>
            </v:line>
            <v:shape id="_x0000_s3338" style="position:absolute;left:2359;top:553;width:638;height:7" coordorigin="2360,553" coordsize="638,7" o:spt="100" adj="0,,0" path="m2360,560r638,m2360,553r638,e" filled="f" strokecolor="red" strokeweight=".15708mm">
              <v:stroke dashstyle="dash" joinstyle="round"/>
              <v:formulas/>
              <v:path arrowok="t" o:connecttype="segments"/>
            </v:shape>
            <v:rect id="_x0000_s3337" style="position:absolute;left:2086;top:280;width:274;height:473" fillcolor="#bae1c0" stroked="f"/>
            <v:rect id="_x0000_s3336" style="position:absolute;left:2086;top:280;width:274;height:473" filled="f" strokecolor="#50a45c" strokeweight=".24536mm"/>
            <v:shape id="_x0000_s3335" style="position:absolute;left:2041;top:948;width:1564;height:2" coordorigin="2041,948" coordsize="1564,0" o:spt="100" adj="0,,0" path="m2041,948r349,m2664,948r941,e" filled="f" strokecolor="red" strokeweight=".24536mm">
              <v:stroke dashstyle="dash" joinstyle="round"/>
              <v:formulas/>
              <v:path arrowok="t" o:connecttype="segments"/>
            </v:shape>
            <v:rect id="_x0000_s3334" style="position:absolute;left:2390;top:752;width:274;height:336" fillcolor="#ffd98a" stroked="f"/>
            <v:rect id="_x0000_s3333" style="position:absolute;left:2390;top:752;width:274;height:336" filled="f" strokecolor="#f69100" strokeweight=".24536mm"/>
            <v:rect id="_x0000_s3332" style="position:absolute;left:2693;top:555;width:274;height:197" fillcolor="#bae1c0" stroked="f"/>
            <v:rect id="_x0000_s3331" style="position:absolute;left:2693;top:555;width:274;height:197" filled="f" strokecolor="#50a45c" strokeweight=".24536mm"/>
            <v:shape id="_x0000_s3330" style="position:absolute;left:3270;top:553;width:31;height:7" coordorigin="3271,553" coordsize="31,7" o:spt="100" adj="0,,0" path="m3271,560r30,m3271,553r30,e" filled="f" strokecolor="red" strokeweight=".15708mm">
              <v:stroke dashstyle="dash" joinstyle="round"/>
              <v:formulas/>
              <v:path arrowok="t" o:connecttype="segments"/>
            </v:shape>
            <v:rect id="_x0000_s3329" style="position:absolute;left:2997;top:354;width:274;height:399" fillcolor="#bae1c0" stroked="f"/>
            <v:rect id="_x0000_s3328" style="position:absolute;left:2997;top:354;width:274;height:399" filled="f" strokecolor="#50a45c" strokeweight=".24536mm"/>
            <v:shape id="_x0000_s3327" style="position:absolute;left:3574;top:553;width:334;height:7" coordorigin="3574,553" coordsize="334,7" o:spt="100" adj="0,,0" path="m3574,560r334,m3574,553r334,e" filled="f" strokecolor="red" strokeweight=".15708mm">
              <v:stroke dashstyle="dash" joinstyle="round"/>
              <v:formulas/>
              <v:path arrowok="t" o:connecttype="segments"/>
            </v:shape>
            <v:rect id="_x0000_s3326" style="position:absolute;left:3301;top:532;width:274;height:221" fillcolor="#bae1c0" stroked="f"/>
            <v:rect id="_x0000_s3325" style="position:absolute;left:3301;top:532;width:274;height:221" filled="f" strokecolor="#50a45c" strokeweight=".24536mm"/>
            <v:line id="_x0000_s3324" style="position:absolute" from="3878,948" to="4212,948" strokecolor="red" strokeweight=".24536mm">
              <v:stroke dashstyle="dash"/>
            </v:line>
            <v:rect id="_x0000_s3323" style="position:absolute;left:3604;top:752;width:274;height:424" fillcolor="#ffd98a" stroked="f"/>
            <v:rect id="_x0000_s3322" style="position:absolute;left:3604;top:752;width:274;height:424" filled="f" strokecolor="#f69100" strokeweight=".24536mm"/>
            <v:shape id="_x0000_s3321" style="position:absolute;left:4181;top:553;width:638;height:7" coordorigin="4182,553" coordsize="638,7" o:spt="100" adj="0,,0" path="m4182,560r637,m4182,553r637,e" filled="f" strokecolor="red" strokeweight=".15708mm">
              <v:stroke dashstyle="dash" joinstyle="round"/>
              <v:formulas/>
              <v:path arrowok="t" o:connecttype="segments"/>
            </v:shape>
            <v:rect id="_x0000_s3320" style="position:absolute;left:3908;top:418;width:274;height:335" fillcolor="#bae1c0" stroked="f"/>
            <v:rect id="_x0000_s3319" style="position:absolute;left:3908;top:418;width:274;height:335" filled="f" strokecolor="#50a45c" strokeweight=".24536mm"/>
            <v:line id="_x0000_s3318" style="position:absolute" from="4485,948" to="4516,948" strokecolor="red" strokeweight=".24536mm">
              <v:stroke dashstyle="dash"/>
            </v:line>
            <v:rect id="_x0000_s3317" style="position:absolute;left:4211;top:753;width:274;height:286" fillcolor="#ffd98a" stroked="f"/>
            <v:rect id="_x0000_s3316" style="position:absolute;left:4211;top:753;width:274;height:286" filled="f" strokecolor="#f69100" strokeweight=".24536mm"/>
            <v:line id="_x0000_s3315" style="position:absolute" from="4789,948" to="5123,948" strokecolor="red" strokeweight=".24536mm">
              <v:stroke dashstyle="dash"/>
            </v:line>
            <v:rect id="_x0000_s3314" style="position:absolute;left:4515;top:752;width:274;height:518" fillcolor="#ffd98a" stroked="f"/>
            <v:rect id="_x0000_s3313" style="position:absolute;left:4515;top:752;width:274;height:518" filled="f" strokecolor="#f69100" strokeweight=".24536mm"/>
            <v:shape id="_x0000_s3312" style="position:absolute;left:5092;top:553;width:334;height:7" coordorigin="5092,553" coordsize="334,7" o:spt="100" adj="0,,0" path="m5092,560r334,m5092,553r334,e" filled="f" strokecolor="red" strokeweight=".15708mm">
              <v:stroke dashstyle="dash" joinstyle="round"/>
              <v:formulas/>
              <v:path arrowok="t" o:connecttype="segments"/>
            </v:shape>
            <v:rect id="_x0000_s3311" style="position:absolute;left:4819;top:262;width:274;height:491" fillcolor="#bae1c0" stroked="f"/>
            <v:rect id="_x0000_s3310" style="position:absolute;left:4819;top:262;width:274;height:491" filled="f" strokecolor="#50a45c" strokeweight=".24536mm"/>
            <v:line id="_x0000_s3309" style="position:absolute" from="5396,948" to="5730,948" strokecolor="red" strokeweight=".24536mm">
              <v:stroke dashstyle="dash"/>
            </v:line>
            <v:rect id="_x0000_s3308" style="position:absolute;left:5122;top:752;width:274;height:403" fillcolor="#ffd98a" stroked="f"/>
            <v:rect id="_x0000_s3307" style="position:absolute;left:5122;top:752;width:274;height:403" filled="f" strokecolor="#f69100" strokeweight=".24536mm"/>
            <v:shape id="_x0000_s3306" style="position:absolute;left:5699;top:553;width:350;height:7" coordorigin="5700,553" coordsize="350,7" o:spt="100" adj="0,,0" path="m5700,560r349,m5700,553r349,e" filled="f" strokecolor="red" strokeweight=".15708mm">
              <v:stroke dashstyle="dash" joinstyle="round"/>
              <v:formulas/>
              <v:path arrowok="t" o:connecttype="segments"/>
            </v:shape>
            <v:rect id="_x0000_s3305" style="position:absolute;left:5426;top:238;width:274;height:515" fillcolor="#bae1c0" stroked="f"/>
            <v:rect id="_x0000_s3304" style="position:absolute;left:5426;top:238;width:274;height:515" filled="f" strokecolor="#50a45c" strokeweight=".24536mm"/>
            <v:line id="_x0000_s3303" style="position:absolute" from="6003,948" to="6049,948" strokecolor="red" strokeweight=".24536mm">
              <v:stroke dashstyle="dash"/>
            </v:line>
            <v:rect id="_x0000_s3302" style="position:absolute;left:5730;top:753;width:274;height:204" fillcolor="#d2eef5" stroked="f"/>
            <v:rect id="_x0000_s3301" style="position:absolute;left:5730;top:753;width:274;height:204" filled="f" strokecolor="#5bbcd6" strokeweight=".24536mm"/>
            <v:line id="_x0000_s3300" style="position:absolute" from="2041,753" to="6049,753" strokeweight=".24536mm"/>
            <v:line id="_x0000_s3299" style="position:absolute" from="2041,1435" to="2041,73" strokeweight=".24536mm"/>
            <v:shape id="_x0000_s3298" style="position:absolute;left:2005;top:167;width:36;height:1171" coordorigin="2006,168" coordsize="36,1171" o:spt="100" adj="0,,0" path="m2006,1338r35,m2006,1046r35,m2006,753r35,m2006,460r35,m2006,168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A20A48F">
          <v:group id="_x0000_s3258" style="position:absolute;left:0;text-align:left;margin-left:334.3pt;margin-top:3.65pt;width:202.2pt;height:68.15pt;z-index:15761920;mso-position-horizontal-relative:page" coordorigin="6686,73" coordsize="4044,1363">
            <v:shape id="_x0000_s3296" style="position:absolute;left:6721;top:547;width:1364;height:302" coordorigin="6721,548" coordsize="1364,302" o:spt="100" adj="0,,0" path="m6721,548r1035,m8052,548r33,m6721,849r49,m7066,849r33,e" filled="f" strokecolor="red" strokeweight=".24536mm">
              <v:stroke dashstyle="dash" joinstyle="round"/>
              <v:formulas/>
              <v:path arrowok="t" o:connecttype="segments"/>
            </v:shape>
            <v:rect id="_x0000_s3295" style="position:absolute;left:6770;top:698;width:296;height:239" fillcolor="#43ccb8" stroked="f"/>
            <v:rect id="_x0000_s3294" style="position:absolute;left:6770;top:698;width:296;height:239" filled="f" strokecolor="#0b775e" strokeweight=".24536mm"/>
            <v:line id="_x0000_s3293" style="position:absolute" from="7395,849" to="7428,849" strokecolor="red" strokeweight=".24536mm">
              <v:stroke dashstyle="dash"/>
            </v:line>
            <v:rect id="_x0000_s3292" style="position:absolute;left:7098;top:698;width:296;height:292" fillcolor="#43ccb8" stroked="f"/>
            <v:rect id="_x0000_s3291" style="position:absolute;left:7098;top:698;width:296;height:292" filled="f" strokecolor="#0b775e" strokeweight=".24536mm"/>
            <v:line id="_x0000_s3290" style="position:absolute" from="7723,849" to="8413,849" strokecolor="red" strokeweight=".24536mm">
              <v:stroke dashstyle="dash"/>
            </v:line>
            <v:rect id="_x0000_s3289" style="position:absolute;left:7427;top:697;width:296;height:349" fillcolor="#43ccb8" stroked="f"/>
            <v:rect id="_x0000_s3288" style="position:absolute;left:7427;top:697;width:296;height:349" filled="f" strokecolor="#0b775e" strokeweight=".24536mm"/>
            <v:rect id="_x0000_s3287" style="position:absolute;left:7756;top:253;width:296;height:445" fillcolor="#8e7ba5" stroked="f"/>
            <v:rect id="_x0000_s3286" style="position:absolute;left:7756;top:253;width:296;height:445" filled="f" strokecolor="#35274a" strokeweight=".24536mm"/>
            <v:line id="_x0000_s3285" style="position:absolute" from="8380,548" to="9070,548" strokecolor="red" strokeweight=".24536mm">
              <v:stroke dashstyle="dash"/>
            </v:line>
            <v:rect id="_x0000_s3284" style="position:absolute;left:8084;top:475;width:296;height:223" fillcolor="#8e7ba5" stroked="f"/>
            <v:rect id="_x0000_s3283" style="position:absolute;left:8084;top:475;width:296;height:223" filled="f" strokecolor="#35274a" strokeweight=".24536mm"/>
            <v:line id="_x0000_s3282" style="position:absolute" from="8709,849" to="8741,849" strokecolor="red" strokeweight=".24536mm">
              <v:stroke dashstyle="dash"/>
            </v:line>
            <v:rect id="_x0000_s3281" style="position:absolute;left:8412;top:698;width:296;height:563" fillcolor="#43ccb8" stroked="f"/>
            <v:rect id="_x0000_s3280" style="position:absolute;left:8412;top:698;width:296;height:563" filled="f" strokecolor="#0b775e" strokeweight=".24536mm"/>
            <v:line id="_x0000_s3279" style="position:absolute" from="9037,849" to="10729,849" strokecolor="red" strokeweight=".24536mm">
              <v:stroke dashstyle="dash"/>
            </v:line>
            <v:rect id="_x0000_s3278" style="position:absolute;left:8741;top:698;width:296;height:445" fillcolor="#43ccb8" stroked="f"/>
            <v:rect id="_x0000_s3277" style="position:absolute;left:8741;top:698;width:296;height:445" filled="f" strokecolor="#0b775e" strokeweight=".24536mm"/>
            <v:line id="_x0000_s3276" style="position:absolute" from="9366,548" to="9398,548" strokecolor="red" strokeweight=".24536mm">
              <v:stroke dashstyle="dash"/>
            </v:line>
            <v:rect id="_x0000_s3275" style="position:absolute;left:9069;top:264;width:296;height:434" fillcolor="#8e7ba5" stroked="f"/>
            <v:rect id="_x0000_s3274" style="position:absolute;left:9069;top:264;width:296;height:434" filled="f" strokecolor="#35274a" strokeweight=".24536mm"/>
            <v:line id="_x0000_s3273" style="position:absolute" from="9694,548" to="9727,548" strokecolor="red" strokeweight=".24536mm">
              <v:stroke dashstyle="dash"/>
            </v:line>
            <v:rect id="_x0000_s3272" style="position:absolute;left:9398;top:417;width:296;height:281" fillcolor="#8e7ba5" stroked="f"/>
            <v:rect id="_x0000_s3271" style="position:absolute;left:9398;top:417;width:296;height:281" filled="f" strokecolor="#35274a" strokeweight=".24536mm"/>
            <v:line id="_x0000_s3270" style="position:absolute" from="10023,548" to="10055,548" strokecolor="red" strokeweight=".24536mm">
              <v:stroke dashstyle="dash"/>
            </v:line>
            <v:rect id="_x0000_s3269" style="position:absolute;left:9726;top:229;width:296;height:469" fillcolor="#8e7ba5" stroked="f"/>
            <v:rect id="_x0000_s3268" style="position:absolute;left:9726;top:229;width:296;height:469" filled="f" strokecolor="#35274a" strokeweight=".24536mm"/>
            <v:line id="_x0000_s3267" style="position:absolute" from="10351,548" to="10384,548" strokecolor="red" strokeweight=".24536mm">
              <v:stroke dashstyle="dash"/>
            </v:line>
            <v:rect id="_x0000_s3266" style="position:absolute;left:10055;top:297;width:296;height:402" fillcolor="#8e7ba5" stroked="f"/>
            <v:rect id="_x0000_s3265" style="position:absolute;left:10055;top:297;width:296;height:402" filled="f" strokecolor="#35274a" strokeweight=".24536mm"/>
            <v:line id="_x0000_s3264" style="position:absolute" from="10680,548" to="10729,548" strokecolor="red" strokeweight=".24536mm">
              <v:stroke dashstyle="dash"/>
            </v:line>
            <v:rect id="_x0000_s3263" style="position:absolute;left:10384;top:475;width:296;height:223" fillcolor="#8e7ba5" stroked="f"/>
            <v:rect id="_x0000_s3262" style="position:absolute;left:10384;top:475;width:296;height:223" filled="f" strokecolor="#35274a" strokeweight=".24536mm"/>
            <v:line id="_x0000_s3261" style="position:absolute" from="6721,698" to="10729,698" strokeweight=".24536mm"/>
            <v:line id="_x0000_s3260" style="position:absolute" from="6721,1435" to="6721,73" strokeweight=".24536mm"/>
            <v:shape id="_x0000_s3259" style="position:absolute;left:6685;top:201;width:36;height:994" coordorigin="6686,201" coordsize="36,994" o:spt="100" adj="0,,0" path="m6686,1195r35,m6686,946r35,m6686,698r35,m6686,450r35,m6686,20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155F3FD">
          <v:shape id="_x0000_s3257" type="#_x0000_t202" style="position:absolute;left:0;text-align:left;margin-left:213.25pt;margin-top:5.7pt;width:8.55pt;height:30.15pt;z-index:15771136;mso-position-horizontal-relative:page" filled="f" stroked="f">
            <v:textbox style="layout-flow:vertical;mso-layout-flow-alt:bottom-to-top" inset="0,0,0,0">
              <w:txbxContent>
                <w:p w14:paraId="70B543C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697E1C6E">
          <v:shape id="_x0000_s3256" type="#_x0000_t202" style="position:absolute;left:0;text-align:left;margin-left:228.4pt;margin-top:5.7pt;width:8.55pt;height:30.15pt;z-index:15772160;mso-position-horizontal-relative:page" filled="f" stroked="f">
            <v:textbox style="layout-flow:vertical;mso-layout-flow-alt:bottom-to-top" inset="0,0,0,0">
              <w:txbxContent>
                <w:p w14:paraId="083FAEC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anchorx="page"/>
          </v:shape>
        </w:pict>
      </w:r>
      <w:r>
        <w:pict w14:anchorId="26159AE7">
          <v:shape id="_x0000_s3255" type="#_x0000_t202" style="position:absolute;left:0;text-align:left;margin-left:258.8pt;margin-top:5.7pt;width:8.55pt;height:30.15pt;z-index:15773696;mso-position-horizontal-relative:page" filled="f" stroked="f">
            <v:textbox style="layout-flow:vertical;mso-layout-flow-alt:bottom-to-top" inset="0,0,0,0">
              <w:txbxContent>
                <w:p w14:paraId="3ED5505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anchorx="page"/>
          </v:shape>
        </w:pict>
      </w:r>
      <w:r>
        <w:pict w14:anchorId="25E45BD2">
          <v:shape id="_x0000_s3254" type="#_x0000_t202" style="position:absolute;left:0;text-align:left;margin-left:289.15pt;margin-top:5.7pt;width:8.55pt;height:30.15pt;z-index:15775744;mso-position-horizontal-relative:page" filled="f" stroked="f">
            <v:textbox style="layout-flow:vertical;mso-layout-flow-alt:bottom-to-top" inset="0,0,0,0">
              <w:txbxContent>
                <w:p w14:paraId="4E3E9D0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pict w14:anchorId="44A36134">
          <v:shape id="_x0000_s3253" type="#_x0000_t202" style="position:absolute;left:0;text-align:left;margin-left:307.25pt;margin-top:15.65pt;width:10pt;height:44.1pt;z-index:15776768;mso-position-horizontal-relative:page" filled="f" stroked="f">
            <v:textbox style="layout-flow:vertical;mso-layout-flow-alt:bottom-to-top" inset="0,0,0,0">
              <w:txbxContent>
                <w:p w14:paraId="39056798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4AD4E088">
          <v:shape id="_x0000_s3252" type="#_x0000_t202" style="position:absolute;left:0;text-align:left;margin-left:358.15pt;margin-top:11.75pt;width:8.55pt;height:22.2pt;z-index:15778816;mso-position-horizontal-relative:page" filled="f" stroked="f">
            <v:textbox style="layout-flow:vertical;mso-layout-flow-alt:bottom-to-top" inset="0,0,0,0">
              <w:txbxContent>
                <w:p w14:paraId="59668D3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anchorx="page"/>
          </v:shape>
        </w:pict>
      </w:r>
      <w:r>
        <w:pict w14:anchorId="63B696AC">
          <v:shape id="_x0000_s3251" type="#_x0000_t202" style="position:absolute;left:0;text-align:left;margin-left:374.55pt;margin-top:10.3pt;width:8.55pt;height:23.5pt;z-index:15779840;mso-position-horizontal-relative:page" filled="f" stroked="f">
            <v:textbox style="layout-flow:vertical;mso-layout-flow-alt:bottom-to-top" inset="0,0,0,0">
              <w:txbxContent>
                <w:p w14:paraId="0EFC7D9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6EBF3972">
          <v:shape id="_x0000_s3250" type="#_x0000_t202" style="position:absolute;left:0;text-align:left;margin-left:440.25pt;margin-top:15.5pt;width:8.55pt;height:18.75pt;z-index:15783936;mso-position-horizontal-relative:page" filled="f" stroked="f">
            <v:textbox style="layout-flow:vertical;mso-layout-flow-alt:bottom-to-top" inset="0,0,0,0">
              <w:txbxContent>
                <w:p w14:paraId="43F7521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0EAE4938" w14:textId="77777777" w:rsidR="00693923" w:rsidRDefault="00693923">
      <w:pPr>
        <w:pStyle w:val="BodyText"/>
        <w:spacing w:before="7"/>
        <w:rPr>
          <w:rFonts w:ascii="Arial"/>
          <w:sz w:val="10"/>
        </w:rPr>
      </w:pPr>
    </w:p>
    <w:p w14:paraId="4F3BA669" w14:textId="77777777" w:rsidR="00693923" w:rsidRDefault="00A11518">
      <w:pPr>
        <w:ind w:left="1766" w:right="3659"/>
        <w:jc w:val="center"/>
        <w:rPr>
          <w:rFonts w:ascii="Arial"/>
          <w:sz w:val="11"/>
        </w:rPr>
      </w:pPr>
      <w:r>
        <w:pict w14:anchorId="390BB902">
          <v:shape id="_x0000_s3249" type="#_x0000_t202" style="position:absolute;left:0;text-align:left;margin-left:341.7pt;margin-top:-2.45pt;width:8.55pt;height:17.4pt;z-index:15777792;mso-position-horizontal-relative:page" filled="f" stroked="f">
            <v:textbox style="layout-flow:vertical;mso-layout-flow-alt:bottom-to-top" inset="0,0,0,0">
              <w:txbxContent>
                <w:p w14:paraId="042E46B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anchorx="page"/>
          </v:shape>
        </w:pict>
      </w:r>
      <w:r>
        <w:pict w14:anchorId="11C55F77">
          <v:shape id="_x0000_s3248" type="#_x0000_t202" style="position:absolute;left:0;text-align:left;margin-left:423.85pt;margin-top:2.3pt;width:8.55pt;height:13.1pt;z-index:15782912;mso-position-horizontal-relative:page" filled="f" stroked="f">
            <v:textbox style="layout-flow:vertical;mso-layout-flow-alt:bottom-to-top" inset="0,0,0,0">
              <w:txbxContent>
                <w:p w14:paraId="1318211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3E6BE568" w14:textId="77777777" w:rsidR="00693923" w:rsidRDefault="00693923">
      <w:pPr>
        <w:pStyle w:val="BodyText"/>
        <w:spacing w:before="7"/>
        <w:rPr>
          <w:rFonts w:ascii="Arial"/>
          <w:sz w:val="10"/>
        </w:rPr>
      </w:pPr>
    </w:p>
    <w:p w14:paraId="4C4CA9C3" w14:textId="77777777" w:rsidR="00693923" w:rsidRDefault="00A11518">
      <w:pPr>
        <w:ind w:left="1766" w:right="3659"/>
        <w:jc w:val="center"/>
        <w:rPr>
          <w:rFonts w:ascii="Arial"/>
          <w:sz w:val="11"/>
        </w:rPr>
      </w:pPr>
      <w:r>
        <w:pict w14:anchorId="5BEC149F">
          <v:shape id="_x0000_s3247" type="#_x0000_t202" style="position:absolute;left:0;text-align:left;margin-left:198.05pt;margin-top:7.6pt;width:8.55pt;height:30.15pt;z-index:15770112;mso-position-horizontal-relative:page" filled="f" stroked="f">
            <v:textbox style="layout-flow:vertical;mso-layout-flow-alt:bottom-to-top" inset="0,0,0,0">
              <w:txbxContent>
                <w:p w14:paraId="4B87F2F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anchorx="page"/>
          </v:shape>
        </w:pict>
      </w:r>
      <w:r>
        <w:pict w14:anchorId="0AE0010A">
          <v:shape id="_x0000_s3246" type="#_x0000_t202" style="position:absolute;left:0;text-align:left;margin-left:243.6pt;margin-top:7.6pt;width:8.55pt;height:30.15pt;z-index:15772672;mso-position-horizontal-relative:page" filled="f" stroked="f">
            <v:textbox style="layout-flow:vertical;mso-layout-flow-alt:bottom-to-top" inset="0,0,0,0">
              <w:txbxContent>
                <w:p w14:paraId="0A4FCEB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4E9497FA">
          <v:shape id="_x0000_s3245" type="#_x0000_t202" style="position:absolute;left:0;text-align:left;margin-left:273.95pt;margin-top:7.6pt;width:8.55pt;height:30.15pt;z-index:15774720;mso-position-horizontal-relative:page" filled="f" stroked="f">
            <v:textbox style="layout-flow:vertical;mso-layout-flow-alt:bottom-to-top" inset="0,0,0,0">
              <w:txbxContent>
                <w:p w14:paraId="1536E9C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35972644">
          <v:shape id="_x0000_s3244" type="#_x0000_t202" style="position:absolute;left:0;text-align:left;margin-left:391pt;margin-top:3.3pt;width:8.55pt;height:14.45pt;z-index:15780864;mso-position-horizontal-relative:page" filled="f" stroked="f">
            <v:textbox style="layout-flow:vertical;mso-layout-flow-alt:bottom-to-top" inset="0,0,0,0">
              <w:txbxContent>
                <w:p w14:paraId="5DD9965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anchorx="page"/>
          </v:shape>
        </w:pict>
      </w:r>
      <w:r>
        <w:pict w14:anchorId="02A3CD62">
          <v:shape id="_x0000_s3243" type="#_x0000_t202" style="position:absolute;left:0;text-align:left;margin-left:407.4pt;margin-top:4.7pt;width:8.55pt;height:28.35pt;z-index:15781888;mso-position-horizontal-relative:page" filled="f" stroked="f">
            <v:textbox style="layout-flow:vertical;mso-layout-flow-alt:bottom-to-top" inset="0,0,0,0">
              <w:txbxContent>
                <w:p w14:paraId="2728C66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610AD170">
          <v:shape id="_x0000_s3242" type="#_x0000_t202" style="position:absolute;left:0;text-align:left;margin-left:456.7pt;margin-top:5pt;width:8.55pt;height:31.6pt;z-index:15784960;mso-position-horizontal-relative:page" filled="f" stroked="f">
            <v:textbox style="layout-flow:vertical;mso-layout-flow-alt:bottom-to-top" inset="0,0,0,0">
              <w:txbxContent>
                <w:p w14:paraId="266816DA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anchorx="page"/>
          </v:shape>
        </w:pict>
      </w:r>
      <w:r>
        <w:pict w14:anchorId="77118F4D">
          <v:shape id="_x0000_s3241" type="#_x0000_t202" style="position:absolute;left:0;text-align:left;margin-left:473.1pt;margin-top:4.9pt;width:8.55pt;height:30.4pt;z-index:15785984;mso-position-horizontal-relative:page" filled="f" stroked="f">
            <v:textbox style="layout-flow:vertical;mso-layout-flow-alt:bottom-to-top" inset="0,0,0,0">
              <w:txbxContent>
                <w:p w14:paraId="21B236F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77B3771A">
          <v:shape id="_x0000_s3240" type="#_x0000_t202" style="position:absolute;left:0;text-align:left;margin-left:489.55pt;margin-top:3.1pt;width:8.55pt;height:12.45pt;z-index:15787008;mso-position-horizontal-relative:page" filled="f" stroked="f">
            <v:textbox style="layout-flow:vertical;mso-layout-flow-alt:bottom-to-top" inset="0,0,0,0">
              <w:txbxContent>
                <w:p w14:paraId="340676A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pict w14:anchorId="3AED23A5">
          <v:shape id="_x0000_s3239" type="#_x0000_t202" style="position:absolute;left:0;text-align:left;margin-left:505.95pt;margin-top:3.3pt;width:8.55pt;height:14.6pt;z-index:15788032;mso-position-horizontal-relative:page" filled="f" stroked="f">
            <v:textbox style="layout-flow:vertical;mso-layout-flow-alt:bottom-to-top" inset="0,0,0,0">
              <w:txbxContent>
                <w:p w14:paraId="3404B52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367D4CE1">
          <v:shape id="_x0000_s3238" type="#_x0000_t202" style="position:absolute;left:0;text-align:left;margin-left:522.4pt;margin-top:4.05pt;width:8.55pt;height:21.85pt;z-index:15789056;mso-position-horizontal-relative:page" filled="f" stroked="f">
            <v:textbox style="layout-flow:vertical;mso-layout-flow-alt:bottom-to-top" inset="0,0,0,0">
              <w:txbxContent>
                <w:p w14:paraId="7209E7D2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341975A8" w14:textId="77777777" w:rsidR="00693923" w:rsidRDefault="00693923">
      <w:pPr>
        <w:pStyle w:val="BodyText"/>
        <w:spacing w:before="7"/>
        <w:rPr>
          <w:rFonts w:ascii="Arial"/>
          <w:sz w:val="10"/>
        </w:rPr>
      </w:pPr>
    </w:p>
    <w:p w14:paraId="4FC38360" w14:textId="77777777" w:rsidR="00693923" w:rsidRDefault="00A11518">
      <w:pPr>
        <w:ind w:left="1698" w:right="3659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1A93CF72" w14:textId="77777777" w:rsidR="00693923" w:rsidRDefault="00693923">
      <w:pPr>
        <w:pStyle w:val="BodyText"/>
        <w:spacing w:before="7"/>
        <w:rPr>
          <w:rFonts w:ascii="Arial"/>
          <w:sz w:val="10"/>
        </w:rPr>
      </w:pPr>
    </w:p>
    <w:p w14:paraId="338A0C86" w14:textId="77777777" w:rsidR="00693923" w:rsidRDefault="00A11518">
      <w:pPr>
        <w:ind w:left="1698" w:right="3659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520F4ECA" w14:textId="77777777" w:rsidR="00693923" w:rsidRDefault="00693923">
      <w:pPr>
        <w:jc w:val="center"/>
        <w:rPr>
          <w:rFonts w:ascii="Arial" w:hAnsi="Arial"/>
          <w:sz w:val="11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3" w:space="720" w:equalWidth="0">
            <w:col w:w="718" w:space="40"/>
            <w:col w:w="1079" w:space="925"/>
            <w:col w:w="6938"/>
          </w:cols>
        </w:sectPr>
      </w:pPr>
    </w:p>
    <w:p w14:paraId="304E7A9E" w14:textId="77777777" w:rsidR="00693923" w:rsidRDefault="00693923">
      <w:pPr>
        <w:pStyle w:val="BodyText"/>
        <w:spacing w:before="11"/>
        <w:rPr>
          <w:rFonts w:ascii="Arial"/>
          <w:sz w:val="14"/>
        </w:rPr>
      </w:pPr>
    </w:p>
    <w:p w14:paraId="4DC2D411" w14:textId="77777777" w:rsidR="00693923" w:rsidRDefault="00A11518">
      <w:pPr>
        <w:ind w:left="715"/>
        <w:rPr>
          <w:rFonts w:ascii="Arial"/>
          <w:sz w:val="17"/>
        </w:rPr>
      </w:pPr>
      <w:r>
        <w:pict w14:anchorId="7FFB28B4">
          <v:shape id="_x0000_s3237" type="#_x0000_t202" style="position:absolute;left:0;text-align:left;margin-left:137.35pt;margin-top:-39.65pt;width:8.55pt;height:26.9pt;z-index:15766528;mso-position-horizontal-relative:page" filled="f" stroked="f">
            <v:textbox style="layout-flow:vertical;mso-layout-flow-alt:bottom-to-top" inset="0,0,0,0">
              <w:txbxContent>
                <w:p w14:paraId="4634ECD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Excerpt.5</w:t>
                  </w:r>
                </w:p>
              </w:txbxContent>
            </v:textbox>
            <w10:wrap anchorx="page"/>
          </v:shape>
        </w:pict>
      </w:r>
      <w:r>
        <w:pict w14:anchorId="615580D8">
          <v:shape id="_x0000_s3236" type="#_x0000_t202" style="position:absolute;left:0;text-align:left;margin-left:152.5pt;margin-top:-39.65pt;width:8.55pt;height:26.9pt;z-index:15767552;mso-position-horizontal-relative:page" filled="f" stroked="f">
            <v:textbox style="layout-flow:vertical;mso-layout-flow-alt:bottom-to-top" inset="0,0,0,0">
              <w:txbxContent>
                <w:p w14:paraId="7CF76EC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283CB743">
          <v:shape id="_x0000_s3235" type="#_x0000_t202" style="position:absolute;left:0;text-align:left;margin-left:167.7pt;margin-top:-39.3pt;width:8.55pt;height:30.15pt;z-index:15768576;mso-position-horizontal-relative:page" filled="f" stroked="f">
            <v:textbox style="layout-flow:vertical;mso-layout-flow-alt:bottom-to-top" inset="0,0,0,0">
              <w:txbxContent>
                <w:p w14:paraId="1AD5050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464E73C1" w14:textId="77777777" w:rsidR="00693923" w:rsidRDefault="00A11518">
      <w:pPr>
        <w:spacing w:before="44"/>
        <w:ind w:left="715"/>
        <w:rPr>
          <w:rFonts w:ascii="Arial"/>
          <w:sz w:val="14"/>
        </w:rPr>
      </w:pPr>
      <w:r>
        <w:pict w14:anchorId="3C4F422F">
          <v:shape id="_x0000_s3234" type="#_x0000_t202" style="position:absolute;left:0;text-align:left;margin-left:166.5pt;margin-top:20.5pt;width:8.55pt;height:30.15pt;z-index:15768064;mso-position-horizontal-relative:page" filled="f" stroked="f">
            <v:textbox style="layout-flow:vertical;mso-layout-flow-alt:bottom-to-top" inset="0,0,0,0">
              <w:txbxContent>
                <w:p w14:paraId="3548F1A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47AACB6F">
          <v:shape id="_x0000_s3233" type="#_x0000_t202" style="position:absolute;left:0;text-align:left;margin-left:186.45pt;margin-top:20.5pt;width:8.55pt;height:30.15pt;z-index:15769600;mso-position-horizontal-relative:page" filled="f" stroked="f">
            <v:textbox style="layout-flow:vertical;mso-layout-flow-alt:bottom-to-top" inset="0,0,0,0">
              <w:txbxContent>
                <w:p w14:paraId="7191CD4F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7E4B2A4D">
          <v:shape id="_x0000_s3232" type="#_x0000_t202" style="position:absolute;left:0;text-align:left;margin-left:226.35pt;margin-top:20.5pt;width:8.55pt;height:30.15pt;z-index:15771648;mso-position-horizontal-relative:page" filled="f" stroked="f">
            <v:textbox style="layout-flow:vertical;mso-layout-flow-alt:bottom-to-top" inset="0,0,0,0">
              <w:txbxContent>
                <w:p w14:paraId="6400375B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anchorx="page"/>
          </v:shape>
        </w:pict>
      </w:r>
      <w:r>
        <w:pict w14:anchorId="24A2C908">
          <v:shape id="_x0000_s3231" type="#_x0000_t202" style="position:absolute;left:0;text-align:left;margin-left:266.3pt;margin-top:20.5pt;width:8.55pt;height:30.15pt;z-index:15774208;mso-position-horizontal-relative:page" filled="f" stroked="f">
            <v:textbox style="layout-flow:vertical;mso-layout-flow-alt:bottom-to-top" inset="0,0,0,0">
              <w:txbxContent>
                <w:p w14:paraId="1A0A980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anchorx="page"/>
          </v:shape>
        </w:pict>
      </w:r>
      <w:r>
        <w:pict w14:anchorId="1406F187">
          <v:shape id="_x0000_s3230" type="#_x0000_t202" style="position:absolute;left:0;text-align:left;margin-left:286.25pt;margin-top:20.5pt;width:8.55pt;height:30.15pt;z-index:15775232;mso-position-horizontal-relative:page" filled="f" stroked="f">
            <v:textbox style="layout-flow:vertical;mso-layout-flow-alt:bottom-to-top" inset="0,0,0,0">
              <w:txbxContent>
                <w:p w14:paraId="26CDA13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4ABB9C50" w14:textId="77777777" w:rsidR="00693923" w:rsidRDefault="00A11518">
      <w:pPr>
        <w:pStyle w:val="BodyText"/>
        <w:rPr>
          <w:rFonts w:ascii="Arial"/>
          <w:sz w:val="16"/>
        </w:rPr>
      </w:pPr>
      <w:r>
        <w:br w:type="column"/>
      </w:r>
    </w:p>
    <w:p w14:paraId="1A6883CE" w14:textId="77777777" w:rsidR="00693923" w:rsidRDefault="00693923">
      <w:pPr>
        <w:pStyle w:val="BodyText"/>
        <w:spacing w:before="9"/>
        <w:rPr>
          <w:rFonts w:ascii="Arial"/>
          <w:sz w:val="19"/>
        </w:rPr>
      </w:pPr>
    </w:p>
    <w:p w14:paraId="3695280A" w14:textId="77777777" w:rsidR="00693923" w:rsidRDefault="00A11518">
      <w:pPr>
        <w:ind w:left="715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 w14:paraId="132DD5F0" w14:textId="77777777" w:rsidR="00693923" w:rsidRDefault="00693923">
      <w:pPr>
        <w:rPr>
          <w:rFonts w:ascii="Arial"/>
          <w:sz w:val="14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1771" w:space="2909"/>
            <w:col w:w="5020"/>
          </w:cols>
        </w:sectPr>
      </w:pPr>
    </w:p>
    <w:p w14:paraId="6075048B" w14:textId="77777777" w:rsidR="00693923" w:rsidRDefault="00693923">
      <w:pPr>
        <w:pStyle w:val="BodyText"/>
        <w:spacing w:before="4"/>
        <w:rPr>
          <w:rFonts w:ascii="Arial"/>
          <w:sz w:val="16"/>
        </w:rPr>
      </w:pPr>
    </w:p>
    <w:p w14:paraId="043C36B8" w14:textId="77777777" w:rsidR="00693923" w:rsidRDefault="00693923">
      <w:pPr>
        <w:rPr>
          <w:rFonts w:ascii="Arial"/>
          <w:sz w:val="16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150BEBBE" w14:textId="77777777" w:rsidR="00693923" w:rsidRDefault="00693923">
      <w:pPr>
        <w:pStyle w:val="BodyText"/>
        <w:spacing w:before="5"/>
        <w:rPr>
          <w:rFonts w:ascii="Arial"/>
          <w:sz w:val="17"/>
        </w:rPr>
      </w:pPr>
    </w:p>
    <w:p w14:paraId="055F82A9" w14:textId="77777777" w:rsidR="00693923" w:rsidRDefault="00A11518">
      <w:pPr>
        <w:ind w:right="38"/>
        <w:jc w:val="right"/>
        <w:rPr>
          <w:rFonts w:ascii="Arial"/>
          <w:sz w:val="11"/>
        </w:rPr>
      </w:pPr>
      <w:r>
        <w:pict w14:anchorId="696C95AB">
          <v:shape id="_x0000_s3229" type="#_x0000_t202" style="position:absolute;left:0;text-align:left;margin-left:73.2pt;margin-top:-3.75pt;width:10pt;height:44.1pt;z-index:15763456;mso-position-horizontal-relative:page" filled="f" stroked="f">
            <v:textbox style="layout-flow:vertical;mso-layout-flow-alt:bottom-to-top" inset="0,0,0,0">
              <w:txbxContent>
                <w:p w14:paraId="747708AC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3C244E6F" w14:textId="77777777" w:rsidR="00693923" w:rsidRDefault="00693923">
      <w:pPr>
        <w:pStyle w:val="BodyText"/>
        <w:rPr>
          <w:rFonts w:ascii="Arial"/>
          <w:sz w:val="12"/>
        </w:rPr>
      </w:pPr>
    </w:p>
    <w:p w14:paraId="57E1C546" w14:textId="77777777" w:rsidR="00693923" w:rsidRDefault="00693923">
      <w:pPr>
        <w:pStyle w:val="BodyText"/>
        <w:spacing w:before="3"/>
        <w:rPr>
          <w:rFonts w:ascii="Arial"/>
          <w:sz w:val="11"/>
        </w:rPr>
      </w:pPr>
    </w:p>
    <w:p w14:paraId="0B59FD2D" w14:textId="77777777" w:rsidR="00693923" w:rsidRDefault="00A11518">
      <w:pPr>
        <w:ind w:right="38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</w:t>
      </w:r>
    </w:p>
    <w:p w14:paraId="16526CA9" w14:textId="77777777" w:rsidR="00693923" w:rsidRDefault="00A11518">
      <w:pPr>
        <w:spacing w:before="103"/>
        <w:ind w:left="489"/>
        <w:rPr>
          <w:rFonts w:ascii="Arial"/>
          <w:sz w:val="11"/>
        </w:rPr>
      </w:pPr>
      <w:r>
        <w:br w:type="column"/>
      </w:r>
      <w:r>
        <w:rPr>
          <w:rFonts w:ascii="Arial"/>
          <w:color w:val="4D4D4D"/>
          <w:w w:val="105"/>
          <w:sz w:val="11"/>
        </w:rPr>
        <w:t>0.1</w:t>
      </w:r>
    </w:p>
    <w:p w14:paraId="731F438B" w14:textId="77777777" w:rsidR="00693923" w:rsidRDefault="00693923">
      <w:pPr>
        <w:pStyle w:val="BodyText"/>
        <w:rPr>
          <w:rFonts w:ascii="Arial"/>
          <w:sz w:val="12"/>
        </w:rPr>
      </w:pPr>
    </w:p>
    <w:p w14:paraId="116F1586" w14:textId="77777777" w:rsidR="00693923" w:rsidRDefault="00693923">
      <w:pPr>
        <w:pStyle w:val="BodyText"/>
        <w:rPr>
          <w:rFonts w:ascii="Arial"/>
          <w:sz w:val="13"/>
        </w:rPr>
      </w:pPr>
    </w:p>
    <w:p w14:paraId="6D996A0D" w14:textId="77777777" w:rsidR="00693923" w:rsidRDefault="00A11518">
      <w:pPr>
        <w:ind w:left="489"/>
        <w:rPr>
          <w:rFonts w:ascii="Arial"/>
          <w:sz w:val="11"/>
        </w:rPr>
      </w:pPr>
      <w:r>
        <w:pict w14:anchorId="05B6A1DB">
          <v:group id="_x0000_s3195" style="position:absolute;left:0;text-align:left;margin-left:97pt;margin-top:-31.65pt;width:205.45pt;height:68.15pt;z-index:15762432;mso-position-horizontal-relative:page" coordorigin="1940,-633" coordsize="4109,1363">
            <v:shape id="_x0000_s3228" style="position:absolute;left:1976;top:6;width:460;height:2" coordorigin="1976,7" coordsize="460,0" o:spt="100" adj="0,,0" path="m1976,7r60,m2395,7r40,e" filled="f" strokecolor="red" strokeweight=".24536mm">
              <v:stroke dashstyle="dash" joinstyle="round"/>
              <v:formulas/>
              <v:path arrowok="t" o:connecttype="segments"/>
            </v:shape>
            <v:rect id="_x0000_s3227" style="position:absolute;left:2035;top:-182;width:360;height:321" fillcolor="#ff9595" stroked="f"/>
            <v:rect id="_x0000_s3226" style="position:absolute;left:2035;top:-182;width:360;height:321" filled="f" strokecolor="red" strokeweight=".24536mm"/>
            <v:line id="_x0000_s3225" style="position:absolute" from="2795,7" to="2835,7" strokecolor="red" strokeweight=".24536mm">
              <v:stroke dashstyle="dash"/>
            </v:line>
            <v:rect id="_x0000_s3224" style="position:absolute;left:2435;top:-453;width:360;height:591" fillcolor="#ff9595" stroked="f"/>
            <v:rect id="_x0000_s3223" style="position:absolute;left:2435;top:-453;width:360;height:591" filled="f" strokecolor="red" strokeweight=".24536mm"/>
            <v:line id="_x0000_s3222" style="position:absolute" from="3194,7" to="4032,7" strokecolor="red" strokeweight=".24536mm">
              <v:stroke dashstyle="dash"/>
            </v:line>
            <v:rect id="_x0000_s3221" style="position:absolute;left:2834;top:-125;width:360;height:264" fillcolor="#bae1c0" stroked="f"/>
            <v:rect id="_x0000_s3220" style="position:absolute;left:2834;top:-125;width:360;height:264" filled="f" strokecolor="#50a45c" strokeweight=".24536mm"/>
            <v:shape id="_x0000_s3219" style="position:absolute;left:1976;top:269;width:1658;height:2" coordorigin="1976,270" coordsize="1658,0" o:spt="100" adj="0,,0" path="m1976,270r1258,m3593,270r40,e" filled="f" strokecolor="red" strokeweight=".24536mm">
              <v:stroke dashstyle="dash" joinstyle="round"/>
              <v:formulas/>
              <v:path arrowok="t" o:connecttype="segments"/>
            </v:shape>
            <v:rect id="_x0000_s3218" style="position:absolute;left:3233;top:138;width:360;height:165" fillcolor="#bae1c0" stroked="f"/>
            <v:rect id="_x0000_s3217" style="position:absolute;left:3233;top:138;width:360;height:165" filled="f" strokecolor="#50a45c" strokeweight=".24536mm"/>
            <v:line id="_x0000_s3216" style="position:absolute" from="3992,270" to="4432,270" strokecolor="red" strokeweight=".24536mm">
              <v:stroke dashstyle="dash"/>
            </v:line>
            <v:rect id="_x0000_s3215" style="position:absolute;left:3633;top:138;width:360;height:418" fillcolor="#d2eef5" stroked="f"/>
            <v:rect id="_x0000_s3214" style="position:absolute;left:3633;top:138;width:360;height:418" filled="f" strokecolor="#5bbcd6" strokeweight=".24536mm"/>
            <v:line id="_x0000_s3213" style="position:absolute" from="4392,7" to="4831,7" strokecolor="red" strokeweight=".24536mm">
              <v:stroke dashstyle="dash"/>
            </v:line>
            <v:rect id="_x0000_s3212" style="position:absolute;left:4032;top:-42;width:360;height:180" fillcolor="#ff9595" stroked="f"/>
            <v:rect id="_x0000_s3211" style="position:absolute;left:4032;top:-42;width:360;height:180" filled="f" strokecolor="red" strokeweight=".24536mm"/>
            <v:line id="_x0000_s3210" style="position:absolute" from="4791,270" to="5230,270" strokecolor="red" strokeweight=".24536mm">
              <v:stroke dashstyle="dash"/>
            </v:line>
            <v:rect id="_x0000_s3209" style="position:absolute;left:4431;top:138;width:360;height:223" fillcolor="#d2eef5" stroked="f"/>
            <v:rect id="_x0000_s3208" style="position:absolute;left:4431;top:138;width:360;height:223" filled="f" strokecolor="#5bbcd6" strokeweight=".24536mm"/>
            <v:line id="_x0000_s3207" style="position:absolute" from="5190,7" to="6049,7" strokecolor="red" strokeweight=".24536mm">
              <v:stroke dashstyle="dash"/>
            </v:line>
            <v:rect id="_x0000_s3206" style="position:absolute;left:4830;top:-163;width:360;height:301" fillcolor="#ff9595" stroked="f"/>
            <v:rect id="_x0000_s3205" style="position:absolute;left:4830;top:-163;width:360;height:301" filled="f" strokecolor="red" strokeweight=".24536mm"/>
            <v:line id="_x0000_s3204" style="position:absolute" from="5590,270" to="5630,270" strokecolor="red" strokeweight=".24536mm">
              <v:stroke dashstyle="dash"/>
            </v:line>
            <v:rect id="_x0000_s3203" style="position:absolute;left:5230;top:138;width:360;height:442" fillcolor="#d2eef5" stroked="f"/>
            <v:rect id="_x0000_s3202" style="position:absolute;left:5230;top:138;width:360;height:442" filled="f" strokecolor="#5bbcd6" strokeweight=".24536mm"/>
            <v:line id="_x0000_s3201" style="position:absolute" from="5989,270" to="6049,270" strokecolor="red" strokeweight=".24536mm">
              <v:stroke dashstyle="dash"/>
            </v:line>
            <v:rect id="_x0000_s3200" style="position:absolute;left:5629;top:138;width:360;height:180" fillcolor="#d2eef5" stroked="f"/>
            <v:rect id="_x0000_s3199" style="position:absolute;left:5629;top:138;width:360;height:180" filled="f" strokecolor="#5bbcd6" strokeweight=".24536mm"/>
            <v:line id="_x0000_s3198" style="position:absolute" from="1976,138" to="6049,138" strokeweight=".24536mm"/>
            <v:line id="_x0000_s3197" style="position:absolute" from="1976,730" to="1976,-633" strokeweight=".24536mm"/>
            <v:shape id="_x0000_s3196" style="position:absolute;left:1940;top:-257;width:36;height:789" coordorigin="1940,-256" coordsize="36,789" o:spt="100" adj="0,,0" path="m1940,532r36,m1940,138r36,m1940,-256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A6C1524">
          <v:group id="_x0000_s3155" style="position:absolute;left:0;text-align:left;margin-left:331pt;margin-top:-31.65pt;width:205.45pt;height:68.15pt;z-index:15762944;mso-position-horizontal-relative:page" coordorigin="6620,-633" coordsize="4109,1363">
            <v:shape id="_x0000_s3194" style="position:absolute;left:6656;top:-65;width:385;height:2" coordorigin="6656,-64" coordsize="385,0" o:spt="100" adj="0,,0" path="m6656,-64r50,m7007,-64r33,e" filled="f" strokecolor="red" strokeweight=".24536mm">
              <v:stroke dashstyle="dash" joinstyle="round"/>
              <v:formulas/>
              <v:path arrowok="t" o:connecttype="segments"/>
            </v:shape>
            <v:rect id="_x0000_s3193" style="position:absolute;left:6706;top:-466;width:301;height:527" fillcolor="#e5d974" stroked="f"/>
            <v:rect id="_x0000_s3192" style="position:absolute;left:6706;top:-466;width:301;height:527" filled="f" strokecolor="#9a8822" strokeweight=".24536mm"/>
            <v:line id="_x0000_s3191" style="position:absolute" from="7341,-64" to="7374,-64" strokecolor="red" strokeweight=".24536mm">
              <v:stroke dashstyle="dash"/>
            </v:line>
            <v:rect id="_x0000_s3190" style="position:absolute;left:7040;top:-107;width:301;height:168" fillcolor="#e5d974" stroked="f"/>
            <v:rect id="_x0000_s3189" style="position:absolute;left:7040;top:-107;width:301;height:168" filled="f" strokecolor="#9a8822" strokeweight=".24536mm"/>
            <v:line id="_x0000_s3188" style="position:absolute" from="7674,-64" to="7708,-64" strokecolor="red" strokeweight=".24536mm">
              <v:stroke dashstyle="dash"/>
            </v:line>
            <v:rect id="_x0000_s3187" style="position:absolute;left:7373;top:-276;width:301;height:337" fillcolor="#8e7ba5" stroked="f"/>
            <v:rect id="_x0000_s3186" style="position:absolute;left:7373;top:-276;width:301;height:337" filled="f" strokecolor="#35274a" strokeweight=".24536mm"/>
            <v:line id="_x0000_s3185" style="position:absolute" from="8008,-64" to="8709,-64" strokecolor="red" strokeweight=".24536mm">
              <v:stroke dashstyle="dash"/>
            </v:line>
            <v:rect id="_x0000_s3184" style="position:absolute;left:7707;top:-281;width:301;height:342" fillcolor="#43ccb8" stroked="f"/>
            <v:rect id="_x0000_s3183" style="position:absolute;left:7707;top:-281;width:301;height:342" filled="f" strokecolor="#0b775e" strokeweight=".24536mm"/>
            <v:line id="_x0000_s3182" style="position:absolute" from="6656,187" to="8042,187" strokecolor="red" strokeweight=".24536mm">
              <v:stroke dashstyle="dash"/>
            </v:line>
            <v:shape id="_x0000_s3181" style="position:absolute;left:8341;top:184;width:702;height:7" coordorigin="8342,184" coordsize="702,7" o:spt="100" adj="0,,0" path="m8342,184r701,m8342,191r701,e" filled="f" strokecolor="red" strokeweight=".14792mm">
              <v:stroke dashstyle="dash" joinstyle="round"/>
              <v:formulas/>
              <v:path arrowok="t" o:connecttype="segments"/>
            </v:shape>
            <v:rect id="_x0000_s3180" style="position:absolute;left:8041;top:61;width:301;height:173" fillcolor="#43ccb8" stroked="f"/>
            <v:rect id="_x0000_s3179" style="position:absolute;left:8041;top:61;width:301;height:173" filled="f" strokecolor="#0b775e" strokeweight=".24536mm"/>
            <v:rect id="_x0000_s3178" style="position:absolute;left:8375;top:61;width:301;height:128" fillcolor="#43ccb8" stroked="f"/>
            <v:rect id="_x0000_s3177" style="position:absolute;left:8375;top:61;width:301;height:128" filled="f" strokecolor="#0b775e" strokeweight=".24536mm"/>
            <v:line id="_x0000_s3176" style="position:absolute" from="9010,-64" to="10045,-64" strokecolor="red" strokeweight=".24536mm">
              <v:stroke dashstyle="dash"/>
            </v:line>
            <v:rect id="_x0000_s3175" style="position:absolute;left:8709;top:-186;width:301;height:247" fillcolor="#8e7ba5" stroked="f"/>
            <v:rect id="_x0000_s3174" style="position:absolute;left:8709;top:-186;width:301;height:247" filled="f" strokecolor="#35274a" strokeweight=".24536mm"/>
            <v:shape id="_x0000_s3173" style="position:absolute;left:9343;top:184;width:34;height:7" coordorigin="9343,184" coordsize="34,7" o:spt="100" adj="0,,0" path="m9343,184r34,m9343,191r34,e" filled="f" strokecolor="red" strokeweight=".14792mm">
              <v:stroke dashstyle="dash" joinstyle="round"/>
              <v:formulas/>
              <v:path arrowok="t" o:connecttype="segments"/>
            </v:shape>
            <v:rect id="_x0000_s3172" style="position:absolute;left:9043;top:61;width:301;height:170" fillcolor="#fbb09f" stroked="f"/>
            <v:rect id="_x0000_s3171" style="position:absolute;left:9043;top:61;width:301;height:170" filled="f" strokecolor="#f2300f" strokeweight=".24536mm"/>
            <v:shape id="_x0000_s3170" style="position:absolute;left:9677;top:184;width:34;height:7" coordorigin="9677,184" coordsize="34,7" o:spt="100" adj="0,,0" path="m9677,184r34,m9677,191r34,e" filled="f" strokecolor="red" strokeweight=".14792mm">
              <v:stroke dashstyle="dash" joinstyle="round"/>
              <v:formulas/>
              <v:path arrowok="t" o:connecttype="segments"/>
            </v:shape>
            <v:rect id="_x0000_s3169" style="position:absolute;left:9376;top:61;width:301;height:180" fillcolor="#8e7ba5" stroked="f"/>
            <v:rect id="_x0000_s3168" style="position:absolute;left:9376;top:61;width:301;height:180" filled="f" strokecolor="#35274a" strokeweight=".24536mm"/>
            <v:shape id="_x0000_s3167" style="position:absolute;left:10011;top:184;width:368;height:7" coordorigin="10011,184" coordsize="368,7" o:spt="100" adj="0,,0" path="m10011,184r367,m10011,191r367,e" filled="f" strokecolor="red" strokeweight=".14792mm">
              <v:stroke dashstyle="dash" joinstyle="round"/>
              <v:formulas/>
              <v:path arrowok="t" o:connecttype="segments"/>
            </v:shape>
            <v:rect id="_x0000_s3166" style="position:absolute;left:9710;top:61;width:301;height:341" fillcolor="#fbb09f" stroked="f"/>
            <v:rect id="_x0000_s3165" style="position:absolute;left:9710;top:61;width:301;height:341" filled="f" strokecolor="#f2300f" strokeweight=".24536mm"/>
            <v:line id="_x0000_s3164" style="position:absolute" from="10345,-64" to="10729,-64" strokecolor="red" strokeweight=".24536mm">
              <v:stroke dashstyle="dash"/>
            </v:line>
            <v:rect id="_x0000_s3163" style="position:absolute;left:10044;top:-130;width:301;height:191" fillcolor="#e5d974" stroked="f"/>
            <v:rect id="_x0000_s3162" style="position:absolute;left:10044;top:-130;width:301;height:191" filled="f" strokecolor="#9a8822" strokeweight=".24536mm"/>
            <v:shape id="_x0000_s3161" style="position:absolute;left:10678;top:184;width:51;height:7" coordorigin="10679,184" coordsize="51,7" o:spt="100" adj="0,,0" path="m10679,184r50,m10679,191r50,e" filled="f" strokecolor="red" strokeweight=".14792mm">
              <v:stroke dashstyle="dash" joinstyle="round"/>
              <v:formulas/>
              <v:path arrowok="t" o:connecttype="segments"/>
            </v:shape>
            <v:rect id="_x0000_s3160" style="position:absolute;left:10378;top:61;width:301;height:506" fillcolor="#43ccb8" stroked="f"/>
            <v:rect id="_x0000_s3159" style="position:absolute;left:10378;top:61;width:301;height:506" filled="f" strokecolor="#0b775e" strokeweight=".24536mm"/>
            <v:line id="_x0000_s3158" style="position:absolute" from="6656,61" to="10729,61" strokeweight=".24536mm"/>
            <v:line id="_x0000_s3157" style="position:absolute" from="6656,730" to="6656,-633" strokeweight=".24536mm"/>
            <v:shape id="_x0000_s3156" style="position:absolute;left:6620;top:-354;width:36;height:829" coordorigin="6620,-353" coordsize="36,829" o:spt="100" adj="0,,0" path="m6620,476r36,m6620,61r36,m6620,-353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F73E3F7">
          <v:shape id="_x0000_s3154" type="#_x0000_t202" style="position:absolute;left:0;text-align:left;margin-left:106.6pt;margin-top:8.4pt;width:8.55pt;height:26.9pt;z-index:15764480;mso-position-horizontal-relative:page" filled="f" stroked="f">
            <v:textbox style="layout-flow:vertical;mso-layout-flow-alt:bottom-to-top" inset="0,0,0,0">
              <w:txbxContent>
                <w:p w14:paraId="0299F7BA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anchorx="page"/>
          </v:shape>
        </w:pict>
      </w:r>
      <w:r>
        <w:pict w14:anchorId="0BFD4510">
          <v:shape id="_x0000_s3153" type="#_x0000_t202" style="position:absolute;left:0;text-align:left;margin-left:126.55pt;margin-top:8.4pt;width:8.55pt;height:26.9pt;z-index:15766016;mso-position-horizontal-relative:page" filled="f" stroked="f">
            <v:textbox style="layout-flow:vertical;mso-layout-flow-alt:bottom-to-top" inset="0,0,0,0">
              <w:txbxContent>
                <w:p w14:paraId="7AEDB5C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pict w14:anchorId="0E4F317C">
          <v:shape id="_x0000_s3152" type="#_x0000_t202" style="position:absolute;left:0;text-align:left;margin-left:146.5pt;margin-top:8.4pt;width:8.55pt;height:26.9pt;z-index:15767040;mso-position-horizontal-relative:page" filled="f" stroked="f">
            <v:textbox style="layout-flow:vertical;mso-layout-flow-alt:bottom-to-top" inset="0,0,0,0">
              <w:txbxContent>
                <w:p w14:paraId="6C75D54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0F2A1E25">
          <v:shape id="_x0000_s3151" type="#_x0000_t202" style="position:absolute;left:0;text-align:left;margin-left:206.4pt;margin-top:8.75pt;width:8.55pt;height:30.15pt;z-index:15770624;mso-position-horizontal-relative:page" filled="f" stroked="f">
            <v:textbox style="layout-flow:vertical;mso-layout-flow-alt:bottom-to-top" inset="0,0,0,0">
              <w:txbxContent>
                <w:p w14:paraId="0B5267D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anchorx="page"/>
          </v:shape>
        </w:pict>
      </w:r>
      <w:r>
        <w:pict w14:anchorId="5DD3187A">
          <v:shape id="_x0000_s3150" type="#_x0000_t202" style="position:absolute;left:0;text-align:left;margin-left:246.35pt;margin-top:8.75pt;width:8.55pt;height:30.15pt;z-index:15773184;mso-position-horizontal-relative:page" filled="f" stroked="f">
            <v:textbox style="layout-flow:vertical;mso-layout-flow-alt:bottom-to-top" inset="0,0,0,0">
              <w:txbxContent>
                <w:p w14:paraId="24B8C2C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anchorx="page"/>
          </v:shape>
        </w:pict>
      </w:r>
      <w:r>
        <w:pict w14:anchorId="065EF284">
          <v:shape id="_x0000_s3149" type="#_x0000_t202" style="position:absolute;left:0;text-align:left;margin-left:307.25pt;margin-top:-19.6pt;width:10pt;height:44.1pt;z-index:15776256;mso-position-horizontal-relative:page" filled="f" stroked="f">
            <v:textbox style="layout-flow:vertical;mso-layout-flow-alt:bottom-to-top" inset="0,0,0,0">
              <w:txbxContent>
                <w:p w14:paraId="2DB9F6AF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038A5E8A">
          <v:shape id="_x0000_s3148" type="#_x0000_t202" style="position:absolute;left:0;text-align:left;margin-left:338.6pt;margin-top:4.95pt;width:8.55pt;height:30.8pt;z-index:15777280;mso-position-horizontal-relative:page" filled="f" stroked="f">
            <v:textbox style="layout-flow:vertical;mso-layout-flow-alt:bottom-to-top" inset="0,0,0,0">
              <w:txbxContent>
                <w:p w14:paraId="7EE396A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6E598A87">
          <v:shape id="_x0000_s3147" type="#_x0000_t202" style="position:absolute;left:0;text-align:left;margin-left:355.3pt;margin-top:4.35pt;width:8.55pt;height:24.95pt;z-index:15778304;mso-position-horizontal-relative:page" filled="f" stroked="f">
            <v:textbox style="layout-flow:vertical;mso-layout-flow-alt:bottom-to-top" inset="0,0,0,0">
              <w:txbxContent>
                <w:p w14:paraId="20C9411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7C24584C">
          <v:shape id="_x0000_s3146" type="#_x0000_t202" style="position:absolute;left:0;text-align:left;margin-left:372pt;margin-top:4.7pt;width:8.55pt;height:28.35pt;z-index:15779328;mso-position-horizontal-relative:page" filled="f" stroked="f">
            <v:textbox style="layout-flow:vertical;mso-layout-flow-alt:bottom-to-top" inset="0,0,0,0">
              <w:txbxContent>
                <w:p w14:paraId="27D9B36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195C542C">
          <v:shape id="_x0000_s3145" type="#_x0000_t202" style="position:absolute;left:0;text-align:left;margin-left:388.7pt;margin-top:3.15pt;width:8.55pt;height:13.1pt;z-index:15780352;mso-position-horizontal-relative:page" filled="f" stroked="f">
            <v:textbox style="layout-flow:vertical;mso-layout-flow-alt:bottom-to-top" inset="0,0,0,0">
              <w:txbxContent>
                <w:p w14:paraId="5F69377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pict w14:anchorId="0615D981">
          <v:shape id="_x0000_s3144" type="#_x0000_t202" style="position:absolute;left:0;text-align:left;margin-left:405.4pt;margin-top:-16.35pt;width:8.55pt;height:18.75pt;z-index:15781376;mso-position-horizontal-relative:page" filled="f" stroked="f">
            <v:textbox style="layout-flow:vertical;mso-layout-flow-alt:bottom-to-top" inset="0,0,0,0">
              <w:txbxContent>
                <w:p w14:paraId="7B84119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pict w14:anchorId="0F45E236">
          <v:shape id="_x0000_s3143" type="#_x0000_t202" style="position:absolute;left:0;text-align:left;margin-left:422.1pt;margin-top:-11.9pt;width:8.55pt;height:14.7pt;z-index:15782400;mso-position-horizontal-relative:page" filled="f" stroked="f">
            <v:textbox style="layout-flow:vertical;mso-layout-flow-alt:bottom-to-top" inset="0,0,0,0">
              <w:txbxContent>
                <w:p w14:paraId="5190CDCD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0703FBE0">
          <v:shape id="_x0000_s3142" type="#_x0000_t202" style="position:absolute;left:0;text-align:left;margin-left:438.8pt;margin-top:4.9pt;width:8.55pt;height:30.4pt;z-index:15783424;mso-position-horizontal-relative:page" filled="f" stroked="f">
            <v:textbox style="layout-flow:vertical;mso-layout-flow-alt:bottom-to-top" inset="0,0,0,0">
              <w:txbxContent>
                <w:p w14:paraId="55EDB5E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3EE27413">
          <v:shape id="_x0000_s3141" type="#_x0000_t202" style="position:absolute;left:0;text-align:left;margin-left:455.45pt;margin-top:-16.9pt;width:8.55pt;height:19.25pt;z-index:15784448;mso-position-horizontal-relative:page" filled="f" stroked="f">
            <v:textbox style="layout-flow:vertical;mso-layout-flow-alt:bottom-to-top" inset="0,0,0,0">
              <w:txbxContent>
                <w:p w14:paraId="6A30376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108BE37B">
          <v:shape id="_x0000_s3140" type="#_x0000_t202" style="position:absolute;left:0;text-align:left;margin-left:472.15pt;margin-top:-11.8pt;width:8.55pt;height:14.6pt;z-index:15785472;mso-position-horizontal-relative:page" filled="f" stroked="f">
            <v:textbox style="layout-flow:vertical;mso-layout-flow-alt:bottom-to-top" inset="0,0,0,0">
              <w:txbxContent>
                <w:p w14:paraId="140EB6F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61A2B2B5">
          <v:shape id="_x0000_s3139" type="#_x0000_t202" style="position:absolute;left:0;text-align:left;margin-left:488.85pt;margin-top:-9.4pt;width:8.55pt;height:12.45pt;z-index:15786496;mso-position-horizontal-relative:page" filled="f" stroked="f">
            <v:textbox style="layout-flow:vertical;mso-layout-flow-alt:bottom-to-top" inset="0,0,0,0">
              <w:txbxContent>
                <w:p w14:paraId="43D73CD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39AEBF78">
          <v:shape id="_x0000_s3138" type="#_x0000_t202" style="position:absolute;left:0;text-align:left;margin-left:505.55pt;margin-top:4.7pt;width:8.55pt;height:28.6pt;z-index:15787520;mso-position-horizontal-relative:page" filled="f" stroked="f">
            <v:textbox style="layout-flow:vertical;mso-layout-flow-alt:bottom-to-top" inset="0,0,0,0">
              <w:txbxContent>
                <w:p w14:paraId="729808C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pict w14:anchorId="7FF41FC7">
          <v:shape id="_x0000_s3137" type="#_x0000_t202" style="position:absolute;left:0;text-align:left;margin-left:522.25pt;margin-top:-15pt;width:8.55pt;height:17.55pt;z-index:15788544;mso-position-horizontal-relative:page" filled="f" stroked="f">
            <v:textbox style="layout-flow:vertical;mso-layout-flow-alt:bottom-to-top" inset="0,0,0,0">
              <w:txbxContent>
                <w:p w14:paraId="0D3BA31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318673A7" w14:textId="77777777" w:rsidR="00693923" w:rsidRDefault="00693923">
      <w:pPr>
        <w:rPr>
          <w:rFonts w:ascii="Arial"/>
          <w:sz w:val="11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692" w:space="3988"/>
            <w:col w:w="5020"/>
          </w:cols>
        </w:sectPr>
      </w:pPr>
    </w:p>
    <w:p w14:paraId="0E0F9C1F" w14:textId="77777777" w:rsidR="00693923" w:rsidRDefault="00693923">
      <w:pPr>
        <w:pStyle w:val="BodyText"/>
        <w:spacing w:before="4"/>
        <w:rPr>
          <w:rFonts w:ascii="Arial"/>
          <w:sz w:val="9"/>
        </w:rPr>
      </w:pPr>
    </w:p>
    <w:p w14:paraId="07E50B8F" w14:textId="77777777" w:rsidR="00693923" w:rsidRDefault="00693923">
      <w:pPr>
        <w:rPr>
          <w:rFonts w:ascii="Arial"/>
          <w:sz w:val="9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78F92C8F" w14:textId="77777777" w:rsidR="00693923" w:rsidRDefault="00693923">
      <w:pPr>
        <w:pStyle w:val="BodyText"/>
        <w:spacing w:before="11"/>
        <w:rPr>
          <w:rFonts w:ascii="Arial"/>
          <w:sz w:val="13"/>
        </w:rPr>
      </w:pPr>
    </w:p>
    <w:p w14:paraId="0A2F7253" w14:textId="77777777" w:rsidR="00693923" w:rsidRDefault="00A11518">
      <w:pPr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59417DBE" w14:textId="77777777" w:rsidR="00693923" w:rsidRDefault="00A11518">
      <w:pPr>
        <w:spacing w:before="103"/>
        <w:ind w:left="421"/>
        <w:rPr>
          <w:rFonts w:ascii="Arial" w:hAnsi="Arial"/>
          <w:sz w:val="11"/>
        </w:rPr>
      </w:pPr>
      <w:r>
        <w:br w:type="column"/>
      </w:r>
      <w:r>
        <w:rPr>
          <w:rFonts w:ascii="Arial" w:hAnsi="Arial"/>
          <w:color w:val="4D4D4D"/>
          <w:w w:val="105"/>
          <w:sz w:val="11"/>
        </w:rPr>
        <w:t>−0.1</w:t>
      </w:r>
    </w:p>
    <w:p w14:paraId="4081C694" w14:textId="77777777" w:rsidR="00693923" w:rsidRDefault="00693923">
      <w:pPr>
        <w:rPr>
          <w:rFonts w:ascii="Arial" w:hAnsi="Arial"/>
          <w:sz w:val="11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692" w:space="3988"/>
            <w:col w:w="5020"/>
          </w:cols>
        </w:sectPr>
      </w:pPr>
    </w:p>
    <w:p w14:paraId="4DABEC76" w14:textId="77777777" w:rsidR="00693923" w:rsidRDefault="00693923">
      <w:pPr>
        <w:pStyle w:val="BodyText"/>
        <w:rPr>
          <w:rFonts w:ascii="Arial"/>
          <w:sz w:val="20"/>
        </w:rPr>
      </w:pPr>
    </w:p>
    <w:p w14:paraId="579B5CC2" w14:textId="77777777" w:rsidR="00693923" w:rsidRDefault="00A11518">
      <w:pPr>
        <w:spacing w:before="290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9</w:t>
      </w:r>
    </w:p>
    <w:p w14:paraId="7E425BE9" w14:textId="77777777" w:rsidR="00693923" w:rsidRDefault="00693923">
      <w:pPr>
        <w:pStyle w:val="BodyText"/>
        <w:spacing w:before="12"/>
        <w:rPr>
          <w:i/>
          <w:sz w:val="42"/>
        </w:rPr>
      </w:pPr>
    </w:p>
    <w:p w14:paraId="52CCE6E4" w14:textId="77777777" w:rsidR="00693923" w:rsidRDefault="00A11518">
      <w:pPr>
        <w:pStyle w:val="BodyText"/>
        <w:spacing w:line="355" w:lineRule="auto"/>
        <w:ind w:left="171" w:right="328" w:firstLine="584"/>
      </w:pPr>
      <w:r>
        <w:t xml:space="preserve">The </w:t>
      </w:r>
      <w:proofErr w:type="spellStart"/>
      <w:r>
        <w:t>barplots</w:t>
      </w:r>
      <w:proofErr w:type="spellEnd"/>
      <w:r>
        <w:t xml:space="preserve"> in Figure </w:t>
      </w:r>
      <w:hyperlink w:anchor="_bookmark9" w:history="1">
        <w:r>
          <w:t xml:space="preserve">10 </w:t>
        </w:r>
      </w:hyperlink>
      <w:r>
        <w:t>show the bootstrap ratios calculated for the rows and</w:t>
      </w:r>
      <w:r>
        <w:rPr>
          <w:spacing w:val="1"/>
        </w:rPr>
        <w:t xml:space="preserve"> </w:t>
      </w:r>
      <w:r>
        <w:rPr>
          <w:w w:val="95"/>
        </w:rPr>
        <w:t>columns.</w:t>
      </w:r>
      <w:r>
        <w:rPr>
          <w:spacing w:val="29"/>
          <w:w w:val="95"/>
        </w:rPr>
        <w:t xml:space="preserve"> </w:t>
      </w:r>
      <w:r>
        <w:rPr>
          <w:w w:val="95"/>
        </w:rPr>
        <w:t>Here</w:t>
      </w:r>
      <w:r>
        <w:rPr>
          <w:spacing w:val="7"/>
          <w:w w:val="95"/>
        </w:rPr>
        <w:t xml:space="preserve"> </w:t>
      </w:r>
      <w:r>
        <w:rPr>
          <w:w w:val="95"/>
        </w:rPr>
        <w:t>we’ve</w:t>
      </w:r>
      <w:r>
        <w:rPr>
          <w:spacing w:val="7"/>
          <w:w w:val="95"/>
        </w:rPr>
        <w:t xml:space="preserve"> </w:t>
      </w:r>
      <w:r>
        <w:rPr>
          <w:w w:val="95"/>
        </w:rPr>
        <w:t>included</w:t>
      </w:r>
      <w:r>
        <w:rPr>
          <w:spacing w:val="7"/>
          <w:w w:val="95"/>
        </w:rPr>
        <w:t xml:space="preserve"> </w:t>
      </w:r>
      <w:r>
        <w:rPr>
          <w:w w:val="95"/>
        </w:rPr>
        <w:t>all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rows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columns,</w:t>
      </w:r>
      <w:r>
        <w:rPr>
          <w:spacing w:val="7"/>
          <w:w w:val="95"/>
        </w:rPr>
        <w:t xml:space="preserve"> </w:t>
      </w:r>
      <w:r>
        <w:rPr>
          <w:w w:val="95"/>
        </w:rPr>
        <w:t>because</w:t>
      </w:r>
      <w:r>
        <w:rPr>
          <w:spacing w:val="7"/>
          <w:w w:val="95"/>
        </w:rPr>
        <w:t xml:space="preserve"> </w:t>
      </w:r>
      <w:r>
        <w:rPr>
          <w:w w:val="95"/>
        </w:rPr>
        <w:t>it’s</w:t>
      </w:r>
      <w:r>
        <w:rPr>
          <w:spacing w:val="8"/>
          <w:w w:val="95"/>
        </w:rPr>
        <w:t xml:space="preserve"> </w:t>
      </w:r>
      <w:r>
        <w:rPr>
          <w:w w:val="95"/>
        </w:rPr>
        <w:t>useful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see</w:t>
      </w:r>
      <w:r>
        <w:rPr>
          <w:spacing w:val="8"/>
          <w:w w:val="95"/>
        </w:rPr>
        <w:t xml:space="preserve"> </w:t>
      </w:r>
      <w:r>
        <w:rPr>
          <w:w w:val="95"/>
        </w:rPr>
        <w:t>both</w:t>
      </w:r>
      <w:r>
        <w:rPr>
          <w:spacing w:val="-5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not.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inferential</w:t>
      </w:r>
      <w:r>
        <w:rPr>
          <w:spacing w:val="14"/>
          <w:w w:val="95"/>
        </w:rPr>
        <w:t xml:space="preserve"> </w:t>
      </w:r>
      <w:r>
        <w:rPr>
          <w:w w:val="95"/>
        </w:rPr>
        <w:t>method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tells</w:t>
      </w:r>
      <w:r>
        <w:rPr>
          <w:spacing w:val="14"/>
          <w:w w:val="95"/>
        </w:rPr>
        <w:t xml:space="preserve"> </w:t>
      </w:r>
      <w:r>
        <w:rPr>
          <w:w w:val="95"/>
        </w:rPr>
        <w:t>us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how</w:t>
      </w:r>
      <w:r>
        <w:rPr>
          <w:spacing w:val="-54"/>
          <w:w w:val="95"/>
        </w:rPr>
        <w:t xml:space="preserve"> </w:t>
      </w:r>
      <w:r>
        <w:rPr>
          <w:w w:val="95"/>
        </w:rPr>
        <w:t>consistently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load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dimensions.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threshold in this case is </w:t>
      </w:r>
      <w:r>
        <w:rPr>
          <w:i/>
        </w:rPr>
        <w:t xml:space="preserve">p </w:t>
      </w:r>
      <w:r>
        <w:rPr>
          <w:w w:val="125"/>
        </w:rPr>
        <w:t xml:space="preserve">&lt; </w:t>
      </w:r>
      <w:r>
        <w:t>.05.</w:t>
      </w:r>
      <w:r>
        <w:rPr>
          <w:spacing w:val="1"/>
        </w:rPr>
        <w:t xml:space="preserve"> </w:t>
      </w:r>
      <w:r>
        <w:t>From this we get an idea of which of the rows and</w:t>
      </w:r>
      <w:r>
        <w:rPr>
          <w:spacing w:val="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stable,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way</w:t>
      </w:r>
    </w:p>
    <w:p w14:paraId="19C28C60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579006A8" w14:textId="77777777" w:rsidR="00693923" w:rsidRDefault="00A11518">
      <w:pPr>
        <w:pStyle w:val="BodyText"/>
        <w:spacing w:before="110" w:line="355" w:lineRule="auto"/>
        <w:ind w:left="171" w:right="141" w:firstLine="8"/>
      </w:pPr>
      <w:r>
        <w:lastRenderedPageBreak/>
        <w:t>consistently across all participants, and also how likely these are to be observations</w:t>
      </w:r>
      <w:r>
        <w:rPr>
          <w:spacing w:val="1"/>
        </w:rPr>
        <w:t xml:space="preserve"> </w:t>
      </w:r>
      <w:r>
        <w:t>reflective of the population as a whole.</w:t>
      </w:r>
      <w:r>
        <w:rPr>
          <w:spacing w:val="1"/>
        </w:rPr>
        <w:t xml:space="preserve"> </w:t>
      </w:r>
      <w:r>
        <w:t>In this plot, the more extreme value of the</w:t>
      </w:r>
      <w:r>
        <w:rPr>
          <w:spacing w:val="1"/>
        </w:rPr>
        <w:t xml:space="preserve"> </w:t>
      </w:r>
      <w:r>
        <w:t>bootstrap ratio, the more likely that it is a reflection of the ‘real’ value. The values in the</w:t>
      </w:r>
      <w:r>
        <w:rPr>
          <w:spacing w:val="1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grayed</w:t>
      </w:r>
      <w:r>
        <w:rPr>
          <w:spacing w:val="2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w w:val="95"/>
        </w:rPr>
        <w:t>consistently</w:t>
      </w:r>
      <w:r>
        <w:rPr>
          <w:spacing w:val="10"/>
          <w:w w:val="95"/>
        </w:rPr>
        <w:t xml:space="preserve"> </w:t>
      </w:r>
      <w:r>
        <w:rPr>
          <w:w w:val="95"/>
        </w:rPr>
        <w:t>loading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observations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ordered</w:t>
      </w:r>
      <w:r>
        <w:rPr>
          <w:spacing w:val="11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t>this, it makes it easy to see how the consistently the clusters are distributed in the space.</w:t>
      </w:r>
      <w:r>
        <w:rPr>
          <w:spacing w:val="1"/>
        </w:rPr>
        <w:t xml:space="preserve"> </w:t>
      </w:r>
      <w:r>
        <w:rPr>
          <w:spacing w:val="-1"/>
        </w:rPr>
        <w:t xml:space="preserve">This plot was not included </w:t>
      </w:r>
      <w:r>
        <w:t>for Experiment 1 because it would be less informative given</w:t>
      </w:r>
      <w:r>
        <w:rPr>
          <w:spacing w:val="1"/>
        </w:rPr>
        <w:t xml:space="preserve"> </w:t>
      </w:r>
      <w:r>
        <w:t>what the survey in Experiment 1 was assessing. Experiment 1 doesn’t evaluate the</w:t>
      </w:r>
      <w:r>
        <w:rPr>
          <w:spacing w:val="1"/>
        </w:rPr>
        <w:t xml:space="preserve"> </w:t>
      </w:r>
      <w:r>
        <w:t>behavior of participants, but the nature of the excerpts.</w:t>
      </w:r>
      <w:r>
        <w:rPr>
          <w:spacing w:val="1"/>
        </w:rPr>
        <w:t xml:space="preserve"> </w:t>
      </w:r>
      <w:r>
        <w:t>Note that there are far more</w:t>
      </w:r>
      <w:r>
        <w:rPr>
          <w:spacing w:val="1"/>
        </w:rPr>
        <w:t xml:space="preserve"> </w:t>
      </w:r>
      <w:r>
        <w:t>significant bootstrap ratios than there are significant contributions. That just means that</w:t>
      </w:r>
      <w:r>
        <w:rPr>
          <w:spacing w:val="1"/>
        </w:rPr>
        <w:t xml:space="preserve"> </w:t>
      </w:r>
      <w:r>
        <w:rPr>
          <w:w w:val="95"/>
        </w:rPr>
        <w:t>while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8"/>
          <w:w w:val="95"/>
        </w:rPr>
        <w:t xml:space="preserve"> </w:t>
      </w:r>
      <w:r>
        <w:rPr>
          <w:w w:val="95"/>
        </w:rPr>
        <w:t>everything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contributing,</w:t>
      </w:r>
      <w:r>
        <w:rPr>
          <w:spacing w:val="9"/>
          <w:w w:val="95"/>
        </w:rPr>
        <w:t xml:space="preserve"> </w:t>
      </w:r>
      <w:r>
        <w:rPr>
          <w:w w:val="95"/>
        </w:rPr>
        <w:t>overall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model</w:t>
      </w:r>
      <w:r>
        <w:rPr>
          <w:spacing w:val="8"/>
          <w:w w:val="95"/>
        </w:rPr>
        <w:t xml:space="preserve"> </w:t>
      </w:r>
      <w:r>
        <w:rPr>
          <w:w w:val="95"/>
        </w:rPr>
        <w:t>seems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stable.</w:t>
      </w:r>
      <w:r>
        <w:rPr>
          <w:spacing w:val="33"/>
          <w:w w:val="95"/>
        </w:rPr>
        <w:t xml:space="preserve"> </w:t>
      </w:r>
      <w:r>
        <w:rPr>
          <w:w w:val="95"/>
        </w:rPr>
        <w:t>Fewer</w:t>
      </w:r>
      <w:r>
        <w:rPr>
          <w:spacing w:val="8"/>
          <w:w w:val="95"/>
        </w:rPr>
        <w:t xml:space="preserve"> </w:t>
      </w:r>
      <w:r>
        <w:rPr>
          <w:w w:val="95"/>
        </w:rPr>
        <w:t>significant</w:t>
      </w:r>
      <w:r>
        <w:rPr>
          <w:spacing w:val="-54"/>
          <w:w w:val="95"/>
        </w:rPr>
        <w:t xml:space="preserve"> </w:t>
      </w:r>
      <w:r>
        <w:t>bootstrap ratios would suggest that there was a greater amount of variance in the</w:t>
      </w:r>
      <w:r>
        <w:rPr>
          <w:spacing w:val="1"/>
        </w:rPr>
        <w:t xml:space="preserve"> </w:t>
      </w:r>
      <w:r>
        <w:rPr>
          <w:spacing w:val="-1"/>
        </w:rPr>
        <w:t>observations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variables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10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accounted</w:t>
      </w:r>
      <w:r>
        <w:rPr>
          <w:spacing w:val="-10"/>
        </w:rPr>
        <w:t xml:space="preserve"> </w:t>
      </w:r>
      <w:r>
        <w:rPr>
          <w:spacing w:val="-1"/>
        </w:rPr>
        <w:t>for,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least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dimensions.</w:t>
      </w:r>
    </w:p>
    <w:p w14:paraId="4B5C3552" w14:textId="77777777" w:rsidR="00693923" w:rsidRDefault="00A11518">
      <w:pPr>
        <w:pStyle w:val="BodyText"/>
        <w:spacing w:line="355" w:lineRule="auto"/>
        <w:ind w:left="147" w:right="119" w:firstLine="32"/>
      </w:pPr>
      <w:r>
        <w:rPr>
          <w:w w:val="95"/>
        </w:rPr>
        <w:t>Looking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nonsignificant</w:t>
      </w:r>
      <w:r>
        <w:rPr>
          <w:spacing w:val="6"/>
          <w:w w:val="95"/>
        </w:rPr>
        <w:t xml:space="preserve"> </w:t>
      </w:r>
      <w:r>
        <w:rPr>
          <w:w w:val="95"/>
        </w:rPr>
        <w:t>values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adjectives</w:t>
      </w:r>
      <w:r>
        <w:rPr>
          <w:spacing w:val="6"/>
          <w:w w:val="95"/>
        </w:rPr>
        <w:t xml:space="preserve"> </w:t>
      </w:r>
      <w:r>
        <w:rPr>
          <w:w w:val="95"/>
        </w:rPr>
        <w:t>may</w:t>
      </w:r>
      <w:r>
        <w:rPr>
          <w:spacing w:val="7"/>
          <w:w w:val="95"/>
        </w:rPr>
        <w:t xml:space="preserve"> </w:t>
      </w:r>
      <w:r>
        <w:rPr>
          <w:w w:val="95"/>
        </w:rPr>
        <w:t>inform</w:t>
      </w:r>
      <w:r>
        <w:rPr>
          <w:spacing w:val="6"/>
          <w:w w:val="95"/>
        </w:rPr>
        <w:t xml:space="preserve"> </w:t>
      </w:r>
      <w:r>
        <w:rPr>
          <w:w w:val="95"/>
        </w:rPr>
        <w:t>our</w:t>
      </w:r>
      <w:r>
        <w:rPr>
          <w:spacing w:val="6"/>
          <w:w w:val="95"/>
        </w:rPr>
        <w:t xml:space="preserve"> </w:t>
      </w:r>
      <w:r>
        <w:rPr>
          <w:w w:val="95"/>
        </w:rPr>
        <w:t>understanding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adjectives.</w:t>
      </w:r>
      <w:r>
        <w:rPr>
          <w:spacing w:val="39"/>
          <w:w w:val="95"/>
        </w:rPr>
        <w:t xml:space="preserve"> </w:t>
      </w:r>
      <w:r>
        <w:rPr>
          <w:w w:val="95"/>
        </w:rPr>
        <w:t>‘Incisive,’</w:t>
      </w:r>
      <w:r>
        <w:rPr>
          <w:spacing w:val="16"/>
          <w:w w:val="95"/>
        </w:rPr>
        <w:t xml:space="preserve"> </w:t>
      </w:r>
      <w:r>
        <w:rPr>
          <w:w w:val="95"/>
        </w:rPr>
        <w:t>‘transparent,’</w:t>
      </w:r>
      <w:r>
        <w:rPr>
          <w:spacing w:val="15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poweful</w:t>
      </w:r>
      <w:proofErr w:type="spellEnd"/>
      <w:r>
        <w:rPr>
          <w:w w:val="95"/>
        </w:rPr>
        <w:t>,’</w:t>
      </w:r>
      <w:r>
        <w:rPr>
          <w:spacing w:val="15"/>
          <w:w w:val="95"/>
        </w:rPr>
        <w:t xml:space="preserve"> </w:t>
      </w:r>
      <w:r>
        <w:rPr>
          <w:w w:val="95"/>
        </w:rPr>
        <w:t>‘dense,’</w:t>
      </w:r>
      <w:r>
        <w:rPr>
          <w:spacing w:val="15"/>
          <w:w w:val="95"/>
        </w:rPr>
        <w:t xml:space="preserve"> </w:t>
      </w:r>
      <w:r>
        <w:rPr>
          <w:w w:val="95"/>
        </w:rPr>
        <w:t>‘round,’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‘sparse,’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nonsignificant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dimension,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‘weak,’</w:t>
      </w:r>
      <w:r>
        <w:rPr>
          <w:spacing w:val="13"/>
          <w:w w:val="95"/>
        </w:rPr>
        <w:t xml:space="preserve"> </w:t>
      </w:r>
      <w:r>
        <w:rPr>
          <w:w w:val="95"/>
        </w:rPr>
        <w:t>‘dull,’</w:t>
      </w:r>
      <w:r>
        <w:rPr>
          <w:spacing w:val="13"/>
          <w:w w:val="95"/>
        </w:rPr>
        <w:t xml:space="preserve"> </w:t>
      </w:r>
      <w:r>
        <w:rPr>
          <w:w w:val="95"/>
        </w:rPr>
        <w:t>‘sparse,’</w:t>
      </w:r>
      <w:r>
        <w:rPr>
          <w:spacing w:val="13"/>
          <w:w w:val="95"/>
        </w:rPr>
        <w:t xml:space="preserve"> </w:t>
      </w:r>
      <w:r>
        <w:rPr>
          <w:w w:val="95"/>
        </w:rPr>
        <w:t>‘valiant,’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‘short’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nonsignificant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second</w:t>
      </w:r>
      <w:r>
        <w:rPr>
          <w:spacing w:val="13"/>
          <w:w w:val="95"/>
        </w:rPr>
        <w:t xml:space="preserve"> </w:t>
      </w:r>
      <w:r>
        <w:rPr>
          <w:w w:val="95"/>
        </w:rPr>
        <w:t>dimension.</w:t>
      </w:r>
      <w:r>
        <w:rPr>
          <w:spacing w:val="37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‘sparse’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dimension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other.</w:t>
      </w:r>
      <w:r>
        <w:rPr>
          <w:spacing w:val="8"/>
        </w:rPr>
        <w:t xml:space="preserve"> </w:t>
      </w:r>
      <w:r>
        <w:t>Looking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‘sparse’</w:t>
      </w:r>
      <w:r>
        <w:rPr>
          <w:spacing w:val="-9"/>
        </w:rPr>
        <w:t xml:space="preserve"> </w:t>
      </w:r>
      <w:r>
        <w:t>tells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spacing w:val="-1"/>
        </w:rPr>
        <w:t>used,</w:t>
      </w:r>
      <w:r>
        <w:rPr>
          <w:spacing w:val="-10"/>
        </w:rPr>
        <w:t xml:space="preserve"> </w:t>
      </w:r>
      <w:r>
        <w:rPr>
          <w:spacing w:val="-1"/>
        </w:rPr>
        <w:t>so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isn’t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effect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participants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word.</w:t>
      </w:r>
      <w:r>
        <w:rPr>
          <w:spacing w:val="8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‘sparse’</w:t>
      </w:r>
      <w:r>
        <w:rPr>
          <w:spacing w:val="-57"/>
        </w:rPr>
        <w:t xml:space="preserve"> </w:t>
      </w:r>
      <w:r>
        <w:rPr>
          <w:spacing w:val="-1"/>
        </w:rPr>
        <w:t xml:space="preserve">doesn’t really fit into the Valence-arousal plane. It’s a neutrally </w:t>
      </w:r>
      <w:proofErr w:type="spellStart"/>
      <w:r>
        <w:rPr>
          <w:spacing w:val="-1"/>
        </w:rPr>
        <w:t>valenced</w:t>
      </w:r>
      <w:proofErr w:type="spellEnd"/>
      <w:r>
        <w:rPr>
          <w:spacing w:val="-1"/>
        </w:rPr>
        <w:t xml:space="preserve"> </w:t>
      </w:r>
      <w:r>
        <w:t>word that could</w:t>
      </w:r>
      <w:r>
        <w:rPr>
          <w:spacing w:val="1"/>
        </w:rPr>
        <w:t xml:space="preserve"> </w:t>
      </w:r>
      <w:r>
        <w:t>describe excerpts that fall anywhere within that plane. ‘Weak’ and ‘transparent’ give us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10"/>
        </w:rPr>
        <w:t xml:space="preserve"> </w:t>
      </w:r>
      <w:r>
        <w:rPr>
          <w:spacing w:val="-1"/>
        </w:rPr>
        <w:t>important</w:t>
      </w:r>
      <w:r>
        <w:rPr>
          <w:spacing w:val="-10"/>
        </w:rPr>
        <w:t xml:space="preserve"> </w:t>
      </w:r>
      <w:r>
        <w:rPr>
          <w:spacing w:val="-1"/>
        </w:rPr>
        <w:t>perspective.</w:t>
      </w:r>
      <w:r>
        <w:rPr>
          <w:spacing w:val="7"/>
        </w:rPr>
        <w:t xml:space="preserve"> </w:t>
      </w:r>
      <w:r>
        <w:rPr>
          <w:spacing w:val="-1"/>
        </w:rPr>
        <w:t>These</w:t>
      </w:r>
      <w:r>
        <w:rPr>
          <w:spacing w:val="-10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adjectives,</w:t>
      </w:r>
      <w:r>
        <w:rPr>
          <w:spacing w:val="-9"/>
        </w:rPr>
        <w:t xml:space="preserve"> </w:t>
      </w:r>
      <w:r>
        <w:t>but</w:t>
      </w:r>
    </w:p>
    <w:p w14:paraId="2B765FE9" w14:textId="77777777" w:rsidR="00693923" w:rsidRDefault="00A11518">
      <w:pPr>
        <w:pStyle w:val="BodyText"/>
        <w:spacing w:line="355" w:lineRule="auto"/>
        <w:ind w:left="171" w:right="623" w:firstLine="8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fact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they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consistently</w:t>
      </w:r>
      <w:r>
        <w:rPr>
          <w:spacing w:val="18"/>
          <w:w w:val="95"/>
        </w:rPr>
        <w:t xml:space="preserve"> </w:t>
      </w:r>
      <w:r>
        <w:rPr>
          <w:w w:val="95"/>
        </w:rPr>
        <w:t>loading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8"/>
          <w:w w:val="95"/>
        </w:rPr>
        <w:t xml:space="preserve"> </w:t>
      </w:r>
      <w:r>
        <w:rPr>
          <w:w w:val="95"/>
        </w:rPr>
        <w:t>dimension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other</w:t>
      </w:r>
      <w:r>
        <w:rPr>
          <w:spacing w:val="19"/>
          <w:w w:val="95"/>
        </w:rPr>
        <w:t xml:space="preserve"> </w:t>
      </w:r>
      <w:r>
        <w:rPr>
          <w:w w:val="95"/>
        </w:rPr>
        <w:t>suggests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used,</w:t>
      </w:r>
      <w:r>
        <w:rPr>
          <w:spacing w:val="8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way.</w:t>
      </w:r>
    </w:p>
    <w:p w14:paraId="774A2E4E" w14:textId="77777777" w:rsidR="00693923" w:rsidRDefault="00A11518">
      <w:pPr>
        <w:pStyle w:val="BodyText"/>
        <w:spacing w:before="263" w:line="355" w:lineRule="auto"/>
        <w:ind w:left="171" w:right="210" w:firstLine="584"/>
        <w:jc w:val="both"/>
      </w:pPr>
      <w:r>
        <w:rPr>
          <w:b/>
          <w:spacing w:val="-1"/>
        </w:rPr>
        <w:t>Discussion.</w:t>
      </w:r>
      <w:r>
        <w:rPr>
          <w:b/>
          <w:spacing w:val="3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maps</w:t>
      </w:r>
      <w:r>
        <w:rPr>
          <w:spacing w:val="-9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w w:val="95"/>
        </w:rPr>
        <w:t>American and French participants. These are once again symmetric plots, interpretation 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same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factor</w:t>
      </w:r>
      <w:r>
        <w:rPr>
          <w:spacing w:val="17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musical</w:t>
      </w:r>
      <w:r>
        <w:rPr>
          <w:spacing w:val="18"/>
          <w:w w:val="95"/>
        </w:rPr>
        <w:t xml:space="preserve"> </w:t>
      </w:r>
      <w:r>
        <w:rPr>
          <w:w w:val="95"/>
        </w:rPr>
        <w:t>qualities.</w:t>
      </w:r>
      <w:r>
        <w:rPr>
          <w:spacing w:val="43"/>
          <w:w w:val="95"/>
        </w:rPr>
        <w:t xml:space="preserve"> </w:t>
      </w:r>
      <w:r>
        <w:rPr>
          <w:w w:val="95"/>
        </w:rPr>
        <w:t>There’s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clear</w:t>
      </w:r>
      <w:r>
        <w:rPr>
          <w:spacing w:val="18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8"/>
          <w:w w:val="95"/>
        </w:rPr>
        <w:t xml:space="preserve"> </w:t>
      </w:r>
      <w:r>
        <w:rPr>
          <w:w w:val="95"/>
        </w:rPr>
        <w:t>plane</w:t>
      </w:r>
    </w:p>
    <w:p w14:paraId="73DF5D2B" w14:textId="77777777" w:rsidR="00693923" w:rsidRDefault="00693923">
      <w:pPr>
        <w:spacing w:line="355" w:lineRule="auto"/>
        <w:jc w:val="both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5B063E1E" w14:textId="77777777" w:rsidR="00693923" w:rsidRDefault="00693923">
      <w:pPr>
        <w:pStyle w:val="BodyText"/>
        <w:rPr>
          <w:sz w:val="12"/>
        </w:rPr>
      </w:pPr>
    </w:p>
    <w:p w14:paraId="1989FCB6" w14:textId="77777777" w:rsidR="00693923" w:rsidRDefault="00693923">
      <w:pPr>
        <w:pStyle w:val="BodyText"/>
        <w:spacing w:before="10"/>
        <w:rPr>
          <w:sz w:val="12"/>
        </w:rPr>
      </w:pPr>
    </w:p>
    <w:p w14:paraId="5DB0969A" w14:textId="77777777" w:rsidR="00693923" w:rsidRDefault="00A11518">
      <w:pPr>
        <w:spacing w:before="1"/>
        <w:ind w:left="539"/>
        <w:rPr>
          <w:rFonts w:ascii="Arial"/>
          <w:sz w:val="12"/>
        </w:rPr>
      </w:pPr>
      <w:bookmarkStart w:id="98" w:name="_bookmark9"/>
      <w:bookmarkEnd w:id="98"/>
      <w:r>
        <w:rPr>
          <w:rFonts w:ascii="Arial"/>
          <w:sz w:val="12"/>
        </w:rPr>
        <w:t>Component</w:t>
      </w:r>
      <w:r>
        <w:rPr>
          <w:rFonts w:ascii="Arial"/>
          <w:spacing w:val="4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5A8E6C88" w14:textId="77777777" w:rsidR="00693923" w:rsidRDefault="00A11518">
      <w:pPr>
        <w:spacing w:before="31"/>
        <w:ind w:left="539"/>
        <w:rPr>
          <w:rFonts w:ascii="Arial"/>
          <w:sz w:val="10"/>
        </w:rPr>
      </w:pPr>
      <w:r>
        <w:rPr>
          <w:rFonts w:ascii="Arial"/>
          <w:sz w:val="10"/>
        </w:rPr>
        <w:t>Rows</w:t>
      </w:r>
    </w:p>
    <w:p w14:paraId="24E68E66" w14:textId="77777777" w:rsidR="00693923" w:rsidRDefault="00A11518">
      <w:pPr>
        <w:spacing w:before="126"/>
        <w:ind w:left="539"/>
        <w:rPr>
          <w:rFonts w:ascii="Arial"/>
          <w:i/>
          <w:sz w:val="16"/>
        </w:rPr>
      </w:pPr>
      <w:r>
        <w:br w:type="column"/>
      </w:r>
      <w:r>
        <w:rPr>
          <w:rFonts w:ascii="Arial"/>
          <w:i/>
          <w:w w:val="105"/>
          <w:sz w:val="16"/>
        </w:rPr>
        <w:t>Bootstrap</w:t>
      </w:r>
      <w:r>
        <w:rPr>
          <w:rFonts w:ascii="Arial"/>
          <w:i/>
          <w:spacing w:val="-11"/>
          <w:w w:val="105"/>
          <w:sz w:val="16"/>
        </w:rPr>
        <w:t xml:space="preserve"> </w:t>
      </w:r>
      <w:r>
        <w:rPr>
          <w:rFonts w:ascii="Arial"/>
          <w:i/>
          <w:w w:val="105"/>
          <w:sz w:val="16"/>
        </w:rPr>
        <w:t>ratios</w:t>
      </w:r>
    </w:p>
    <w:p w14:paraId="3BF1B599" w14:textId="77777777" w:rsidR="00693923" w:rsidRDefault="00693923">
      <w:pPr>
        <w:pStyle w:val="BodyText"/>
        <w:spacing w:before="10"/>
        <w:rPr>
          <w:rFonts w:ascii="Arial"/>
          <w:i/>
          <w:sz w:val="16"/>
        </w:rPr>
      </w:pPr>
    </w:p>
    <w:p w14:paraId="42D0808E" w14:textId="77777777" w:rsidR="00693923" w:rsidRDefault="00A11518">
      <w:pPr>
        <w:ind w:left="1482"/>
        <w:rPr>
          <w:rFonts w:ascii="Arial"/>
          <w:sz w:val="10"/>
        </w:rPr>
      </w:pPr>
      <w:r>
        <w:rPr>
          <w:rFonts w:ascii="Arial"/>
          <w:sz w:val="10"/>
        </w:rPr>
        <w:t>Columns</w:t>
      </w:r>
    </w:p>
    <w:p w14:paraId="53E0967C" w14:textId="77777777" w:rsidR="00693923" w:rsidRDefault="00693923">
      <w:pPr>
        <w:rPr>
          <w:rFonts w:ascii="Arial"/>
          <w:sz w:val="10"/>
        </w:rPr>
        <w:sectPr w:rsidR="00693923">
          <w:pgSz w:w="12240" w:h="15840"/>
          <w:pgMar w:top="1380" w:right="1280" w:bottom="280" w:left="1260" w:header="649" w:footer="0" w:gutter="0"/>
          <w:cols w:num="2" w:space="720" w:equalWidth="0">
            <w:col w:w="1305" w:space="2432"/>
            <w:col w:w="5963"/>
          </w:cols>
        </w:sectPr>
      </w:pPr>
    </w:p>
    <w:p w14:paraId="69F9F726" w14:textId="77777777" w:rsidR="00693923" w:rsidRDefault="00693923">
      <w:pPr>
        <w:pStyle w:val="BodyText"/>
        <w:rPr>
          <w:rFonts w:ascii="Arial"/>
          <w:sz w:val="10"/>
        </w:rPr>
      </w:pPr>
    </w:p>
    <w:p w14:paraId="358B606C" w14:textId="77777777" w:rsidR="00693923" w:rsidRDefault="00A11518">
      <w:pPr>
        <w:tabs>
          <w:tab w:val="left" w:pos="5080"/>
        </w:tabs>
        <w:spacing w:before="72"/>
        <w:ind w:left="400"/>
        <w:rPr>
          <w:rFonts w:ascii="Arial"/>
          <w:sz w:val="8"/>
        </w:rPr>
      </w:pPr>
      <w:r>
        <w:pict w14:anchorId="5374168B">
          <v:group id="_x0000_s3075" style="position:absolute;left:0;text-align:left;margin-left:88.7pt;margin-top:-3.15pt;width:214.8pt;height:48.65pt;z-index:-17702400;mso-position-horizontal-relative:page" coordorigin="1774,-63" coordsize="4296,973">
            <v:shape id="_x0000_s3136" style="position:absolute;left:1799;top:320;width:4270;height:47" coordorigin="1800,321" coordsize="4270,47" o:spt="100" adj="0,,0" path="m1800,321r2707,m1800,367r21,m1948,367r14,m2089,367r15,m2231,367r14,m2372,367r14,m2514,367r14,m2655,367r14,m2796,367r15,m2938,367r14,m3079,367r14,m3220,367r15,m4634,321r14,m4776,321r14,m4917,321r14,m5058,321r15,m5200,321r14,m5341,321r14,m5483,321r14,m5624,321r14,m5765,321r14,m5907,321r14,m6048,321r21,m3362,367r2707,e" filled="f" strokecolor="red" strokeweight=".17525mm">
              <v:stroke dashstyle="dash" joinstyle="round"/>
              <v:formulas/>
              <v:path arrowok="t" o:connecttype="segments"/>
            </v:shape>
            <v:rect id="_x0000_s3135" style="position:absolute;left:1820;top:343;width:128;height:475" fillcolor="#ffd98a" stroked="f"/>
            <v:rect id="_x0000_s3134" style="position:absolute;left:1820;top:343;width:128;height:475" filled="f" strokecolor="#f69100" strokeweight=".17525mm"/>
            <v:rect id="_x0000_s3133" style="position:absolute;left:1962;top:343;width:128;height:371" fillcolor="#ffd98a" stroked="f"/>
            <v:rect id="_x0000_s3132" style="position:absolute;left:1962;top:343;width:128;height:371" filled="f" strokecolor="#f69100" strokeweight=".17525mm"/>
            <v:rect id="_x0000_s3131" style="position:absolute;left:2103;top:343;width:128;height:327" fillcolor="#ffd98a" stroked="f"/>
            <v:rect id="_x0000_s3130" style="position:absolute;left:2103;top:343;width:128;height:327" filled="f" strokecolor="#f69100" strokeweight=".17525mm"/>
            <v:rect id="_x0000_s3129" style="position:absolute;left:2245;top:343;width:128;height:324" fillcolor="#ffd98a" stroked="f"/>
            <v:rect id="_x0000_s3128" style="position:absolute;left:2245;top:343;width:128;height:324" filled="f" strokecolor="#f69100" strokeweight=".17525mm"/>
            <v:rect id="_x0000_s3127" style="position:absolute;left:2386;top:343;width:128;height:240" fillcolor="#ffd98a" stroked="f"/>
            <v:rect id="_x0000_s3126" style="position:absolute;left:2386;top:343;width:128;height:240" filled="f" strokecolor="#f69100" strokeweight=".17525mm"/>
            <v:rect id="_x0000_s3125" style="position:absolute;left:2527;top:343;width:128;height:188" fillcolor="#d2eef5" stroked="f"/>
            <v:rect id="_x0000_s3124" style="position:absolute;left:2527;top:343;width:128;height:188" filled="f" strokecolor="#5bbcd6" strokeweight=".17525mm"/>
            <v:rect id="_x0000_s3123" style="position:absolute;left:2669;top:343;width:128;height:171" fillcolor="#ff9595" stroked="f"/>
            <v:rect id="_x0000_s3122" style="position:absolute;left:2669;top:343;width:128;height:171" filled="f" strokecolor="red" strokeweight=".17525mm"/>
            <v:rect id="_x0000_s3121" style="position:absolute;left:2810;top:343;width:128;height:150" fillcolor="#ff9595" stroked="f"/>
            <v:rect id="_x0000_s3120" style="position:absolute;left:2810;top:343;width:128;height:150" filled="f" strokecolor="red" strokeweight=".17525mm"/>
            <v:rect id="_x0000_s3119" style="position:absolute;left:2951;top:343;width:128;height:128" fillcolor="#ff9595" stroked="f"/>
            <v:rect id="_x0000_s3118" style="position:absolute;left:2951;top:343;width:128;height:128" filled="f" strokecolor="red" strokeweight=".17525mm"/>
            <v:rect id="_x0000_s3117" style="position:absolute;left:3093;top:343;width:128;height:114" fillcolor="#ff9595" stroked="f"/>
            <v:rect id="_x0000_s3116" style="position:absolute;left:3093;top:343;width:128;height:114" filled="f" strokecolor="red" strokeweight=".17525mm"/>
            <v:rect id="_x0000_s3115" style="position:absolute;left:3234;top:343;width:128;height:101" fillcolor="#d2eef5" stroked="f"/>
            <v:rect id="_x0000_s3114" style="position:absolute;left:3234;top:343;width:128;height:101" filled="f" strokecolor="#5bbcd6" strokeweight=".17525mm"/>
            <v:rect id="_x0000_s3113" style="position:absolute;left:3376;top:343;width:128;height:41" fillcolor="#ff9595" stroked="f"/>
            <v:rect id="_x0000_s3112" style="position:absolute;left:3376;top:343;width:128;height:41" filled="f" strokecolor="red" strokeweight=".17525mm"/>
            <v:rect id="_x0000_s3111" style="position:absolute;left:3517;top:343;width:128;height:33" fillcolor="#ff9595" stroked="f"/>
            <v:rect id="_x0000_s3110" style="position:absolute;left:3517;top:343;width:128;height:33" filled="f" strokecolor="red" strokeweight=".17525mm"/>
            <v:rect id="_x0000_s3109" style="position:absolute;left:3658;top:343;width:128;height:26" fillcolor="#d2eef5" stroked="f"/>
            <v:rect id="_x0000_s3108" style="position:absolute;left:3658;top:343;width:128;height:26" filled="f" strokecolor="#5bbcd6" strokeweight=".17525mm"/>
            <v:rect id="_x0000_s3107" style="position:absolute;left:3800;top:343;width:128;height:24" fillcolor="#ff9595" stroked="f"/>
            <v:rect id="_x0000_s3106" style="position:absolute;left:3800;top:343;width:128;height:24" filled="f" strokecolor="red" strokeweight=".17525mm"/>
            <v:shape id="_x0000_s3105" style="position:absolute;left:3941;top:343;width:269;height:17" coordorigin="3942,344" coordsize="269,17" o:spt="100" adj="0,,0" path="m4069,344r-127,l3942,361r127,l4069,344xm4210,344r-127,l4083,357r127,l4210,344xe" fillcolor="#bfbfbf" stroked="f">
              <v:stroke joinstyle="round"/>
              <v:formulas/>
              <v:path arrowok="t" o:connecttype="segments"/>
            </v:shape>
            <v:rect id="_x0000_s3104" style="position:absolute;left:4224;top:310;width:128;height:34" fillcolor="#d2eef5" stroked="f"/>
            <v:rect id="_x0000_s3103" style="position:absolute;left:4224;top:310;width:128;height:34" filled="f" strokecolor="#5bbcd6" strokeweight=".17525mm"/>
            <v:rect id="_x0000_s3102" style="position:absolute;left:4365;top:280;width:128;height:64" fillcolor="#ff9595" stroked="f"/>
            <v:rect id="_x0000_s3101" style="position:absolute;left:4365;top:280;width:128;height:64" filled="f" strokecolor="red" strokeweight=".17525mm"/>
            <v:rect id="_x0000_s3100" style="position:absolute;left:4507;top:263;width:128;height:81" fillcolor="#bae1c0" stroked="f"/>
            <v:rect id="_x0000_s3099" style="position:absolute;left:4507;top:263;width:128;height:81" filled="f" strokecolor="#50a45c" strokeweight=".17525mm"/>
            <v:rect id="_x0000_s3098" style="position:absolute;left:4648;top:262;width:128;height:82" fillcolor="#bae1c0" stroked="f"/>
            <v:rect id="_x0000_s3097" style="position:absolute;left:4648;top:262;width:128;height:82" filled="f" strokecolor="#50a45c" strokeweight=".17525mm"/>
            <v:rect id="_x0000_s3096" style="position:absolute;left:4789;top:232;width:128;height:112" fillcolor="#bae1c0" stroked="f"/>
            <v:rect id="_x0000_s3095" style="position:absolute;left:4789;top:232;width:128;height:112" filled="f" strokecolor="#50a45c" strokeweight=".17525mm"/>
            <v:rect id="_x0000_s3094" style="position:absolute;left:4931;top:223;width:128;height:120" fillcolor="#bae1c0" stroked="f"/>
            <v:rect id="_x0000_s3093" style="position:absolute;left:4931;top:223;width:128;height:120" filled="f" strokecolor="#50a45c" strokeweight=".17525mm"/>
            <v:rect id="_x0000_s3092" style="position:absolute;left:5072;top:207;width:128;height:136" fillcolor="#bae1c0" stroked="f"/>
            <v:rect id="_x0000_s3091" style="position:absolute;left:5072;top:207;width:128;height:136" filled="f" strokecolor="#50a45c" strokeweight=".17525mm"/>
            <v:rect id="_x0000_s3090" style="position:absolute;left:5213;top:182;width:128;height:161" fillcolor="#bae1c0" stroked="f"/>
            <v:rect id="_x0000_s3089" style="position:absolute;left:5213;top:182;width:128;height:161" filled="f" strokecolor="#50a45c" strokeweight=".17525mm"/>
            <v:rect id="_x0000_s3088" style="position:absolute;left:5355;top:123;width:128;height:220" fillcolor="#bae1c0" stroked="f"/>
            <v:rect id="_x0000_s3087" style="position:absolute;left:5355;top:123;width:128;height:220" filled="f" strokecolor="#50a45c" strokeweight=".17525mm"/>
            <v:rect id="_x0000_s3086" style="position:absolute;left:5496;top:90;width:128;height:254" fillcolor="#bae1c0" stroked="f"/>
            <v:rect id="_x0000_s3085" style="position:absolute;left:5496;top:90;width:128;height:254" filled="f" strokecolor="#50a45c" strokeweight=".17525mm"/>
            <v:rect id="_x0000_s3084" style="position:absolute;left:5638;top:80;width:128;height:264" fillcolor="#bae1c0" stroked="f"/>
            <v:rect id="_x0000_s3083" style="position:absolute;left:5638;top:80;width:128;height:264" filled="f" strokecolor="#50a45c" strokeweight=".17525mm"/>
            <v:rect id="_x0000_s3082" style="position:absolute;left:5779;top:67;width:128;height:276" fillcolor="#bae1c0" stroked="f"/>
            <v:rect id="_x0000_s3081" style="position:absolute;left:5779;top:67;width:128;height:276" filled="f" strokecolor="#50a45c" strokeweight=".17525mm"/>
            <v:rect id="_x0000_s3080" style="position:absolute;left:5920;top:14;width:128;height:330" fillcolor="#bae1c0" stroked="f"/>
            <v:rect id="_x0000_s3079" style="position:absolute;left:5920;top:14;width:128;height:330" filled="f" strokecolor="#50a45c" strokeweight=".17525mm"/>
            <v:line id="_x0000_s3078" style="position:absolute" from="1800,344" to="6069,344" strokeweight=".17525mm"/>
            <v:line id="_x0000_s3077" style="position:absolute" from="1800,910" to="1800,-63" strokeweight=".17525mm"/>
            <v:shape id="_x0000_s3076" style="position:absolute;left:1774;top:112;width:26;height:693" coordorigin="1774,113" coordsize="26,693" o:spt="100" adj="0,,0" path="m1774,805r26,m1774,575r26,m1774,344r26,m1774,113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791B913">
          <v:group id="_x0000_s1991" style="position:absolute;left:0;text-align:left;margin-left:322.7pt;margin-top:-3.15pt;width:214.8pt;height:48.65pt;z-index:15790080;mso-position-horizontal-relative:page" coordorigin="6454,-63" coordsize="4296,973">
            <v:shape id="_x0000_s3074" style="position:absolute;left:6479;top:368;width:4270;height:35" coordorigin="6480,368" coordsize="4270,35" o:spt="100" adj="0,,0" path="m6480,368r3106,m6480,403r19,m6615,403r13,m6743,403r13,m6872,403r13,m7001,403r13,m7129,403r13,m7258,403r13,m7386,403r13,m9701,368r13,m9830,368r13,m9958,368r13,m10087,368r13,m10216,368r13,m10344,368r13,m10473,368r13,m10601,368r13,m10730,368r19,m7515,403r3234,e" filled="f" strokecolor="red" strokeweight=".17525mm">
              <v:stroke dashstyle="dash" joinstyle="round"/>
              <v:formulas/>
              <v:path arrowok="t" o:connecttype="segments"/>
            </v:shape>
            <v:rect id="_x0000_s3073" style="position:absolute;left:6499;top:385;width:116;height:437" fillcolor="#43ccb8" stroked="f"/>
            <v:rect id="_x0000_s3072" style="position:absolute;left:6499;top:385;width:116;height:437" filled="f" strokecolor="#0b775e" strokeweight=".17525mm"/>
            <v:rect id="_x0000_s2047" style="position:absolute;left:6627;top:385;width:116;height:300" fillcolor="#43ccb8" stroked="f"/>
            <v:rect id="_x0000_s2046" style="position:absolute;left:6627;top:385;width:116;height:300" filled="f" strokecolor="#0b775e" strokeweight=".17525mm"/>
            <v:rect id="_x0000_s2045" style="position:absolute;left:6756;top:385;width:116;height:239" fillcolor="#43ccb8" stroked="f"/>
            <v:rect id="_x0000_s2044" style="position:absolute;left:6756;top:385;width:116;height:239" filled="f" strokecolor="#0b775e" strokeweight=".17525mm"/>
            <v:rect id="_x0000_s2043" style="position:absolute;left:6884;top:385;width:116;height:202" fillcolor="#43ccb8" stroked="f"/>
            <v:rect id="_x0000_s2042" style="position:absolute;left:6884;top:385;width:116;height:202" filled="f" strokecolor="#0b775e" strokeweight=".17525mm"/>
            <v:rect id="_x0000_s2041" style="position:absolute;left:7013;top:385;width:116;height:183" fillcolor="#43ccb8" stroked="f"/>
            <v:rect id="_x0000_s2040" style="position:absolute;left:7013;top:385;width:116;height:183" filled="f" strokecolor="#0b775e" strokeweight=".17525mm"/>
            <v:rect id="_x0000_s2039" style="position:absolute;left:7142;top:385;width:116;height:102" fillcolor="#43ccb8" stroked="f"/>
            <v:rect id="_x0000_s2038" style="position:absolute;left:7142;top:385;width:116;height:102" filled="f" strokecolor="#0b775e" strokeweight=".17525mm"/>
            <v:rect id="_x0000_s2037" style="position:absolute;left:7270;top:385;width:116;height:92" fillcolor="#e5d974" stroked="f"/>
            <v:rect id="_x0000_s2036" style="position:absolute;left:7270;top:385;width:116;height:92" filled="f" strokecolor="#9a8822" strokeweight=".17525mm"/>
            <v:rect id="_x0000_s2035" style="position:absolute;left:7399;top:385;width:116;height:86" fillcolor="#43ccb8" stroked="f"/>
            <v:rect id="_x0000_s2034" style="position:absolute;left:7399;top:385;width:116;height:86" filled="f" strokecolor="#0b775e" strokeweight=".17525mm"/>
            <v:rect id="_x0000_s2033" style="position:absolute;left:7527;top:385;width:116;height:50" fillcolor="#e5d974" stroked="f"/>
            <v:rect id="_x0000_s2032" style="position:absolute;left:7527;top:385;width:116;height:50" filled="f" strokecolor="#9a8822" strokeweight=".17525mm"/>
            <v:rect id="_x0000_s2031" style="position:absolute;left:7656;top:385;width:116;height:47" fillcolor="#e5d974" stroked="f"/>
            <v:rect id="_x0000_s2030" style="position:absolute;left:7656;top:385;width:116;height:47" filled="f" strokecolor="#9a8822" strokeweight=".17525mm"/>
            <v:rect id="_x0000_s2029" style="position:absolute;left:7785;top:385;width:116;height:34" fillcolor="#e5d974" stroked="f"/>
            <v:rect id="_x0000_s2028" style="position:absolute;left:7785;top:385;width:116;height:34" filled="f" strokecolor="#9a8822" strokeweight=".17525mm"/>
            <v:rect id="_x0000_s2027" style="position:absolute;left:7913;top:385;width:116;height:31" fillcolor="#fbb09f" stroked="f"/>
            <v:rect id="_x0000_s2026" style="position:absolute;left:7913;top:385;width:116;height:31" filled="f" strokecolor="#f2300f" strokeweight=".17525mm"/>
            <v:rect id="_x0000_s2025" style="position:absolute;left:8042;top:385;width:116;height:28" fillcolor="#e5d974" stroked="f"/>
            <v:rect id="_x0000_s2024" style="position:absolute;left:8042;top:385;width:116;height:28" filled="f" strokecolor="#9a8822" strokeweight=".17525mm"/>
            <v:rect id="_x0000_s2023" style="position:absolute;left:8170;top:385;width:116;height:23" fillcolor="#fbb09f" stroked="f"/>
            <v:rect id="_x0000_s2022" style="position:absolute;left:8170;top:385;width:116;height:23" filled="f" strokecolor="#f2300f" strokeweight=".17525mm"/>
            <v:rect id="_x0000_s2021" style="position:absolute;left:8299;top:385;width:116;height:20" fillcolor="#e5d974" stroked="f"/>
            <v:rect id="_x0000_s2020" style="position:absolute;left:8299;top:385;width:116;height:20" filled="f" strokecolor="#9a8822" strokeweight=".17525mm"/>
            <v:shape id="_x0000_s2019" style="position:absolute;left:8428;top:369;width:759;height:29" coordorigin="8428,369" coordsize="759,29" o:spt="100" adj="0,,0" path="m8544,386r-116,l8428,398r116,l8544,386xm8672,386r-115,l8557,393r115,l8672,386xm8801,382r-116,l8685,386r116,l8801,382xm8930,381r-116,l8814,386r116,l8930,381xm9058,370r-115,l8943,386r115,l9058,370xm9187,369r-116,l9071,386r116,l9187,369xe" fillcolor="#bfbfbf" stroked="f">
              <v:stroke joinstyle="round"/>
              <v:formulas/>
              <v:path arrowok="t" o:connecttype="segments"/>
            </v:shape>
            <v:rect id="_x0000_s2018" style="position:absolute;left:9199;top:327;width:116;height:59" fillcolor="#fbb09f" stroked="f"/>
            <v:rect id="_x0000_s2017" style="position:absolute;left:9199;top:327;width:116;height:59" filled="f" strokecolor="#f2300f" strokeweight=".17525mm"/>
            <v:rect id="_x0000_s2016" style="position:absolute;left:9328;top:326;width:116;height:60" fillcolor="#fbb09f" stroked="f"/>
            <v:rect id="_x0000_s2015" style="position:absolute;left:9328;top:326;width:116;height:60" filled="f" strokecolor="#f2300f" strokeweight=".17525mm"/>
            <v:rect id="_x0000_s2014" style="position:absolute;left:9456;top:311;width:116;height:74" fillcolor="#fbb09f" stroked="f"/>
            <v:rect id="_x0000_s2013" style="position:absolute;left:9456;top:311;width:116;height:74" filled="f" strokecolor="#f2300f" strokeweight=".17525mm"/>
            <v:rect id="_x0000_s2012" style="position:absolute;left:9585;top:304;width:116;height:82" fillcolor="#fbb09f" stroked="f"/>
            <v:rect id="_x0000_s2011" style="position:absolute;left:9585;top:304;width:116;height:82" filled="f" strokecolor="#f2300f" strokeweight=".17525mm"/>
            <v:rect id="_x0000_s2010" style="position:absolute;left:9714;top:266;width:116;height:120" fillcolor="#fbb09f" stroked="f"/>
            <v:rect id="_x0000_s2009" style="position:absolute;left:9714;top:266;width:116;height:120" filled="f" strokecolor="#f2300f" strokeweight=".17525mm"/>
            <v:rect id="_x0000_s2008" style="position:absolute;left:9842;top:245;width:116;height:141" fillcolor="#8e7ba5" stroked="f"/>
            <v:rect id="_x0000_s2007" style="position:absolute;left:9842;top:245;width:116;height:141" filled="f" strokecolor="#35274a" strokeweight=".17525mm"/>
            <v:rect id="_x0000_s2006" style="position:absolute;left:9971;top:225;width:116;height:161" fillcolor="#8e7ba5" stroked="f"/>
            <v:rect id="_x0000_s2005" style="position:absolute;left:9971;top:225;width:116;height:161" filled="f" strokecolor="#35274a" strokeweight=".17525mm"/>
            <v:rect id="_x0000_s2004" style="position:absolute;left:10099;top:176;width:116;height:210" fillcolor="#8e7ba5" stroked="f"/>
            <v:rect id="_x0000_s2003" style="position:absolute;left:10099;top:176;width:116;height:210" filled="f" strokecolor="#35274a" strokeweight=".17525mm"/>
            <v:rect id="_x0000_s2002" style="position:absolute;left:10228;top:99;width:116;height:286" fillcolor="#8e7ba5" stroked="f"/>
            <v:rect id="_x0000_s2001" style="position:absolute;left:10228;top:99;width:116;height:286" filled="f" strokecolor="#35274a" strokeweight=".17525mm"/>
            <v:rect id="_x0000_s2000" style="position:absolute;left:10357;top:92;width:116;height:294" fillcolor="#8e7ba5" stroked="f"/>
            <v:rect id="_x0000_s1999" style="position:absolute;left:10357;top:92;width:116;height:294" filled="f" strokecolor="#35274a" strokeweight=".17525mm"/>
            <v:rect id="_x0000_s1998" style="position:absolute;left:10485;top:69;width:116;height:317" fillcolor="#8e7ba5" stroked="f"/>
            <v:rect id="_x0000_s1997" style="position:absolute;left:10485;top:69;width:116;height:317" filled="f" strokecolor="#35274a" strokeweight=".17525mm"/>
            <v:rect id="_x0000_s1996" style="position:absolute;left:10614;top:18;width:116;height:368" fillcolor="#8e7ba5" stroked="f"/>
            <v:rect id="_x0000_s1995" style="position:absolute;left:10614;top:18;width:116;height:368" filled="f" strokecolor="#35274a" strokeweight=".17525mm"/>
            <v:line id="_x0000_s1994" style="position:absolute" from="6480,386" to="10749,386" strokeweight=".17525mm"/>
            <v:line id="_x0000_s1993" style="position:absolute" from="6480,910" to="6480,-63" strokeweight=".17525mm"/>
            <v:shape id="_x0000_s1992" style="position:absolute;left:6454;top:127;width:26;height:776" coordorigin="6454,127" coordsize="26,776" o:spt="100" adj="0,,0" path="m6454,903r26,m6454,644r26,m6454,386r26,m6454,127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C75DAEE">
          <v:shape id="_x0000_s1990" type="#_x0000_t202" style="position:absolute;left:0;text-align:left;margin-left:72.6pt;margin-top:2.35pt;width:7.75pt;height:37.7pt;z-index:15792128;mso-position-horizontal-relative:page" filled="f" stroked="f">
            <v:textbox style="layout-flow:vertical;mso-layout-flow-alt:bottom-to-top" inset="0,0,0,0">
              <w:txbxContent>
                <w:p w14:paraId="4DC9004E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pict w14:anchorId="705CABCF">
          <v:shape id="_x0000_s1989" type="#_x0000_t202" style="position:absolute;left:0;text-align:left;margin-left:90.95pt;margin-top:-3.6pt;width:119.8pt;height:20.05pt;z-index:-17698816;mso-position-horizontal-relative:page" filled="f" stroked="f">
            <v:textbox style="layout-flow:vertical;mso-layout-flow-alt:bottom-to-top" inset="0,0,0,0">
              <w:txbxContent>
                <w:p w14:paraId="10788472" w14:textId="77777777" w:rsidR="00A11518" w:rsidRDefault="00A11518">
                  <w:pPr>
                    <w:spacing w:before="20" w:line="369" w:lineRule="auto"/>
                    <w:ind w:left="20" w:right="18" w:firstLine="4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proofErr w:type="spellEnd"/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proofErr w:type="spellEnd"/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proofErr w:type="spellEnd"/>
                </w:p>
                <w:p w14:paraId="7A7DB1B9" w14:textId="77777777" w:rsidR="00A11518" w:rsidRDefault="00A11518">
                  <w:pPr>
                    <w:spacing w:line="369" w:lineRule="auto"/>
                    <w:ind w:left="20" w:right="2" w:firstLine="4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pict w14:anchorId="2E380BC0">
          <v:shape id="_x0000_s1988" type="#_x0000_t202" style="position:absolute;left:0;text-align:left;margin-left:306.6pt;margin-top:2.35pt;width:7.75pt;height:37.7pt;z-index:-17696768;mso-position-horizontal-relative:page" filled="f" stroked="f">
            <v:textbox style="layout-flow:vertical;mso-layout-flow-alt:bottom-to-top" inset="0,0,0,0">
              <w:txbxContent>
                <w:p w14:paraId="0A228E42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pict w14:anchorId="37279FCA">
          <v:shape id="_x0000_s1987" type="#_x0000_t202" style="position:absolute;left:0;text-align:left;margin-left:324.55pt;margin-top:-4.75pt;width:109.6pt;height:24.25pt;z-index:15796224;mso-position-horizontal-relative:page" filled="f" stroked="f">
            <v:textbox style="layout-flow:vertical;mso-layout-flow-alt:bottom-to-top" inset="0,0,0,0">
              <w:txbxContent>
                <w:p w14:paraId="392450C0" w14:textId="77777777" w:rsidR="00A11518" w:rsidRDefault="00A11518">
                  <w:pPr>
                    <w:spacing w:before="20" w:line="336" w:lineRule="auto"/>
                    <w:ind w:left="22" w:right="60" w:hanging="3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Valiant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</w:p>
                <w:p w14:paraId="413AA33A" w14:textId="77777777" w:rsidR="00A11518" w:rsidRDefault="00A11518">
                  <w:pPr>
                    <w:spacing w:line="336" w:lineRule="auto"/>
                    <w:ind w:left="24" w:right="17" w:firstLine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Transparen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position w:val="1"/>
          <w:sz w:val="8"/>
        </w:rPr>
        <w:t>20</w:t>
      </w:r>
      <w:r>
        <w:rPr>
          <w:rFonts w:ascii="Arial"/>
          <w:color w:val="4D4D4D"/>
          <w:w w:val="105"/>
          <w:position w:val="1"/>
          <w:sz w:val="8"/>
        </w:rPr>
        <w:tab/>
      </w:r>
      <w:r>
        <w:rPr>
          <w:rFonts w:ascii="Arial"/>
          <w:color w:val="4D4D4D"/>
          <w:w w:val="105"/>
          <w:sz w:val="8"/>
        </w:rPr>
        <w:t>30</w:t>
      </w:r>
    </w:p>
    <w:p w14:paraId="3EFECD20" w14:textId="77777777" w:rsidR="00693923" w:rsidRDefault="00693923">
      <w:pPr>
        <w:pStyle w:val="BodyText"/>
        <w:spacing w:before="9"/>
        <w:rPr>
          <w:rFonts w:ascii="Arial"/>
          <w:sz w:val="10"/>
        </w:rPr>
      </w:pPr>
    </w:p>
    <w:p w14:paraId="50101FD0" w14:textId="77777777" w:rsidR="00693923" w:rsidRDefault="00A11518">
      <w:pPr>
        <w:tabs>
          <w:tab w:val="left" w:pos="5127"/>
        </w:tabs>
        <w:ind w:left="447"/>
        <w:rPr>
          <w:rFonts w:ascii="Arial"/>
          <w:sz w:val="8"/>
        </w:rPr>
      </w:pPr>
      <w:r>
        <w:pict w14:anchorId="0629D676">
          <v:shape id="_x0000_s1986" type="#_x0000_t202" style="position:absolute;left:0;text-align:left;margin-left:211.1pt;margin-top:3.05pt;width:91.5pt;height:22.35pt;z-index:-17697792;mso-position-horizontal-relative:page" filled="f" stroked="f">
            <v:textbox style="layout-flow:vertical;mso-layout-flow-alt:bottom-to-top" inset="0,0,0,0">
              <w:txbxContent>
                <w:p w14:paraId="41D1A579" w14:textId="77777777" w:rsidR="00A11518" w:rsidRDefault="00A11518">
                  <w:pPr>
                    <w:spacing w:before="20" w:line="369" w:lineRule="auto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</w:p>
                <w:p w14:paraId="22C5F019" w14:textId="77777777" w:rsidR="00A11518" w:rsidRDefault="00A11518">
                  <w:pPr>
                    <w:spacing w:line="89" w:lineRule="exact"/>
                    <w:ind w:right="22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0E152AB0">
          <v:shape id="_x0000_s1985" type="#_x0000_t202" style="position:absolute;left:0;text-align:left;margin-left:433.9pt;margin-top:4.05pt;width:103.15pt;height:26.6pt;z-index:15796736;mso-position-horizontal-relative:page" filled="f" stroked="f">
            <v:textbox style="layout-flow:vertical;mso-layout-flow-alt:bottom-to-top" inset="0,0,0,0">
              <w:txbxContent>
                <w:p w14:paraId="61141472" w14:textId="77777777" w:rsidR="00A11518" w:rsidRDefault="00A11518">
                  <w:pPr>
                    <w:spacing w:before="20" w:line="336" w:lineRule="auto"/>
                    <w:ind w:left="20" w:right="27" w:firstLine="155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spacing w:val="-1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 w14:paraId="5A614DC7" w14:textId="77777777" w:rsidR="00A11518" w:rsidRDefault="00A11518">
                  <w:pPr>
                    <w:spacing w:line="336" w:lineRule="auto"/>
                    <w:ind w:left="321" w:right="18" w:hanging="2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Dull</w:t>
                  </w:r>
                </w:p>
                <w:p w14:paraId="61F1A881" w14:textId="77777777" w:rsidR="00A11518" w:rsidRDefault="00A11518">
                  <w:pPr>
                    <w:spacing w:line="336" w:lineRule="auto"/>
                    <w:ind w:left="61" w:right="32" w:firstLine="51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</w:p>
                <w:p w14:paraId="0EDA3535" w14:textId="77777777" w:rsidR="00A11518" w:rsidRDefault="00A11518">
                  <w:pPr>
                    <w:spacing w:line="336" w:lineRule="auto"/>
                    <w:ind w:left="328" w:right="18" w:firstLine="2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0</w:t>
      </w:r>
      <w:r>
        <w:rPr>
          <w:rFonts w:ascii="Arial"/>
          <w:color w:val="4D4D4D"/>
          <w:w w:val="105"/>
          <w:sz w:val="8"/>
        </w:rPr>
        <w:tab/>
      </w:r>
      <w:r>
        <w:rPr>
          <w:rFonts w:ascii="Arial"/>
          <w:color w:val="4D4D4D"/>
          <w:w w:val="105"/>
          <w:position w:val="-3"/>
          <w:sz w:val="8"/>
        </w:rPr>
        <w:t>0</w:t>
      </w:r>
    </w:p>
    <w:p w14:paraId="15A14A94" w14:textId="77777777" w:rsidR="00693923" w:rsidRDefault="00693923">
      <w:pPr>
        <w:rPr>
          <w:rFonts w:ascii="Arial"/>
          <w:sz w:val="8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67B6C556" w14:textId="77777777" w:rsidR="00693923" w:rsidRDefault="00693923">
      <w:pPr>
        <w:pStyle w:val="BodyText"/>
        <w:spacing w:before="7"/>
        <w:rPr>
          <w:rFonts w:ascii="Arial"/>
          <w:sz w:val="8"/>
        </w:rPr>
      </w:pPr>
    </w:p>
    <w:p w14:paraId="69BD6F92" w14:textId="77777777" w:rsidR="00693923" w:rsidRDefault="00A11518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236E337F" w14:textId="77777777" w:rsidR="00693923" w:rsidRDefault="00693923">
      <w:pPr>
        <w:pStyle w:val="BodyText"/>
        <w:rPr>
          <w:rFonts w:ascii="Arial"/>
          <w:sz w:val="8"/>
        </w:rPr>
      </w:pPr>
    </w:p>
    <w:p w14:paraId="55BA417D" w14:textId="77777777" w:rsidR="00693923" w:rsidRDefault="00A11518">
      <w:pPr>
        <w:spacing w:before="47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−40</w:t>
      </w:r>
    </w:p>
    <w:p w14:paraId="656F34A5" w14:textId="77777777" w:rsidR="00693923" w:rsidRDefault="00693923">
      <w:pPr>
        <w:pStyle w:val="BodyText"/>
        <w:rPr>
          <w:rFonts w:ascii="Arial"/>
          <w:sz w:val="8"/>
        </w:rPr>
      </w:pPr>
    </w:p>
    <w:p w14:paraId="76438EC8" w14:textId="77777777" w:rsidR="00693923" w:rsidRDefault="00693923">
      <w:pPr>
        <w:pStyle w:val="BodyText"/>
        <w:rPr>
          <w:rFonts w:ascii="Arial"/>
          <w:sz w:val="8"/>
        </w:rPr>
      </w:pPr>
    </w:p>
    <w:p w14:paraId="18C97DA1" w14:textId="77777777" w:rsidR="00693923" w:rsidRDefault="00693923">
      <w:pPr>
        <w:pStyle w:val="BodyText"/>
        <w:rPr>
          <w:rFonts w:ascii="Arial"/>
          <w:sz w:val="8"/>
        </w:rPr>
      </w:pPr>
    </w:p>
    <w:p w14:paraId="04E53D6B" w14:textId="77777777" w:rsidR="00693923" w:rsidRDefault="00693923">
      <w:pPr>
        <w:pStyle w:val="BodyText"/>
        <w:rPr>
          <w:rFonts w:ascii="Arial"/>
          <w:sz w:val="8"/>
        </w:rPr>
      </w:pPr>
    </w:p>
    <w:p w14:paraId="6971E0A0" w14:textId="77777777" w:rsidR="00693923" w:rsidRDefault="00693923">
      <w:pPr>
        <w:pStyle w:val="BodyText"/>
        <w:rPr>
          <w:rFonts w:ascii="Arial"/>
          <w:sz w:val="8"/>
        </w:rPr>
      </w:pPr>
    </w:p>
    <w:p w14:paraId="50C34127" w14:textId="77777777" w:rsidR="00693923" w:rsidRDefault="00A11518">
      <w:pPr>
        <w:spacing w:before="67"/>
        <w:jc w:val="right"/>
        <w:rPr>
          <w:rFonts w:ascii="Arial"/>
          <w:sz w:val="8"/>
        </w:rPr>
      </w:pPr>
      <w:r>
        <w:pict w14:anchorId="5D134FCB">
          <v:shape id="_x0000_s1984" type="#_x0000_t202" style="position:absolute;left:0;text-align:left;margin-left:72.6pt;margin-top:7.3pt;width:7.75pt;height:37.7pt;z-index:15791616;mso-position-horizontal-relative:page" filled="f" stroked="f">
            <v:textbox style="layout-flow:vertical;mso-layout-flow-alt:bottom-to-top" inset="0,0,0,0">
              <w:txbxContent>
                <w:p w14:paraId="50581E63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6DA745A3" w14:textId="77777777" w:rsidR="00693923" w:rsidRDefault="00693923">
      <w:pPr>
        <w:pStyle w:val="BodyText"/>
        <w:spacing w:before="10"/>
        <w:rPr>
          <w:rFonts w:ascii="Arial"/>
          <w:sz w:val="9"/>
        </w:rPr>
      </w:pPr>
    </w:p>
    <w:p w14:paraId="45278190" w14:textId="77777777" w:rsidR="00693923" w:rsidRDefault="00A11518">
      <w:pPr>
        <w:spacing w:before="1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 w14:paraId="17A25B30" w14:textId="77777777" w:rsidR="00693923" w:rsidRDefault="00693923">
      <w:pPr>
        <w:pStyle w:val="BodyText"/>
        <w:spacing w:before="10"/>
        <w:rPr>
          <w:rFonts w:ascii="Arial"/>
          <w:sz w:val="9"/>
        </w:rPr>
      </w:pPr>
    </w:p>
    <w:p w14:paraId="4A910D2A" w14:textId="77777777" w:rsidR="00693923" w:rsidRDefault="00A11518">
      <w:pPr>
        <w:spacing w:before="1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 w14:paraId="39B2DE19" w14:textId="77777777" w:rsidR="00693923" w:rsidRDefault="00693923">
      <w:pPr>
        <w:pStyle w:val="BodyText"/>
        <w:spacing w:before="10"/>
        <w:rPr>
          <w:rFonts w:ascii="Arial"/>
          <w:sz w:val="9"/>
        </w:rPr>
      </w:pPr>
    </w:p>
    <w:p w14:paraId="1DFF36C2" w14:textId="77777777" w:rsidR="00693923" w:rsidRDefault="00A11518">
      <w:pPr>
        <w:spacing w:before="1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 w14:paraId="62E46380" w14:textId="77777777" w:rsidR="00693923" w:rsidRDefault="00693923">
      <w:pPr>
        <w:pStyle w:val="BodyText"/>
        <w:spacing w:before="11"/>
        <w:rPr>
          <w:rFonts w:ascii="Arial"/>
          <w:sz w:val="9"/>
        </w:rPr>
      </w:pPr>
    </w:p>
    <w:p w14:paraId="6ECA1A16" w14:textId="77777777" w:rsidR="00693923" w:rsidRDefault="00A11518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5A57B01B" w14:textId="77777777" w:rsidR="00693923" w:rsidRDefault="00A11518">
      <w:pPr>
        <w:pStyle w:val="BodyText"/>
        <w:rPr>
          <w:rFonts w:ascii="Arial"/>
          <w:sz w:val="12"/>
        </w:rPr>
      </w:pPr>
      <w:r>
        <w:br w:type="column"/>
      </w:r>
    </w:p>
    <w:p w14:paraId="710BEE39" w14:textId="77777777" w:rsidR="00693923" w:rsidRDefault="00693923">
      <w:pPr>
        <w:pStyle w:val="BodyText"/>
        <w:rPr>
          <w:rFonts w:ascii="Arial"/>
          <w:sz w:val="12"/>
        </w:rPr>
      </w:pPr>
    </w:p>
    <w:p w14:paraId="71BEE88E" w14:textId="77777777" w:rsidR="00693923" w:rsidRDefault="00693923">
      <w:pPr>
        <w:pStyle w:val="BodyText"/>
        <w:rPr>
          <w:rFonts w:ascii="Arial"/>
          <w:sz w:val="12"/>
        </w:rPr>
      </w:pPr>
    </w:p>
    <w:p w14:paraId="43EC867F" w14:textId="77777777" w:rsidR="00693923" w:rsidRDefault="00693923">
      <w:pPr>
        <w:pStyle w:val="BodyText"/>
        <w:spacing w:before="6"/>
        <w:rPr>
          <w:rFonts w:ascii="Arial"/>
          <w:sz w:val="14"/>
        </w:rPr>
      </w:pPr>
    </w:p>
    <w:p w14:paraId="63F09A2A" w14:textId="77777777" w:rsidR="00693923" w:rsidRDefault="00A11518">
      <w:pPr>
        <w:ind w:left="5"/>
        <w:rPr>
          <w:rFonts w:ascii="Arial"/>
          <w:sz w:val="12"/>
        </w:rPr>
      </w:pPr>
      <w:r>
        <w:rPr>
          <w:rFonts w:ascii="Arial"/>
          <w:sz w:val="12"/>
        </w:rPr>
        <w:t>Component</w:t>
      </w:r>
      <w:r>
        <w:rPr>
          <w:rFonts w:ascii="Arial"/>
          <w:spacing w:val="1"/>
          <w:sz w:val="12"/>
        </w:rPr>
        <w:t xml:space="preserve"> </w:t>
      </w:r>
      <w:r>
        <w:rPr>
          <w:rFonts w:ascii="Arial"/>
          <w:sz w:val="12"/>
        </w:rPr>
        <w:t>2</w:t>
      </w:r>
    </w:p>
    <w:p w14:paraId="205729E8" w14:textId="77777777" w:rsidR="00693923" w:rsidRDefault="00A11518">
      <w:pPr>
        <w:spacing w:before="32"/>
        <w:ind w:left="5"/>
        <w:rPr>
          <w:rFonts w:ascii="Arial"/>
          <w:sz w:val="10"/>
        </w:rPr>
      </w:pPr>
      <w:r>
        <w:pict w14:anchorId="48E8FEE1">
          <v:shape id="_x0000_s1983" type="#_x0000_t202" style="position:absolute;left:0;text-align:left;margin-left:90.95pt;margin-top:11.3pt;width:112.75pt;height:22.35pt;z-index:15792640;mso-position-horizontal-relative:page" filled="f" stroked="f">
            <v:textbox style="layout-flow:vertical;mso-layout-flow-alt:bottom-to-top" inset="0,0,0,0">
              <w:txbxContent>
                <w:p w14:paraId="186C9046" w14:textId="77777777" w:rsidR="00A11518" w:rsidRDefault="00A11518">
                  <w:pPr>
                    <w:spacing w:before="20" w:line="369" w:lineRule="auto"/>
                    <w:ind w:left="20" w:right="1" w:firstLine="4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Excerpt.29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Excerpt.20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Excerpt.23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Excerpt.19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Excerpt.13</w:t>
                  </w:r>
                </w:p>
                <w:p w14:paraId="17E78F85" w14:textId="77777777" w:rsidR="00A11518" w:rsidRDefault="00A11518">
                  <w:pPr>
                    <w:spacing w:line="369" w:lineRule="auto"/>
                    <w:ind w:left="24" w:right="1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Excerpt.26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Rows</w:t>
      </w:r>
    </w:p>
    <w:p w14:paraId="4AEF6B4B" w14:textId="77777777" w:rsidR="00693923" w:rsidRDefault="00A11518">
      <w:pPr>
        <w:pStyle w:val="BodyText"/>
        <w:rPr>
          <w:rFonts w:ascii="Arial"/>
          <w:sz w:val="8"/>
        </w:rPr>
      </w:pPr>
      <w:r>
        <w:br w:type="column"/>
      </w:r>
    </w:p>
    <w:p w14:paraId="5DF3F70F" w14:textId="77777777" w:rsidR="00693923" w:rsidRDefault="00693923">
      <w:pPr>
        <w:pStyle w:val="BodyText"/>
        <w:spacing w:before="8"/>
        <w:rPr>
          <w:rFonts w:ascii="Arial"/>
          <w:sz w:val="6"/>
        </w:rPr>
      </w:pPr>
    </w:p>
    <w:p w14:paraId="7359D9FB" w14:textId="77777777" w:rsidR="00693923" w:rsidRDefault="00A11518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−30</w:t>
      </w:r>
    </w:p>
    <w:p w14:paraId="590C62BA" w14:textId="77777777" w:rsidR="00693923" w:rsidRDefault="00693923">
      <w:pPr>
        <w:pStyle w:val="BodyText"/>
        <w:rPr>
          <w:rFonts w:ascii="Arial"/>
          <w:sz w:val="8"/>
        </w:rPr>
      </w:pPr>
    </w:p>
    <w:p w14:paraId="4B344CD1" w14:textId="77777777" w:rsidR="00693923" w:rsidRDefault="00693923">
      <w:pPr>
        <w:pStyle w:val="BodyText"/>
        <w:spacing w:before="5"/>
        <w:rPr>
          <w:rFonts w:ascii="Arial"/>
          <w:sz w:val="6"/>
        </w:rPr>
      </w:pPr>
    </w:p>
    <w:p w14:paraId="3073C033" w14:textId="77777777" w:rsidR="00693923" w:rsidRDefault="00A11518">
      <w:pPr>
        <w:spacing w:before="1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−60</w:t>
      </w:r>
    </w:p>
    <w:p w14:paraId="63A128EF" w14:textId="77777777" w:rsidR="00693923" w:rsidRDefault="00693923">
      <w:pPr>
        <w:pStyle w:val="BodyText"/>
        <w:rPr>
          <w:rFonts w:ascii="Arial"/>
          <w:sz w:val="8"/>
        </w:rPr>
      </w:pPr>
    </w:p>
    <w:p w14:paraId="38AC52CF" w14:textId="77777777" w:rsidR="00693923" w:rsidRDefault="00693923">
      <w:pPr>
        <w:pStyle w:val="BodyText"/>
        <w:rPr>
          <w:rFonts w:ascii="Arial"/>
          <w:sz w:val="8"/>
        </w:rPr>
      </w:pPr>
    </w:p>
    <w:p w14:paraId="45F19DF3" w14:textId="77777777" w:rsidR="00693923" w:rsidRDefault="00693923">
      <w:pPr>
        <w:pStyle w:val="BodyText"/>
        <w:rPr>
          <w:rFonts w:ascii="Arial"/>
          <w:sz w:val="8"/>
        </w:rPr>
      </w:pPr>
    </w:p>
    <w:p w14:paraId="61454971" w14:textId="77777777" w:rsidR="00693923" w:rsidRDefault="00693923">
      <w:pPr>
        <w:pStyle w:val="BodyText"/>
        <w:rPr>
          <w:rFonts w:ascii="Arial"/>
          <w:sz w:val="8"/>
        </w:rPr>
      </w:pPr>
    </w:p>
    <w:p w14:paraId="3A1F6FE8" w14:textId="77777777" w:rsidR="00693923" w:rsidRDefault="00693923">
      <w:pPr>
        <w:pStyle w:val="BodyText"/>
        <w:spacing w:before="8"/>
        <w:rPr>
          <w:rFonts w:ascii="Arial"/>
          <w:sz w:val="7"/>
        </w:rPr>
      </w:pPr>
    </w:p>
    <w:p w14:paraId="6314FAC9" w14:textId="77777777" w:rsidR="00693923" w:rsidRDefault="00A11518">
      <w:pPr>
        <w:jc w:val="right"/>
        <w:rPr>
          <w:rFonts w:ascii="Arial"/>
          <w:sz w:val="8"/>
        </w:rPr>
      </w:pPr>
      <w:r>
        <w:pict w14:anchorId="2D86D94D">
          <v:group id="_x0000_s1905" style="position:absolute;left:0;text-align:left;margin-left:88.7pt;margin-top:-2.95pt;width:214.8pt;height:48.65pt;z-index:15790592;mso-position-horizontal-relative:page" coordorigin="1774,-59" coordsize="4296,973">
            <v:shape id="_x0000_s1982" style="position:absolute;left:1799;top:388;width:2849;height:83" coordorigin="1800,389" coordsize="2849,83" o:spt="100" adj="0,,0" path="m1800,389r2848,m1800,471r21,m1948,471r14,e" filled="f" strokecolor="red" strokeweight=".17525mm">
              <v:stroke dashstyle="dash" joinstyle="round"/>
              <v:formulas/>
              <v:path arrowok="t" o:connecttype="segments"/>
            </v:shape>
            <v:rect id="_x0000_s1981" style="position:absolute;left:1820;top:429;width:128;height:401" fillcolor="#d2eef5" stroked="f"/>
            <v:rect id="_x0000_s1980" style="position:absolute;left:1820;top:429;width:128;height:401" filled="f" strokecolor="#5bbcd6" strokeweight=".17525mm"/>
            <v:line id="_x0000_s1979" style="position:absolute" from="2089,471" to="2104,471" strokecolor="red" strokeweight=".17525mm">
              <v:stroke dashstyle="dash"/>
            </v:line>
            <v:rect id="_x0000_s1978" style="position:absolute;left:1962;top:429;width:128;height:361" fillcolor="#d2eef5" stroked="f"/>
            <v:rect id="_x0000_s1977" style="position:absolute;left:1962;top:429;width:128;height:361" filled="f" strokecolor="#5bbcd6" strokeweight=".17525mm"/>
            <v:line id="_x0000_s1976" style="position:absolute" from="2231,471" to="2245,471" strokecolor="red" strokeweight=".17525mm">
              <v:stroke dashstyle="dash"/>
            </v:line>
            <v:rect id="_x0000_s1975" style="position:absolute;left:2103;top:429;width:128;height:254" fillcolor="#d2eef5" stroked="f"/>
            <v:rect id="_x0000_s1974" style="position:absolute;left:2103;top:429;width:128;height:254" filled="f" strokecolor="#5bbcd6" strokeweight=".17525mm"/>
            <v:line id="_x0000_s1973" style="position:absolute" from="2372,471" to="2386,471" strokecolor="red" strokeweight=".17525mm">
              <v:stroke dashstyle="dash"/>
            </v:line>
            <v:rect id="_x0000_s1972" style="position:absolute;left:2245;top:429;width:128;height:226" fillcolor="#d2eef5" stroked="f"/>
            <v:rect id="_x0000_s1971" style="position:absolute;left:2245;top:429;width:128;height:226" filled="f" strokecolor="#5bbcd6" strokeweight=".17525mm"/>
            <v:line id="_x0000_s1970" style="position:absolute" from="2514,471" to="2528,471" strokecolor="red" strokeweight=".17525mm">
              <v:stroke dashstyle="dash"/>
            </v:line>
            <v:rect id="_x0000_s1969" style="position:absolute;left:2386;top:429;width:128;height:197" fillcolor="#bae1c0" stroked="f"/>
            <v:rect id="_x0000_s1968" style="position:absolute;left:2386;top:429;width:128;height:197" filled="f" strokecolor="#50a45c" strokeweight=".17525mm"/>
            <v:line id="_x0000_s1967" style="position:absolute" from="2655,471" to="2669,471" strokecolor="red" strokeweight=".17525mm">
              <v:stroke dashstyle="dash"/>
            </v:line>
            <v:rect id="_x0000_s1966" style="position:absolute;left:2527;top:429;width:128;height:191" fillcolor="#bae1c0" stroked="f"/>
            <v:rect id="_x0000_s1965" style="position:absolute;left:2527;top:429;width:128;height:191" filled="f" strokecolor="#50a45c" strokeweight=".17525mm"/>
            <v:line id="_x0000_s1964" style="position:absolute" from="2796,471" to="2811,471" strokecolor="red" strokeweight=".17525mm">
              <v:stroke dashstyle="dash"/>
            </v:line>
            <v:rect id="_x0000_s1963" style="position:absolute;left:2669;top:429;width:128;height:178" fillcolor="#bae1c0" stroked="f"/>
            <v:rect id="_x0000_s1962" style="position:absolute;left:2669;top:429;width:128;height:178" filled="f" strokecolor="#50a45c" strokeweight=".17525mm"/>
            <v:line id="_x0000_s1961" style="position:absolute" from="2938,471" to="2952,471" strokecolor="red" strokeweight=".17525mm">
              <v:stroke dashstyle="dash"/>
            </v:line>
            <v:rect id="_x0000_s1960" style="position:absolute;left:2810;top:429;width:128;height:150" fillcolor="#d2eef5" stroked="f"/>
            <v:rect id="_x0000_s1959" style="position:absolute;left:2810;top:429;width:128;height:150" filled="f" strokecolor="#5bbcd6" strokeweight=".17525mm"/>
            <v:line id="_x0000_s1958" style="position:absolute" from="3079,471" to="3093,471" strokecolor="red" strokeweight=".17525mm">
              <v:stroke dashstyle="dash"/>
            </v:line>
            <v:rect id="_x0000_s1957" style="position:absolute;left:2951;top:429;width:128;height:144" fillcolor="#ffd98a" stroked="f"/>
            <v:rect id="_x0000_s1956" style="position:absolute;left:2951;top:429;width:128;height:144" filled="f" strokecolor="#f69100" strokeweight=".17525mm"/>
            <v:line id="_x0000_s1955" style="position:absolute" from="3220,471" to="3235,471" strokecolor="red" strokeweight=".17525mm">
              <v:stroke dashstyle="dash"/>
            </v:line>
            <v:rect id="_x0000_s1954" style="position:absolute;left:3093;top:429;width:128;height:123" fillcolor="#bae1c0" stroked="f"/>
            <v:rect id="_x0000_s1953" style="position:absolute;left:3093;top:429;width:128;height:123" filled="f" strokecolor="#50a45c" strokeweight=".17525mm"/>
            <v:line id="_x0000_s1952" style="position:absolute" from="3362,471" to="6069,471" strokecolor="red" strokeweight=".17525mm">
              <v:stroke dashstyle="dash"/>
            </v:line>
            <v:rect id="_x0000_s1951" style="position:absolute;left:3234;top:429;width:128;height:81" fillcolor="#bae1c0" stroked="f"/>
            <v:rect id="_x0000_s1950" style="position:absolute;left:3234;top:429;width:128;height:81" filled="f" strokecolor="#50a45c" strokeweight=".17525mm"/>
            <v:rect id="_x0000_s1949" style="position:absolute;left:3376;top:429;width:128;height:53" fillcolor="#ffd98a" stroked="f"/>
            <v:rect id="_x0000_s1948" style="position:absolute;left:3376;top:429;width:128;height:53" filled="f" strokecolor="#f69100" strokeweight=".17525mm"/>
            <v:rect id="_x0000_s1947" style="position:absolute;left:3517;top:429;width:128;height:52" fillcolor="#bae1c0" stroked="f"/>
            <v:rect id="_x0000_s1946" style="position:absolute;left:3517;top:429;width:128;height:52" filled="f" strokecolor="#50a45c" strokeweight=".17525mm"/>
            <v:rect id="_x0000_s1945" style="position:absolute;left:3658;top:429;width:128;height:44" fillcolor="#ffd98a" stroked="f"/>
            <v:rect id="_x0000_s1944" style="position:absolute;left:3658;top:429;width:128;height:44" filled="f" strokecolor="#f69100" strokeweight=".17525mm"/>
            <v:shape id="_x0000_s1943" style="position:absolute;left:3800;top:410;width:552;height:46" coordorigin="3800,410" coordsize="552,46" o:spt="100" adj="0,,0" path="m3927,430r-127,l3800,456r127,l3927,430xm4069,430r-127,l3942,452r127,l4069,430xm4210,422r-127,l4083,430r127,l4210,422xm4352,410r-128,l4224,430r128,l4352,410xe" fillcolor="#bfbfbf" stroked="f">
              <v:stroke joinstyle="round"/>
              <v:formulas/>
              <v:path arrowok="t" o:connecttype="segments"/>
            </v:shape>
            <v:rect id="_x0000_s1942" style="position:absolute;left:4365;top:364;width:128;height:65" fillcolor="#ff9595" stroked="f"/>
            <v:rect id="_x0000_s1941" style="position:absolute;left:4365;top:364;width:128;height:65" filled="f" strokecolor="red" strokeweight=".17525mm"/>
            <v:rect id="_x0000_s1940" style="position:absolute;left:4507;top:355;width:128;height:74" fillcolor="#bae1c0" stroked="f"/>
            <v:rect id="_x0000_s1939" style="position:absolute;left:4507;top:355;width:128;height:74" filled="f" strokecolor="#50a45c" strokeweight=".17525mm"/>
            <v:line id="_x0000_s1938" style="position:absolute" from="4776,389" to="4790,389" strokecolor="red" strokeweight=".17525mm">
              <v:stroke dashstyle="dash"/>
            </v:line>
            <v:rect id="_x0000_s1937" style="position:absolute;left:4648;top:331;width:128;height:98" fillcolor="#ff9595" stroked="f"/>
            <v:rect id="_x0000_s1936" style="position:absolute;left:4648;top:331;width:128;height:98" filled="f" strokecolor="red" strokeweight=".17525mm"/>
            <v:line id="_x0000_s1935" style="position:absolute" from="4917,389" to="4931,389" strokecolor="red" strokeweight=".17525mm">
              <v:stroke dashstyle="dash"/>
            </v:line>
            <v:rect id="_x0000_s1934" style="position:absolute;left:4789;top:324;width:128;height:106" fillcolor="#bae1c0" stroked="f"/>
            <v:rect id="_x0000_s1933" style="position:absolute;left:4789;top:324;width:128;height:106" filled="f" strokecolor="#50a45c" strokeweight=".17525mm"/>
            <v:line id="_x0000_s1932" style="position:absolute" from="5058,389" to="5073,389" strokecolor="red" strokeweight=".17525mm">
              <v:stroke dashstyle="dash"/>
            </v:line>
            <v:rect id="_x0000_s1931" style="position:absolute;left:4931;top:303;width:128;height:127" fillcolor="#ff9595" stroked="f"/>
            <v:rect id="_x0000_s1930" style="position:absolute;left:4931;top:303;width:128;height:127" filled="f" strokecolor="red" strokeweight=".17525mm"/>
            <v:line id="_x0000_s1929" style="position:absolute" from="5200,389" to="5214,389" strokecolor="red" strokeweight=".17525mm">
              <v:stroke dashstyle="dash"/>
            </v:line>
            <v:rect id="_x0000_s1928" style="position:absolute;left:5072;top:268;width:128;height:162" fillcolor="#bae1c0" stroked="f"/>
            <v:rect id="_x0000_s1927" style="position:absolute;left:5072;top:268;width:128;height:162" filled="f" strokecolor="#50a45c" strokeweight=".17525mm"/>
            <v:line id="_x0000_s1926" style="position:absolute" from="5341,389" to="5355,389" strokecolor="red" strokeweight=".17525mm">
              <v:stroke dashstyle="dash"/>
            </v:line>
            <v:rect id="_x0000_s1925" style="position:absolute;left:5213;top:237;width:128;height:193" fillcolor="#ff9595" stroked="f"/>
            <v:rect id="_x0000_s1924" style="position:absolute;left:5213;top:237;width:128;height:193" filled="f" strokecolor="red" strokeweight=".17525mm"/>
            <v:line id="_x0000_s1923" style="position:absolute" from="5483,389" to="5497,389" strokecolor="red" strokeweight=".17525mm">
              <v:stroke dashstyle="dash"/>
            </v:line>
            <v:rect id="_x0000_s1922" style="position:absolute;left:5355;top:202;width:128;height:228" fillcolor="#ff9595" stroked="f"/>
            <v:rect id="_x0000_s1921" style="position:absolute;left:5355;top:202;width:128;height:228" filled="f" strokecolor="red" strokeweight=".17525mm"/>
            <v:line id="_x0000_s1920" style="position:absolute" from="5624,389" to="5638,389" strokecolor="red" strokeweight=".17525mm">
              <v:stroke dashstyle="dash"/>
            </v:line>
            <v:rect id="_x0000_s1919" style="position:absolute;left:5496;top:136;width:128;height:294" fillcolor="#bae1c0" stroked="f"/>
            <v:rect id="_x0000_s1918" style="position:absolute;left:5496;top:136;width:128;height:294" filled="f" strokecolor="#50a45c" strokeweight=".17525mm"/>
            <v:line id="_x0000_s1917" style="position:absolute" from="5765,389" to="5779,389" strokecolor="red" strokeweight=".17525mm">
              <v:stroke dashstyle="dash"/>
            </v:line>
            <v:rect id="_x0000_s1916" style="position:absolute;left:5638;top:94;width:128;height:336" fillcolor="#ff9595" stroked="f"/>
            <v:rect id="_x0000_s1915" style="position:absolute;left:5638;top:94;width:128;height:336" filled="f" strokecolor="red" strokeweight=".17525mm"/>
            <v:line id="_x0000_s1914" style="position:absolute" from="5907,389" to="5921,389" strokecolor="red" strokeweight=".17525mm">
              <v:stroke dashstyle="dash"/>
            </v:line>
            <v:rect id="_x0000_s1913" style="position:absolute;left:5779;top:79;width:128;height:351" fillcolor="#ff9595" stroked="f"/>
            <v:rect id="_x0000_s1912" style="position:absolute;left:5779;top:79;width:128;height:351" filled="f" strokecolor="red" strokeweight=".17525mm"/>
            <v:line id="_x0000_s1911" style="position:absolute" from="6048,389" to="6069,389" strokecolor="red" strokeweight=".17525mm">
              <v:stroke dashstyle="dash"/>
            </v:line>
            <v:rect id="_x0000_s1910" style="position:absolute;left:5920;top:25;width:128;height:405" fillcolor="#ff9595" stroked="f"/>
            <v:rect id="_x0000_s1909" style="position:absolute;left:5920;top:25;width:128;height:405" filled="f" strokecolor="red" strokeweight=".17525mm"/>
            <v:line id="_x0000_s1908" style="position:absolute" from="1800,430" to="6069,430" strokeweight=".17525mm"/>
            <v:line id="_x0000_s1907" style="position:absolute" from="1800,914" to="1800,-59" strokeweight=".17525mm"/>
            <v:shape id="_x0000_s1906" style="position:absolute;left:1774;top:16;width:26;height:826" coordorigin="1774,17" coordsize="26,826" o:spt="100" adj="0,,0" path="m1774,843r26,m1774,636r26,m1774,430r26,m1774,223r26,m1774,17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94B3777">
          <v:shape id="_x0000_s1904" type="#_x0000_t202" style="position:absolute;left:0;text-align:left;margin-left:306.6pt;margin-top:2.55pt;width:7.75pt;height:37.7pt;z-index:15794688;mso-position-horizontal-relative:page" filled="f" stroked="f">
            <v:textbox style="layout-flow:vertical;mso-layout-flow-alt:bottom-to-top" inset="0,0,0,0">
              <w:txbxContent>
                <w:p w14:paraId="397EB3B6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36E5D340" w14:textId="77777777" w:rsidR="00693923" w:rsidRDefault="00693923">
      <w:pPr>
        <w:pStyle w:val="BodyText"/>
        <w:spacing w:before="1"/>
        <w:rPr>
          <w:rFonts w:ascii="Arial"/>
          <w:sz w:val="8"/>
        </w:rPr>
      </w:pPr>
    </w:p>
    <w:p w14:paraId="29E61D1C" w14:textId="77777777" w:rsidR="00693923" w:rsidRDefault="00A11518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 w14:paraId="7BF7935C" w14:textId="77777777" w:rsidR="00693923" w:rsidRDefault="00693923">
      <w:pPr>
        <w:pStyle w:val="BodyText"/>
        <w:spacing w:before="1"/>
        <w:rPr>
          <w:rFonts w:ascii="Arial"/>
          <w:sz w:val="8"/>
        </w:rPr>
      </w:pPr>
    </w:p>
    <w:p w14:paraId="63DD289B" w14:textId="77777777" w:rsidR="00693923" w:rsidRDefault="00A11518">
      <w:pPr>
        <w:jc w:val="right"/>
        <w:rPr>
          <w:rFonts w:ascii="Arial"/>
          <w:sz w:val="8"/>
        </w:rPr>
      </w:pPr>
      <w:r>
        <w:pict w14:anchorId="459B9790">
          <v:shape id="_x0000_s1903" type="#_x0000_t202" style="position:absolute;left:0;text-align:left;margin-left:204.05pt;margin-top:3.8pt;width:98.6pt;height:22.35pt;z-index:15793664;mso-position-horizontal-relative:page" filled="f" stroked="f">
            <v:textbox style="layout-flow:vertical;mso-layout-flow-alt:bottom-to-top" inset="0,0,0,0">
              <w:txbxContent>
                <w:p w14:paraId="26B5F10F" w14:textId="77777777" w:rsidR="00A11518" w:rsidRDefault="00A11518">
                  <w:pPr>
                    <w:spacing w:before="20" w:line="369" w:lineRule="auto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Excerpt.14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Excerpt.16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Excerpt.25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</w:p>
                <w:p w14:paraId="2CEDA28B" w14:textId="77777777" w:rsidR="00A11518" w:rsidRDefault="00A11518">
                  <w:pPr>
                    <w:spacing w:line="88" w:lineRule="exact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 w14:paraId="366BA9A3" w14:textId="77777777" w:rsidR="00693923" w:rsidRDefault="00693923">
      <w:pPr>
        <w:pStyle w:val="BodyText"/>
        <w:spacing w:before="1"/>
        <w:rPr>
          <w:rFonts w:ascii="Arial"/>
          <w:sz w:val="8"/>
        </w:rPr>
      </w:pPr>
    </w:p>
    <w:p w14:paraId="5B579832" w14:textId="77777777" w:rsidR="00693923" w:rsidRDefault="00A11518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 w14:paraId="4A76A907" w14:textId="77777777" w:rsidR="00693923" w:rsidRDefault="00693923">
      <w:pPr>
        <w:pStyle w:val="BodyText"/>
        <w:spacing w:before="1"/>
        <w:rPr>
          <w:rFonts w:ascii="Arial"/>
          <w:sz w:val="8"/>
        </w:rPr>
      </w:pPr>
    </w:p>
    <w:p w14:paraId="453F5CD7" w14:textId="77777777" w:rsidR="00693923" w:rsidRDefault="00A11518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2AD98224" w14:textId="77777777" w:rsidR="00693923" w:rsidRDefault="00A11518">
      <w:pPr>
        <w:pStyle w:val="BodyText"/>
        <w:rPr>
          <w:rFonts w:ascii="Arial"/>
          <w:sz w:val="10"/>
        </w:rPr>
      </w:pPr>
      <w:r>
        <w:br w:type="column"/>
      </w:r>
    </w:p>
    <w:p w14:paraId="75627757" w14:textId="77777777" w:rsidR="00693923" w:rsidRDefault="00693923">
      <w:pPr>
        <w:pStyle w:val="BodyText"/>
        <w:rPr>
          <w:rFonts w:ascii="Arial"/>
          <w:sz w:val="10"/>
        </w:rPr>
      </w:pPr>
    </w:p>
    <w:p w14:paraId="5D8943C2" w14:textId="77777777" w:rsidR="00693923" w:rsidRDefault="00693923">
      <w:pPr>
        <w:pStyle w:val="BodyText"/>
        <w:rPr>
          <w:rFonts w:ascii="Arial"/>
          <w:sz w:val="10"/>
        </w:rPr>
      </w:pPr>
    </w:p>
    <w:p w14:paraId="75F94CC1" w14:textId="77777777" w:rsidR="00693923" w:rsidRDefault="00693923">
      <w:pPr>
        <w:pStyle w:val="BodyText"/>
        <w:rPr>
          <w:rFonts w:ascii="Arial"/>
          <w:sz w:val="10"/>
        </w:rPr>
      </w:pPr>
    </w:p>
    <w:p w14:paraId="78027BCD" w14:textId="77777777" w:rsidR="00693923" w:rsidRDefault="00693923">
      <w:pPr>
        <w:pStyle w:val="BodyText"/>
        <w:rPr>
          <w:rFonts w:ascii="Arial"/>
          <w:sz w:val="10"/>
        </w:rPr>
      </w:pPr>
    </w:p>
    <w:p w14:paraId="125452B3" w14:textId="77777777" w:rsidR="00693923" w:rsidRDefault="00693923">
      <w:pPr>
        <w:pStyle w:val="BodyText"/>
        <w:rPr>
          <w:rFonts w:ascii="Arial"/>
          <w:sz w:val="10"/>
        </w:rPr>
      </w:pPr>
    </w:p>
    <w:p w14:paraId="47F54DCE" w14:textId="77777777" w:rsidR="00693923" w:rsidRDefault="00A11518">
      <w:pPr>
        <w:spacing w:before="61"/>
        <w:ind w:left="5"/>
        <w:rPr>
          <w:rFonts w:ascii="Arial"/>
          <w:sz w:val="10"/>
        </w:rPr>
      </w:pPr>
      <w:r>
        <w:pict w14:anchorId="7D124627">
          <v:group id="_x0000_s1841" style="position:absolute;left:0;text-align:left;margin-left:322.7pt;margin-top:11.4pt;width:214.8pt;height:48.65pt;z-index:15791104;mso-position-horizontal-relative:page" coordorigin="6454,228" coordsize="4296,973">
            <v:shape id="_x0000_s1902" style="position:absolute;left:6479;top:664;width:4270;height:74" coordorigin="6480,665" coordsize="4270,74" o:spt="100" adj="0,,0" path="m6480,665r2720,m6480,739r19,m6615,739r13,m6743,739r13,m6872,739r13,m7001,739r13,m7129,739r13,m7258,739r13,m7386,739r13,m7515,739r13,m7644,739r13,m7772,739r13,m7901,739r13,m9315,665r13,m9444,665r13,m9573,665r13,m9701,665r13,m9830,665r13,m9958,665r13,m10087,665r13,m10216,665r13,m10344,665r13,m10473,665r13,m10601,665r13,m10730,665r19,m8029,739r2720,e" filled="f" strokecolor="red" strokeweight=".17525mm">
              <v:stroke dashstyle="dash" joinstyle="round"/>
              <v:formulas/>
              <v:path arrowok="t" o:connecttype="segments"/>
            </v:shape>
            <v:rect id="_x0000_s1901" style="position:absolute;left:6499;top:701;width:116;height:414" fillcolor="#43ccb8" stroked="f"/>
            <v:rect id="_x0000_s1900" style="position:absolute;left:6499;top:701;width:116;height:414" filled="f" strokecolor="#0b775e" strokeweight=".17525mm"/>
            <v:rect id="_x0000_s1899" style="position:absolute;left:6627;top:701;width:116;height:301" fillcolor="#fbb09f" stroked="f"/>
            <v:rect id="_x0000_s1898" style="position:absolute;left:6627;top:701;width:116;height:301" filled="f" strokecolor="#f2300f" strokeweight=".17525mm"/>
            <v:rect id="_x0000_s1897" style="position:absolute;left:6756;top:701;width:116;height:265" fillcolor="#43ccb8" stroked="f"/>
            <v:rect id="_x0000_s1896" style="position:absolute;left:6756;top:701;width:116;height:265" filled="f" strokecolor="#0b775e" strokeweight=".17525mm"/>
            <v:rect id="_x0000_s1895" style="position:absolute;left:6884;top:701;width:116;height:262" fillcolor="#8e7ba5" stroked="f"/>
            <v:rect id="_x0000_s1894" style="position:absolute;left:6884;top:701;width:116;height:262" filled="f" strokecolor="#35274a" strokeweight=".17525mm"/>
            <v:rect id="_x0000_s1893" style="position:absolute;left:7013;top:701;width:116;height:198" fillcolor="#43ccb8" stroked="f"/>
            <v:rect id="_x0000_s1892" style="position:absolute;left:7013;top:701;width:116;height:198" filled="f" strokecolor="#0b775e" strokeweight=".17525mm"/>
            <v:rect id="_x0000_s1891" style="position:absolute;left:7142;top:701;width:116;height:187" fillcolor="#8e7ba5" stroked="f"/>
            <v:rect id="_x0000_s1890" style="position:absolute;left:7142;top:701;width:116;height:187" filled="f" strokecolor="#35274a" strokeweight=".17525mm"/>
            <v:rect id="_x0000_s1889" style="position:absolute;left:7270;top:701;width:116;height:187" fillcolor="#fbb09f" stroked="f"/>
            <v:rect id="_x0000_s1888" style="position:absolute;left:7270;top:701;width:116;height:187" filled="f" strokecolor="#f2300f" strokeweight=".17525mm"/>
            <v:rect id="_x0000_s1887" style="position:absolute;left:7399;top:701;width:116;height:176" fillcolor="#8e7ba5" stroked="f"/>
            <v:rect id="_x0000_s1886" style="position:absolute;left:7399;top:701;width:116;height:176" filled="f" strokecolor="#35274a" strokeweight=".17525mm"/>
            <v:rect id="_x0000_s1885" style="position:absolute;left:7527;top:701;width:116;height:148" fillcolor="#8e7ba5" stroked="f"/>
            <v:rect id="_x0000_s1884" style="position:absolute;left:7527;top:701;width:116;height:148" filled="f" strokecolor="#35274a" strokeweight=".17525mm"/>
            <v:rect id="_x0000_s1883" style="position:absolute;left:7656;top:701;width:116;height:137" fillcolor="#43ccb8" stroked="f"/>
            <v:rect id="_x0000_s1882" style="position:absolute;left:7656;top:701;width:116;height:137" filled="f" strokecolor="#0b775e" strokeweight=".17525mm"/>
            <v:rect id="_x0000_s1881" style="position:absolute;left:7785;top:701;width:116;height:122" fillcolor="#43ccb8" stroked="f"/>
            <v:rect id="_x0000_s1880" style="position:absolute;left:7785;top:701;width:116;height:122" filled="f" strokecolor="#0b775e" strokeweight=".17525mm"/>
            <v:rect id="_x0000_s1879" style="position:absolute;left:7913;top:701;width:116;height:110" fillcolor="#43ccb8" stroked="f"/>
            <v:rect id="_x0000_s1878" style="position:absolute;left:7913;top:701;width:116;height:110" filled="f" strokecolor="#0b775e" strokeweight=".17525mm"/>
            <v:rect id="_x0000_s1877" style="position:absolute;left:8042;top:701;width:116;height:69" fillcolor="#fbb09f" stroked="f"/>
            <v:rect id="_x0000_s1876" style="position:absolute;left:8042;top:701;width:116;height:69" filled="f" strokecolor="#f2300f" strokeweight=".17525mm"/>
            <v:rect id="_x0000_s1875" style="position:absolute;left:8170;top:701;width:116;height:43" fillcolor="#fbb09f" stroked="f"/>
            <v:rect id="_x0000_s1874" style="position:absolute;left:8170;top:701;width:116;height:43" filled="f" strokecolor="#f2300f" strokeweight=".17525mm"/>
            <v:shape id="_x0000_s1873" style="position:absolute;left:8299;top:696;width:631;height:40" coordorigin="8300,697" coordsize="631,40" o:spt="100" adj="0,,0" path="m8415,702r-115,l8300,736r115,l8415,702xm8544,702r-116,l8428,730r116,l8544,702xm8672,702r-115,l8557,716r115,l8672,702xm8801,702r-116,l8685,712r116,l8801,702xm8930,697r-116,l8814,702r116,l8930,697xe" fillcolor="#bfbfbf" stroked="f">
              <v:stroke joinstyle="round"/>
              <v:formulas/>
              <v:path arrowok="t" o:connecttype="segments"/>
            </v:shape>
            <v:rect id="_x0000_s1872" style="position:absolute;left:8942;top:657;width:116;height:45" fillcolor="#fbb09f" stroked="f"/>
            <v:rect id="_x0000_s1871" style="position:absolute;left:8942;top:657;width:116;height:45" filled="f" strokecolor="#f2300f" strokeweight=".17525mm"/>
            <v:rect id="_x0000_s1870" style="position:absolute;left:9071;top:638;width:116;height:64" fillcolor="#e5d974" stroked="f"/>
            <v:rect id="_x0000_s1869" style="position:absolute;left:9071;top:638;width:116;height:64" filled="f" strokecolor="#9a8822" strokeweight=".17525mm"/>
            <v:rect id="_x0000_s1868" style="position:absolute;left:9199;top:611;width:116;height:91" fillcolor="#fbb09f" stroked="f"/>
            <v:rect id="_x0000_s1867" style="position:absolute;left:9199;top:611;width:116;height:91" filled="f" strokecolor="#f2300f" strokeweight=".17525mm"/>
            <v:rect id="_x0000_s1866" style="position:absolute;left:9328;top:609;width:116;height:92" fillcolor="#e5d974" stroked="f"/>
            <v:rect id="_x0000_s1865" style="position:absolute;left:9328;top:609;width:116;height:92" filled="f" strokecolor="#9a8822" strokeweight=".17525mm"/>
            <v:rect id="_x0000_s1864" style="position:absolute;left:9456;top:597;width:116;height:105" fillcolor="#fbb09f" stroked="f"/>
            <v:rect id="_x0000_s1863" style="position:absolute;left:9456;top:597;width:116;height:105" filled="f" strokecolor="#f2300f" strokeweight=".17525mm"/>
            <v:rect id="_x0000_s1862" style="position:absolute;left:9585;top:573;width:116;height:129" fillcolor="#fbb09f" stroked="f"/>
            <v:rect id="_x0000_s1861" style="position:absolute;left:9585;top:573;width:116;height:129" filled="f" strokecolor="#f2300f" strokeweight=".17525mm"/>
            <v:rect id="_x0000_s1860" style="position:absolute;left:9714;top:559;width:116;height:143" fillcolor="#e5d974" stroked="f"/>
            <v:rect id="_x0000_s1859" style="position:absolute;left:9714;top:559;width:116;height:143" filled="f" strokecolor="#9a8822" strokeweight=".17525mm"/>
            <v:rect id="_x0000_s1858" style="position:absolute;left:9842;top:552;width:116;height:150" fillcolor="#8e7ba5" stroked="f"/>
            <v:rect id="_x0000_s1857" style="position:absolute;left:9842;top:552;width:116;height:150" filled="f" strokecolor="#35274a" strokeweight=".17525mm"/>
            <v:rect id="_x0000_s1856" style="position:absolute;left:9971;top:474;width:116;height:228" fillcolor="#e5d974" stroked="f"/>
            <v:rect id="_x0000_s1855" style="position:absolute;left:9971;top:474;width:116;height:228" filled="f" strokecolor="#9a8822" strokeweight=".17525mm"/>
            <v:rect id="_x0000_s1854" style="position:absolute;left:10099;top:474;width:116;height:228" fillcolor="#e5d974" stroked="f"/>
            <v:rect id="_x0000_s1853" style="position:absolute;left:10099;top:474;width:116;height:228" filled="f" strokecolor="#9a8822" strokeweight=".17525mm"/>
            <v:rect id="_x0000_s1852" style="position:absolute;left:10228;top:413;width:116;height:289" fillcolor="#8e7ba5" stroked="f"/>
            <v:rect id="_x0000_s1851" style="position:absolute;left:10228;top:413;width:116;height:289" filled="f" strokecolor="#35274a" strokeweight=".17525mm"/>
            <v:rect id="_x0000_s1850" style="position:absolute;left:10357;top:401;width:116;height:301" fillcolor="#8e7ba5" stroked="f"/>
            <v:rect id="_x0000_s1849" style="position:absolute;left:10357;top:401;width:116;height:301" filled="f" strokecolor="#35274a" strokeweight=".17525mm"/>
            <v:rect id="_x0000_s1848" style="position:absolute;left:10485;top:325;width:116;height:377" fillcolor="#43ccb8" stroked="f"/>
            <v:rect id="_x0000_s1847" style="position:absolute;left:10485;top:325;width:116;height:377" filled="f" strokecolor="#0b775e" strokeweight=".17525mm"/>
            <v:rect id="_x0000_s1846" style="position:absolute;left:10614;top:311;width:116;height:391" fillcolor="#e5d974" stroked="f"/>
            <v:rect id="_x0000_s1845" style="position:absolute;left:10614;top:311;width:116;height:391" filled="f" strokecolor="#9a8822" strokeweight=".17525mm"/>
            <v:line id="_x0000_s1844" style="position:absolute" from="6480,702" to="10749,702" strokeweight=".17525mm"/>
            <v:line id="_x0000_s1843" style="position:absolute" from="6480,1201" to="6480,228" strokeweight=".17525mm"/>
            <v:shape id="_x0000_s1842" style="position:absolute;left:6454;top:332;width:26;height:740" coordorigin="6454,332" coordsize="26,740" o:spt="100" adj="0,,0" path="m6454,1071r26,m6454,887r26,m6454,702r26,m6454,517r26,m6454,332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11A3403">
          <v:shape id="_x0000_s1840" type="#_x0000_t202" style="position:absolute;left:0;text-align:left;margin-left:324.55pt;margin-top:9.9pt;width:116pt;height:25.5pt;z-index:15795712;mso-position-horizontal-relative:page" filled="f" stroked="f">
            <v:textbox style="layout-flow:vertical;mso-layout-flow-alt:bottom-to-top" inset="0,0,0,0">
              <w:txbxContent>
                <w:p w14:paraId="09A61072" w14:textId="77777777" w:rsidR="00A11518" w:rsidRDefault="00A11518">
                  <w:pPr>
                    <w:spacing w:before="20" w:line="336" w:lineRule="auto"/>
                    <w:ind w:left="20" w:right="227" w:firstLine="7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</w:p>
                <w:p w14:paraId="42D1A0E8" w14:textId="77777777" w:rsidR="00A11518" w:rsidRDefault="00A11518">
                  <w:pPr>
                    <w:spacing w:line="336" w:lineRule="auto"/>
                    <w:ind w:left="20" w:right="36" w:firstLine="27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  <w:r>
                    <w:rPr>
                      <w:rFonts w:ascii="Arial"/>
                      <w:color w:val="35274A"/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</w:p>
                <w:p w14:paraId="7F16C6A9" w14:textId="77777777" w:rsidR="00A11518" w:rsidRDefault="00A11518">
                  <w:pPr>
                    <w:spacing w:line="336" w:lineRule="auto"/>
                    <w:ind w:left="24" w:right="10" w:firstLine="25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spacing w:val="-2"/>
                      <w:w w:val="105"/>
                      <w:sz w:val="8"/>
                    </w:rPr>
                    <w:t>Transparent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</w:p>
                <w:p w14:paraId="27D02E31" w14:textId="77777777" w:rsidR="00A11518" w:rsidRDefault="00A11518">
                  <w:pPr>
                    <w:spacing w:line="336" w:lineRule="auto"/>
                    <w:ind w:left="20" w:right="203" w:firstLine="6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Dull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Columns</w:t>
      </w:r>
    </w:p>
    <w:p w14:paraId="28B6BB31" w14:textId="77777777" w:rsidR="00693923" w:rsidRDefault="00693923">
      <w:pPr>
        <w:rPr>
          <w:rFonts w:ascii="Arial"/>
          <w:sz w:val="10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4" w:space="720" w:equalWidth="0">
            <w:col w:w="494" w:space="40"/>
            <w:col w:w="771" w:space="3375"/>
            <w:col w:w="494" w:space="40"/>
            <w:col w:w="4486"/>
          </w:cols>
        </w:sectPr>
      </w:pPr>
    </w:p>
    <w:p w14:paraId="05381B19" w14:textId="77777777" w:rsidR="00693923" w:rsidRDefault="00693923">
      <w:pPr>
        <w:pStyle w:val="BodyText"/>
        <w:spacing w:before="1"/>
        <w:rPr>
          <w:rFonts w:ascii="Arial"/>
          <w:sz w:val="23"/>
        </w:rPr>
      </w:pPr>
    </w:p>
    <w:p w14:paraId="54744ED2" w14:textId="77777777" w:rsidR="00693923" w:rsidRDefault="00A11518">
      <w:pPr>
        <w:spacing w:before="117"/>
        <w:ind w:left="167"/>
        <w:rPr>
          <w:i/>
          <w:sz w:val="24"/>
        </w:rPr>
      </w:pPr>
      <w:r>
        <w:pict w14:anchorId="254A3C05">
          <v:shape id="_x0000_s1839" type="#_x0000_t202" style="position:absolute;left:0;text-align:left;margin-left:440.3pt;margin-top:-37.25pt;width:96.7pt;height:26.55pt;z-index:15797248;mso-position-horizontal-relative:page" filled="f" stroked="f">
            <v:textbox style="layout-flow:vertical;mso-layout-flow-alt:bottom-to-top" inset="0,0,0,0">
              <w:txbxContent>
                <w:p w14:paraId="35AFE152" w14:textId="77777777" w:rsidR="00A11518" w:rsidRDefault="00A11518">
                  <w:pPr>
                    <w:spacing w:before="20" w:line="336" w:lineRule="auto"/>
                    <w:ind w:left="20" w:right="8" w:firstLine="282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 w14:paraId="3763E739" w14:textId="77777777" w:rsidR="00A11518" w:rsidRDefault="00A11518">
                  <w:pPr>
                    <w:spacing w:line="336" w:lineRule="auto"/>
                    <w:ind w:left="80" w:right="19" w:firstLine="174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</w:p>
                <w:p w14:paraId="0EAA46C8" w14:textId="77777777" w:rsidR="00A11518" w:rsidRDefault="00A11518">
                  <w:pPr>
                    <w:spacing w:line="336" w:lineRule="auto"/>
                    <w:ind w:left="73" w:firstLine="278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spacing w:val="-1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10</w:t>
      </w:r>
    </w:p>
    <w:p w14:paraId="0D00A5BC" w14:textId="77777777" w:rsidR="00693923" w:rsidRDefault="00693923">
      <w:pPr>
        <w:pStyle w:val="BodyText"/>
        <w:spacing w:before="11"/>
        <w:rPr>
          <w:i/>
          <w:sz w:val="43"/>
        </w:rPr>
      </w:pPr>
    </w:p>
    <w:p w14:paraId="6CE2CFCC" w14:textId="77777777" w:rsidR="00693923" w:rsidRDefault="00A11518">
      <w:pPr>
        <w:pStyle w:val="BodyText"/>
        <w:spacing w:line="355" w:lineRule="auto"/>
        <w:ind w:left="171" w:right="156" w:firstLine="8"/>
      </w:pPr>
      <w:r>
        <w:t>apparent for both, and in both cases valence seems to define the first dimension and</w:t>
      </w:r>
      <w:r>
        <w:rPr>
          <w:spacing w:val="1"/>
        </w:rPr>
        <w:t xml:space="preserve"> </w:t>
      </w:r>
      <w:r>
        <w:rPr>
          <w:w w:val="95"/>
        </w:rPr>
        <w:t>arousal</w:t>
      </w:r>
      <w:r>
        <w:rPr>
          <w:spacing w:val="6"/>
          <w:w w:val="95"/>
        </w:rPr>
        <w:t xml:space="preserve"> </w:t>
      </w:r>
      <w:r>
        <w:rPr>
          <w:w w:val="95"/>
        </w:rPr>
        <w:t>defines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second</w:t>
      </w:r>
      <w:r>
        <w:rPr>
          <w:spacing w:val="6"/>
          <w:w w:val="95"/>
        </w:rPr>
        <w:t xml:space="preserve"> </w:t>
      </w:r>
      <w:r>
        <w:rPr>
          <w:w w:val="95"/>
        </w:rPr>
        <w:t>dimension.</w:t>
      </w:r>
      <w:r>
        <w:rPr>
          <w:spacing w:val="27"/>
          <w:w w:val="95"/>
        </w:rPr>
        <w:t xml:space="preserve"> </w:t>
      </w:r>
      <w:r>
        <w:rPr>
          <w:w w:val="95"/>
        </w:rPr>
        <w:t>However,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difference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amount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variance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extracted by the first </w:t>
      </w:r>
      <w:r>
        <w:t>two dimensions between the French and American participants is</w:t>
      </w:r>
      <w:r>
        <w:rPr>
          <w:spacing w:val="1"/>
        </w:rPr>
        <w:t xml:space="preserve"> </w:t>
      </w:r>
      <w:r>
        <w:rPr>
          <w:w w:val="95"/>
        </w:rPr>
        <w:t>notable.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show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weaker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dimension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stronger</w:t>
      </w:r>
      <w:r>
        <w:rPr>
          <w:spacing w:val="12"/>
          <w:w w:val="95"/>
        </w:rPr>
        <w:t xml:space="preserve"> </w:t>
      </w:r>
      <w:r>
        <w:rPr>
          <w:w w:val="95"/>
        </w:rPr>
        <w:t>second</w:t>
      </w:r>
      <w:r>
        <w:rPr>
          <w:spacing w:val="11"/>
          <w:w w:val="95"/>
        </w:rPr>
        <w:t xml:space="preserve"> </w:t>
      </w:r>
      <w:r>
        <w:rPr>
          <w:w w:val="95"/>
        </w:rPr>
        <w:t>dimension</w:t>
      </w:r>
      <w:r>
        <w:rPr>
          <w:spacing w:val="1"/>
          <w:w w:val="95"/>
        </w:rPr>
        <w:t xml:space="preserve"> </w:t>
      </w:r>
      <w:r>
        <w:t>relative to the Americans, both in terms of variance extracted (tau), effect size (lambda).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tells</w:t>
      </w:r>
      <w:r>
        <w:rPr>
          <w:spacing w:val="-10"/>
        </w:rPr>
        <w:t xml:space="preserve"> </w:t>
      </w:r>
      <w:r>
        <w:rPr>
          <w:spacing w:val="-1"/>
        </w:rPr>
        <w:t>us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French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affected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excerpts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American</w:t>
      </w:r>
      <w:r>
        <w:rPr>
          <w:spacing w:val="-57"/>
        </w:rPr>
        <w:t xml:space="preserve"> </w:t>
      </w:r>
      <w:r>
        <w:t>participants, but they responded more to the arousal of the excerpts.</w:t>
      </w:r>
      <w:r>
        <w:rPr>
          <w:spacing w:val="1"/>
        </w:rPr>
        <w:t xml:space="preserve"> </w:t>
      </w:r>
      <w:r>
        <w:t>There are also</w:t>
      </w:r>
      <w:r>
        <w:rPr>
          <w:spacing w:val="1"/>
        </w:rPr>
        <w:t xml:space="preserve"> </w:t>
      </w:r>
      <w:r>
        <w:rPr>
          <w:spacing w:val="-1"/>
        </w:rPr>
        <w:t xml:space="preserve">differences in how </w:t>
      </w:r>
      <w:r>
        <w:t>the adjectives and the excerpts are distributed in the space. One clear</w:t>
      </w:r>
      <w:r>
        <w:rPr>
          <w:spacing w:val="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Excerpt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quadrant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plot,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quadrant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French. This is a small change, but it suggests that the French participants were more</w:t>
      </w:r>
      <w:r>
        <w:rPr>
          <w:spacing w:val="1"/>
        </w:rPr>
        <w:t xml:space="preserve"> </w:t>
      </w:r>
      <w:r>
        <w:t>likely to assign negative valence to this excerpt, and American Participants were more</w:t>
      </w:r>
      <w:r>
        <w:rPr>
          <w:spacing w:val="1"/>
        </w:rPr>
        <w:t xml:space="preserve"> </w:t>
      </w:r>
      <w:r>
        <w:rPr>
          <w:w w:val="95"/>
        </w:rPr>
        <w:t>likely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assign</w:t>
      </w:r>
      <w:r>
        <w:rPr>
          <w:spacing w:val="16"/>
          <w:w w:val="95"/>
        </w:rPr>
        <w:t xml:space="preserve"> </w:t>
      </w:r>
      <w:r>
        <w:rPr>
          <w:w w:val="95"/>
        </w:rPr>
        <w:t>positive</w:t>
      </w:r>
      <w:r>
        <w:rPr>
          <w:spacing w:val="15"/>
          <w:w w:val="95"/>
        </w:rPr>
        <w:t xml:space="preserve"> </w:t>
      </w:r>
      <w:r>
        <w:rPr>
          <w:w w:val="95"/>
        </w:rPr>
        <w:t>valence.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adjectives,</w:t>
      </w:r>
      <w:r>
        <w:rPr>
          <w:spacing w:val="16"/>
          <w:w w:val="95"/>
        </w:rPr>
        <w:t xml:space="preserve"> </w:t>
      </w:r>
      <w:r>
        <w:rPr>
          <w:w w:val="95"/>
        </w:rPr>
        <w:t>‘bright’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‘dancing’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directly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top of one another in the American plot, but there is some space between the two in the</w:t>
      </w:r>
      <w:r>
        <w:rPr>
          <w:spacing w:val="1"/>
        </w:rPr>
        <w:t xml:space="preserve"> </w:t>
      </w:r>
      <w:r>
        <w:t>French plot. It’s possible that this reflects the idea that although the meaning is shared</w:t>
      </w:r>
      <w:r>
        <w:rPr>
          <w:spacing w:val="1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languages,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semantic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associational</w:t>
      </w:r>
      <w:r>
        <w:rPr>
          <w:spacing w:val="11"/>
          <w:w w:val="95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words.</w:t>
      </w:r>
    </w:p>
    <w:p w14:paraId="544AAF48" w14:textId="77777777" w:rsidR="00693923" w:rsidRDefault="00693923">
      <w:pPr>
        <w:pStyle w:val="BodyText"/>
        <w:spacing w:before="7"/>
        <w:rPr>
          <w:sz w:val="26"/>
        </w:rPr>
      </w:pPr>
    </w:p>
    <w:p w14:paraId="503345D5" w14:textId="77777777" w:rsidR="00693923" w:rsidRDefault="00A11518">
      <w:pPr>
        <w:pStyle w:val="BodyText"/>
        <w:spacing w:line="355" w:lineRule="auto"/>
        <w:ind w:left="180" w:right="158" w:firstLine="576"/>
      </w:pPr>
      <w:r>
        <w:rPr>
          <w:w w:val="95"/>
        </w:rPr>
        <w:t>Another</w:t>
      </w:r>
      <w:r>
        <w:rPr>
          <w:spacing w:val="15"/>
          <w:w w:val="95"/>
        </w:rPr>
        <w:t xml:space="preserve"> </w:t>
      </w:r>
      <w:r>
        <w:rPr>
          <w:w w:val="95"/>
        </w:rPr>
        <w:t>way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visualize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relative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groups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space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MFA,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results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displayed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Figure</w:t>
      </w:r>
      <w:r>
        <w:rPr>
          <w:spacing w:val="11"/>
          <w:w w:val="95"/>
        </w:rPr>
        <w:t xml:space="preserve"> </w:t>
      </w:r>
      <w:hyperlink w:anchor="_bookmark11" w:history="1">
        <w:r>
          <w:rPr>
            <w:w w:val="95"/>
          </w:rPr>
          <w:t>12</w:t>
        </w:r>
      </w:hyperlink>
      <w:r>
        <w:rPr>
          <w:w w:val="95"/>
        </w:rPr>
        <w:t>.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plots,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see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differences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behavior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groups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clearly.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examples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excerpts</w:t>
      </w:r>
    </w:p>
    <w:p w14:paraId="5A0ACCB3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6B5BE470" w14:textId="77777777" w:rsidR="00693923" w:rsidRDefault="00693923">
      <w:pPr>
        <w:pStyle w:val="BodyText"/>
        <w:spacing w:before="3"/>
        <w:rPr>
          <w:sz w:val="21"/>
        </w:rPr>
      </w:pPr>
    </w:p>
    <w:p w14:paraId="3F578EBB" w14:textId="77777777" w:rsidR="00693923" w:rsidRDefault="00A11518">
      <w:pPr>
        <w:pStyle w:val="BodyText"/>
        <w:spacing w:before="118" w:line="355" w:lineRule="auto"/>
        <w:ind w:left="180" w:right="145" w:hanging="13"/>
      </w:pPr>
      <w:bookmarkStart w:id="99" w:name="_bookmark10"/>
      <w:bookmarkEnd w:id="99"/>
      <w:r>
        <w:rPr>
          <w:i/>
          <w:w w:val="95"/>
        </w:rPr>
        <w:t>Figure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11</w:t>
      </w:r>
      <w:r>
        <w:rPr>
          <w:w w:val="95"/>
        </w:rPr>
        <w:t>.</w:t>
      </w:r>
      <w:r>
        <w:rPr>
          <w:spacing w:val="47"/>
          <w:w w:val="95"/>
        </w:rPr>
        <w:t xml:space="preserve"> </w:t>
      </w:r>
      <w:r>
        <w:rPr>
          <w:w w:val="95"/>
        </w:rPr>
        <w:t>Symmetric</w:t>
      </w:r>
      <w:r>
        <w:rPr>
          <w:spacing w:val="11"/>
          <w:w w:val="95"/>
        </w:rPr>
        <w:t xml:space="preserve"> </w:t>
      </w:r>
      <w:r>
        <w:rPr>
          <w:w w:val="95"/>
        </w:rPr>
        <w:t>Plots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Rows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Columns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Adjectives</w:t>
      </w:r>
      <w:r>
        <w:rPr>
          <w:spacing w:val="10"/>
          <w:w w:val="95"/>
        </w:rPr>
        <w:t xml:space="preserve"> </w:t>
      </w:r>
      <w:r>
        <w:rPr>
          <w:w w:val="95"/>
        </w:rPr>
        <w:t>Surveys,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Participant</w:t>
      </w:r>
      <w:r>
        <w:rPr>
          <w:spacing w:val="-54"/>
          <w:w w:val="95"/>
        </w:rPr>
        <w:t xml:space="preserve"> </w:t>
      </w:r>
      <w:r>
        <w:t>Nationality</w:t>
      </w:r>
    </w:p>
    <w:p w14:paraId="1D0B6118" w14:textId="77777777" w:rsidR="00693923" w:rsidRDefault="00693923">
      <w:pPr>
        <w:pStyle w:val="BodyText"/>
        <w:rPr>
          <w:sz w:val="20"/>
        </w:rPr>
      </w:pPr>
    </w:p>
    <w:p w14:paraId="5898A24B" w14:textId="77777777" w:rsidR="00693923" w:rsidRDefault="00693923">
      <w:pPr>
        <w:pStyle w:val="BodyText"/>
        <w:rPr>
          <w:sz w:val="20"/>
        </w:rPr>
      </w:pPr>
    </w:p>
    <w:p w14:paraId="72970982" w14:textId="77777777" w:rsidR="00693923" w:rsidRDefault="00A11518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35" behindDoc="0" locked="0" layoutInCell="1" allowOverlap="1" wp14:anchorId="2BED58FE" wp14:editId="4B7BE58F">
            <wp:simplePos x="0" y="0"/>
            <wp:positionH relativeFrom="page">
              <wp:posOffset>945017</wp:posOffset>
            </wp:positionH>
            <wp:positionV relativeFrom="paragraph">
              <wp:posOffset>113901</wp:posOffset>
            </wp:positionV>
            <wp:extent cx="5859779" cy="266319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9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C081" w14:textId="77777777" w:rsidR="00693923" w:rsidRDefault="00693923">
      <w:pPr>
        <w:pStyle w:val="BodyText"/>
        <w:rPr>
          <w:sz w:val="20"/>
        </w:rPr>
      </w:pPr>
    </w:p>
    <w:p w14:paraId="7969ED80" w14:textId="77777777" w:rsidR="00693923" w:rsidRDefault="00693923">
      <w:pPr>
        <w:pStyle w:val="BodyText"/>
        <w:rPr>
          <w:sz w:val="20"/>
        </w:rPr>
      </w:pPr>
    </w:p>
    <w:p w14:paraId="6FC94321" w14:textId="77777777" w:rsidR="00693923" w:rsidRDefault="00693923">
      <w:pPr>
        <w:pStyle w:val="BodyText"/>
        <w:rPr>
          <w:sz w:val="20"/>
        </w:rPr>
      </w:pPr>
    </w:p>
    <w:p w14:paraId="17213E1B" w14:textId="77777777" w:rsidR="00693923" w:rsidRDefault="00693923">
      <w:pPr>
        <w:pStyle w:val="BodyText"/>
        <w:rPr>
          <w:sz w:val="20"/>
        </w:rPr>
      </w:pPr>
    </w:p>
    <w:p w14:paraId="715841AF" w14:textId="77777777" w:rsidR="00693923" w:rsidRDefault="00693923">
      <w:pPr>
        <w:pStyle w:val="BodyText"/>
        <w:spacing w:before="9"/>
        <w:rPr>
          <w:sz w:val="28"/>
        </w:rPr>
      </w:pPr>
    </w:p>
    <w:p w14:paraId="61DCD966" w14:textId="77777777" w:rsidR="00693923" w:rsidRDefault="00A11518">
      <w:pPr>
        <w:spacing w:before="115" w:line="352" w:lineRule="auto"/>
        <w:ind w:left="180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these</w:t>
      </w:r>
      <w:r>
        <w:rPr>
          <w:spacing w:val="16"/>
          <w:sz w:val="20"/>
        </w:rPr>
        <w:t xml:space="preserve"> </w:t>
      </w:r>
      <w:r>
        <w:rPr>
          <w:sz w:val="20"/>
        </w:rPr>
        <w:t>plots,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survey</w:t>
      </w:r>
      <w:r>
        <w:rPr>
          <w:spacing w:val="16"/>
          <w:sz w:val="20"/>
        </w:rPr>
        <w:t xml:space="preserve"> </w:t>
      </w:r>
      <w:r>
        <w:rPr>
          <w:sz w:val="20"/>
        </w:rPr>
        <w:t>responses</w:t>
      </w:r>
      <w:r>
        <w:rPr>
          <w:spacing w:val="17"/>
          <w:sz w:val="20"/>
        </w:rPr>
        <w:t xml:space="preserve"> </w:t>
      </w:r>
      <w:r>
        <w:rPr>
          <w:sz w:val="20"/>
        </w:rPr>
        <w:t>were</w:t>
      </w:r>
      <w:r>
        <w:rPr>
          <w:spacing w:val="16"/>
          <w:sz w:val="20"/>
        </w:rPr>
        <w:t xml:space="preserve"> </w:t>
      </w:r>
      <w:r>
        <w:rPr>
          <w:sz w:val="20"/>
        </w:rPr>
        <w:t>split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r>
        <w:rPr>
          <w:sz w:val="20"/>
        </w:rPr>
        <w:t>nationality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analyzed</w:t>
      </w:r>
      <w:r>
        <w:rPr>
          <w:spacing w:val="16"/>
          <w:sz w:val="20"/>
        </w:rPr>
        <w:t xml:space="preserve"> </w:t>
      </w:r>
      <w:r>
        <w:rPr>
          <w:sz w:val="20"/>
        </w:rPr>
        <w:t>separately.</w:t>
      </w:r>
      <w:r>
        <w:rPr>
          <w:spacing w:val="14"/>
          <w:sz w:val="20"/>
        </w:rPr>
        <w:t xml:space="preserve"> </w:t>
      </w:r>
      <w:r>
        <w:rPr>
          <w:sz w:val="20"/>
        </w:rPr>
        <w:t>Note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differences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variance</w:t>
      </w:r>
      <w:r>
        <w:rPr>
          <w:spacing w:val="12"/>
          <w:sz w:val="20"/>
        </w:rPr>
        <w:t xml:space="preserve"> </w:t>
      </w:r>
      <w:r>
        <w:rPr>
          <w:sz w:val="20"/>
        </w:rPr>
        <w:t>extracted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each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first</w:t>
      </w:r>
      <w:r>
        <w:rPr>
          <w:spacing w:val="12"/>
          <w:sz w:val="20"/>
        </w:rPr>
        <w:t xml:space="preserve"> </w:t>
      </w:r>
      <w:r>
        <w:rPr>
          <w:sz w:val="20"/>
        </w:rPr>
        <w:t>two</w:t>
      </w:r>
      <w:r>
        <w:rPr>
          <w:spacing w:val="12"/>
          <w:sz w:val="20"/>
        </w:rPr>
        <w:t xml:space="preserve"> </w:t>
      </w:r>
      <w:r>
        <w:rPr>
          <w:sz w:val="20"/>
        </w:rPr>
        <w:t>dimensions.</w:t>
      </w:r>
    </w:p>
    <w:p w14:paraId="708CFD96" w14:textId="77777777" w:rsidR="00693923" w:rsidRDefault="00693923">
      <w:pPr>
        <w:pStyle w:val="BodyText"/>
        <w:spacing w:before="2"/>
      </w:pPr>
    </w:p>
    <w:p w14:paraId="6BE95408" w14:textId="77777777" w:rsidR="00693923" w:rsidRDefault="00A11518">
      <w:pPr>
        <w:pStyle w:val="BodyText"/>
        <w:spacing w:line="355" w:lineRule="auto"/>
        <w:ind w:left="180" w:right="275"/>
      </w:pP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rPr>
          <w:spacing w:val="-1"/>
        </w:rPr>
        <w:t>rated</w:t>
      </w:r>
      <w:r>
        <w:rPr>
          <w:spacing w:val="-10"/>
        </w:rPr>
        <w:t xml:space="preserve"> </w:t>
      </w:r>
      <w:r>
        <w:rPr>
          <w:spacing w:val="-1"/>
        </w:rPr>
        <w:t>differently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Excerpts</w:t>
      </w:r>
      <w:r>
        <w:rPr>
          <w:spacing w:val="-10"/>
        </w:rPr>
        <w:t xml:space="preserve"> </w:t>
      </w:r>
      <w:r>
        <w:rPr>
          <w:spacing w:val="-1"/>
        </w:rPr>
        <w:t>6,</w:t>
      </w:r>
      <w:r>
        <w:rPr>
          <w:spacing w:val="-9"/>
        </w:rPr>
        <w:t xml:space="preserve"> </w:t>
      </w:r>
      <w:r>
        <w:rPr>
          <w:spacing w:val="-1"/>
        </w:rPr>
        <w:t>8,</w:t>
      </w:r>
      <w:r>
        <w:rPr>
          <w:spacing w:val="-10"/>
        </w:rPr>
        <w:t xml:space="preserve"> </w:t>
      </w:r>
      <w:r>
        <w:rPr>
          <w:spacing w:val="-1"/>
        </w:rPr>
        <w:t>12,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17.</w:t>
      </w:r>
      <w:r>
        <w:rPr>
          <w:spacing w:val="7"/>
        </w:rPr>
        <w:t xml:space="preserve"> </w:t>
      </w:r>
      <w:r>
        <w:rPr>
          <w:spacing w:val="-1"/>
        </w:rPr>
        <w:t>Words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differently</w:t>
      </w:r>
      <w:r>
        <w:rPr>
          <w:spacing w:val="-57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“Disturbing,”</w:t>
      </w:r>
      <w:r>
        <w:rPr>
          <w:spacing w:val="3"/>
        </w:rPr>
        <w:t xml:space="preserve"> </w:t>
      </w:r>
      <w:r>
        <w:t>“Round,”</w:t>
      </w:r>
      <w:r>
        <w:rPr>
          <w:spacing w:val="4"/>
        </w:rPr>
        <w:t xml:space="preserve"> </w:t>
      </w:r>
      <w:r>
        <w:t>“Solemn,”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“Bright.”</w:t>
      </w:r>
      <w:r>
        <w:rPr>
          <w:spacing w:val="2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appears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</w:p>
    <w:p w14:paraId="7149B083" w14:textId="77777777" w:rsidR="00693923" w:rsidRDefault="00A11518">
      <w:pPr>
        <w:pStyle w:val="BodyText"/>
        <w:spacing w:line="355" w:lineRule="auto"/>
        <w:ind w:left="173" w:right="266"/>
      </w:pPr>
      <w:r>
        <w:t>valence-arousal plane uncovered in the CA is also present here, and this provides a</w:t>
      </w:r>
      <w:r>
        <w:rPr>
          <w:spacing w:val="1"/>
        </w:rPr>
        <w:t xml:space="preserve"> </w:t>
      </w:r>
      <w:r>
        <w:rPr>
          <w:w w:val="95"/>
        </w:rPr>
        <w:t>framework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interpreting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differences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behavior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groups.</w:t>
      </w:r>
      <w:r>
        <w:rPr>
          <w:spacing w:val="34"/>
          <w:w w:val="95"/>
        </w:rPr>
        <w:t xml:space="preserve"> </w:t>
      </w:r>
      <w:r>
        <w:rPr>
          <w:w w:val="95"/>
        </w:rPr>
        <w:t>Excerpt</w:t>
      </w:r>
      <w:r>
        <w:rPr>
          <w:spacing w:val="12"/>
          <w:w w:val="95"/>
        </w:rPr>
        <w:t xml:space="preserve"> </w:t>
      </w:r>
      <w:r>
        <w:rPr>
          <w:w w:val="95"/>
        </w:rPr>
        <w:t>17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perhaps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most</w:t>
      </w:r>
      <w:r>
        <w:rPr>
          <w:spacing w:val="19"/>
          <w:w w:val="95"/>
        </w:rPr>
        <w:t xml:space="preserve"> </w:t>
      </w:r>
      <w:r>
        <w:rPr>
          <w:w w:val="95"/>
        </w:rPr>
        <w:t>extreme</w:t>
      </w:r>
      <w:r>
        <w:rPr>
          <w:spacing w:val="18"/>
          <w:w w:val="95"/>
        </w:rPr>
        <w:t xml:space="preserve"> </w:t>
      </w:r>
      <w:r>
        <w:rPr>
          <w:w w:val="95"/>
        </w:rPr>
        <w:t>example.</w:t>
      </w:r>
      <w:r>
        <w:rPr>
          <w:spacing w:val="44"/>
          <w:w w:val="95"/>
        </w:rPr>
        <w:t xml:space="preserve"> </w:t>
      </w:r>
      <w:r>
        <w:rPr>
          <w:w w:val="95"/>
        </w:rPr>
        <w:t>American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</w:t>
      </w:r>
      <w:r>
        <w:rPr>
          <w:spacing w:val="18"/>
          <w:w w:val="95"/>
        </w:rPr>
        <w:t xml:space="preserve"> </w:t>
      </w:r>
      <w:r>
        <w:rPr>
          <w:w w:val="95"/>
        </w:rPr>
        <w:t>rated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much</w:t>
      </w:r>
      <w:r>
        <w:rPr>
          <w:spacing w:val="1"/>
          <w:w w:val="95"/>
        </w:rPr>
        <w:t xml:space="preserve"> </w:t>
      </w:r>
      <w:r>
        <w:rPr>
          <w:w w:val="95"/>
        </w:rPr>
        <w:t>lower</w:t>
      </w:r>
      <w:r>
        <w:rPr>
          <w:spacing w:val="10"/>
          <w:w w:val="95"/>
        </w:rPr>
        <w:t xml:space="preserve"> </w:t>
      </w:r>
      <w:r>
        <w:rPr>
          <w:w w:val="95"/>
        </w:rPr>
        <w:t>arousal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slightly</w:t>
      </w:r>
      <w:r>
        <w:rPr>
          <w:spacing w:val="10"/>
          <w:w w:val="95"/>
        </w:rPr>
        <w:t xml:space="preserve"> </w:t>
      </w:r>
      <w:r>
        <w:rPr>
          <w:w w:val="95"/>
        </w:rPr>
        <w:t>less</w:t>
      </w:r>
      <w:r>
        <w:rPr>
          <w:spacing w:val="10"/>
          <w:w w:val="95"/>
        </w:rPr>
        <w:t xml:space="preserve"> </w:t>
      </w:r>
      <w:r>
        <w:rPr>
          <w:w w:val="95"/>
        </w:rPr>
        <w:t>negative</w:t>
      </w:r>
      <w:r>
        <w:rPr>
          <w:spacing w:val="11"/>
          <w:w w:val="95"/>
        </w:rPr>
        <w:t xml:space="preserve"> </w:t>
      </w:r>
      <w:r>
        <w:rPr>
          <w:w w:val="95"/>
        </w:rPr>
        <w:t>valence</w:t>
      </w:r>
      <w:r>
        <w:rPr>
          <w:spacing w:val="10"/>
          <w:w w:val="95"/>
        </w:rPr>
        <w:t xml:space="preserve"> </w:t>
      </w:r>
      <w:r>
        <w:rPr>
          <w:w w:val="95"/>
        </w:rPr>
        <w:t>than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0"/>
          <w:w w:val="95"/>
        </w:rPr>
        <w:t xml:space="preserve"> </w:t>
      </w:r>
      <w:r>
        <w:rPr>
          <w:w w:val="95"/>
        </w:rPr>
        <w:t>so</w:t>
      </w:r>
      <w:r>
        <w:rPr>
          <w:spacing w:val="11"/>
          <w:w w:val="95"/>
        </w:rPr>
        <w:t xml:space="preserve"> </w:t>
      </w:r>
      <w:r>
        <w:rPr>
          <w:w w:val="95"/>
        </w:rPr>
        <w:t>much</w:t>
      </w:r>
      <w:r>
        <w:rPr>
          <w:spacing w:val="10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t>that for the American participants, the excerpt landed in the “low arousal/negative</w:t>
      </w:r>
      <w:r>
        <w:rPr>
          <w:spacing w:val="1"/>
        </w:rPr>
        <w:t xml:space="preserve"> </w:t>
      </w:r>
      <w:r>
        <w:rPr>
          <w:w w:val="95"/>
        </w:rPr>
        <w:t>valence”</w:t>
      </w:r>
      <w:r>
        <w:rPr>
          <w:spacing w:val="16"/>
          <w:w w:val="95"/>
        </w:rPr>
        <w:t xml:space="preserve"> </w:t>
      </w:r>
      <w:r>
        <w:rPr>
          <w:w w:val="95"/>
        </w:rPr>
        <w:t>quadrant,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French</w:t>
      </w:r>
      <w:r>
        <w:rPr>
          <w:spacing w:val="17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landed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“high</w:t>
      </w:r>
      <w:r>
        <w:rPr>
          <w:spacing w:val="16"/>
          <w:w w:val="95"/>
        </w:rPr>
        <w:t xml:space="preserve"> </w:t>
      </w:r>
      <w:r>
        <w:rPr>
          <w:w w:val="95"/>
        </w:rPr>
        <w:t>arousal/negative</w:t>
      </w:r>
      <w:r>
        <w:rPr>
          <w:spacing w:val="-54"/>
          <w:w w:val="95"/>
        </w:rPr>
        <w:t xml:space="preserve"> </w:t>
      </w:r>
      <w:r>
        <w:t>valence”</w:t>
      </w:r>
      <w:r>
        <w:rPr>
          <w:spacing w:val="-8"/>
        </w:rPr>
        <w:t xml:space="preserve"> </w:t>
      </w:r>
      <w:r>
        <w:t>quadrant.</w:t>
      </w:r>
      <w:r>
        <w:rPr>
          <w:spacing w:val="11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Excerpt</w:t>
      </w:r>
      <w:r>
        <w:rPr>
          <w:spacing w:val="-7"/>
        </w:rPr>
        <w:t xml:space="preserve"> </w:t>
      </w:r>
      <w:r>
        <w:t>8,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lands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</w:p>
    <w:p w14:paraId="33058A4D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7697776C" w14:textId="77777777" w:rsidR="00693923" w:rsidRDefault="00A11518">
      <w:pPr>
        <w:pStyle w:val="BodyText"/>
        <w:spacing w:before="110" w:line="355" w:lineRule="auto"/>
        <w:ind w:left="171" w:right="156" w:firstLine="8"/>
      </w:pPr>
      <w:r>
        <w:lastRenderedPageBreak/>
        <w:t>quadrant for both groups, but much further from the origin for the French participants</w:t>
      </w:r>
      <w:r>
        <w:rPr>
          <w:spacing w:val="1"/>
        </w:rPr>
        <w:t xml:space="preserve"> </w:t>
      </w:r>
      <w:r>
        <w:rPr>
          <w:w w:val="95"/>
        </w:rPr>
        <w:t>than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Americans.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way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0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words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also</w:t>
      </w:r>
      <w:r>
        <w:rPr>
          <w:spacing w:val="10"/>
          <w:w w:val="95"/>
        </w:rPr>
        <w:t xml:space="preserve"> </w:t>
      </w:r>
      <w:r>
        <w:rPr>
          <w:w w:val="95"/>
        </w:rPr>
        <w:t>curious.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example, Disturbing seems to be more extreme for the French participants than the</w:t>
      </w:r>
      <w:r>
        <w:rPr>
          <w:spacing w:val="1"/>
        </w:rPr>
        <w:t xml:space="preserve"> </w:t>
      </w:r>
      <w:r>
        <w:rPr>
          <w:w w:val="95"/>
        </w:rPr>
        <w:t>Americans.</w:t>
      </w:r>
      <w:r>
        <w:rPr>
          <w:spacing w:val="38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hand,</w:t>
      </w:r>
      <w:r>
        <w:rPr>
          <w:spacing w:val="15"/>
          <w:w w:val="95"/>
        </w:rPr>
        <w:t xml:space="preserve"> </w:t>
      </w:r>
      <w:r>
        <w:rPr>
          <w:w w:val="95"/>
        </w:rPr>
        <w:t>“Solemn”</w:t>
      </w:r>
      <w:r>
        <w:rPr>
          <w:spacing w:val="15"/>
          <w:w w:val="95"/>
        </w:rPr>
        <w:t xml:space="preserve"> </w:t>
      </w:r>
      <w:r>
        <w:rPr>
          <w:w w:val="95"/>
        </w:rPr>
        <w:t>seems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function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arousal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French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valence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English.</w:t>
      </w:r>
      <w:r>
        <w:rPr>
          <w:spacing w:val="38"/>
          <w:w w:val="95"/>
        </w:rPr>
        <w:t xml:space="preserve"> </w:t>
      </w:r>
      <w:r>
        <w:rPr>
          <w:w w:val="95"/>
        </w:rPr>
        <w:t>“Bright”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another</w:t>
      </w:r>
      <w:r>
        <w:rPr>
          <w:spacing w:val="13"/>
          <w:w w:val="95"/>
        </w:rPr>
        <w:t xml:space="preserve"> </w:t>
      </w:r>
      <w:r>
        <w:rPr>
          <w:w w:val="95"/>
        </w:rPr>
        <w:t>example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word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seems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-54"/>
          <w:w w:val="95"/>
        </w:rPr>
        <w:t xml:space="preserve"> </w:t>
      </w:r>
      <w:r>
        <w:rPr>
          <w:w w:val="95"/>
        </w:rPr>
        <w:t>intent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w w:val="95"/>
        </w:rPr>
        <w:t>extremity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9"/>
          <w:w w:val="95"/>
        </w:rPr>
        <w:t xml:space="preserve"> </w:t>
      </w:r>
      <w:r>
        <w:rPr>
          <w:w w:val="95"/>
        </w:rPr>
        <w:t>cultures.</w:t>
      </w:r>
      <w:r>
        <w:rPr>
          <w:spacing w:val="44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American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8"/>
          <w:w w:val="95"/>
        </w:rPr>
        <w:t xml:space="preserve"> </w:t>
      </w:r>
      <w:r>
        <w:rPr>
          <w:w w:val="95"/>
        </w:rPr>
        <w:t>“Bright”</w:t>
      </w:r>
      <w:r>
        <w:rPr>
          <w:spacing w:val="19"/>
          <w:w w:val="95"/>
        </w:rPr>
        <w:t xml:space="preserve"> </w:t>
      </w:r>
      <w:r>
        <w:rPr>
          <w:w w:val="95"/>
        </w:rPr>
        <w:t>seems</w:t>
      </w:r>
      <w:r>
        <w:rPr>
          <w:spacing w:val="-54"/>
          <w:w w:val="9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carry</w:t>
      </w:r>
      <w:r>
        <w:rPr>
          <w:spacing w:val="8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positive</w:t>
      </w:r>
      <w:r>
        <w:rPr>
          <w:spacing w:val="8"/>
        </w:rPr>
        <w:t xml:space="preserve"> </w:t>
      </w:r>
      <w:r>
        <w:t>valence</w:t>
      </w:r>
      <w:r>
        <w:rPr>
          <w:spacing w:val="9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French</w:t>
      </w:r>
      <w:r>
        <w:rPr>
          <w:spacing w:val="9"/>
        </w:rPr>
        <w:t xml:space="preserve"> </w:t>
      </w:r>
      <w:r>
        <w:t>participants.</w:t>
      </w:r>
    </w:p>
    <w:p w14:paraId="2BCD6711" w14:textId="77777777" w:rsidR="00693923" w:rsidRDefault="00693923">
      <w:pPr>
        <w:pStyle w:val="BodyText"/>
        <w:spacing w:before="7"/>
        <w:rPr>
          <w:sz w:val="33"/>
        </w:rPr>
      </w:pPr>
    </w:p>
    <w:p w14:paraId="01F7C255" w14:textId="77777777" w:rsidR="00693923" w:rsidRDefault="00A11518">
      <w:pPr>
        <w:pStyle w:val="BodyText"/>
        <w:ind w:left="167"/>
      </w:pPr>
      <w:bookmarkStart w:id="100" w:name="_bookmark11"/>
      <w:bookmarkEnd w:id="100"/>
      <w:r>
        <w:rPr>
          <w:i/>
        </w:rPr>
        <w:t>Figure</w:t>
      </w:r>
      <w:r>
        <w:rPr>
          <w:i/>
          <w:spacing w:val="9"/>
        </w:rPr>
        <w:t xml:space="preserve"> </w:t>
      </w:r>
      <w:r>
        <w:rPr>
          <w:i/>
        </w:rPr>
        <w:t>12</w:t>
      </w:r>
      <w:r>
        <w:t>.</w:t>
      </w:r>
      <w:r>
        <w:rPr>
          <w:spacing w:val="27"/>
        </w:rPr>
        <w:t xml:space="preserve"> </w:t>
      </w:r>
      <w:r>
        <w:t>Partial</w:t>
      </w:r>
      <w:r>
        <w:rPr>
          <w:spacing w:val="5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Scores</w:t>
      </w:r>
      <w:r>
        <w:rPr>
          <w:spacing w:val="5"/>
        </w:rPr>
        <w:t xml:space="preserve"> </w:t>
      </w:r>
      <w:r>
        <w:t>Plots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MFA</w:t>
      </w:r>
    </w:p>
    <w:p w14:paraId="18E6F17A" w14:textId="77777777" w:rsidR="00693923" w:rsidRDefault="00A11518">
      <w:pPr>
        <w:spacing w:before="124"/>
        <w:ind w:left="788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6ECA8A72" w14:textId="77777777" w:rsidR="00693923" w:rsidRDefault="00693923">
      <w:pPr>
        <w:pStyle w:val="BodyText"/>
        <w:rPr>
          <w:rFonts w:ascii="Arial"/>
          <w:sz w:val="17"/>
        </w:rPr>
      </w:pPr>
    </w:p>
    <w:p w14:paraId="6B2E1FF0" w14:textId="77777777" w:rsidR="00693923" w:rsidRDefault="00693923">
      <w:pPr>
        <w:rPr>
          <w:rFonts w:ascii="Arial"/>
          <w:sz w:val="17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38C2303" w14:textId="77777777" w:rsidR="00693923" w:rsidRDefault="00693923">
      <w:pPr>
        <w:pStyle w:val="BodyText"/>
        <w:rPr>
          <w:rFonts w:ascii="Arial"/>
          <w:sz w:val="10"/>
        </w:rPr>
      </w:pPr>
    </w:p>
    <w:p w14:paraId="1228086D" w14:textId="77777777" w:rsidR="00693923" w:rsidRDefault="00693923">
      <w:pPr>
        <w:pStyle w:val="BodyText"/>
        <w:rPr>
          <w:rFonts w:ascii="Arial"/>
          <w:sz w:val="10"/>
        </w:rPr>
      </w:pPr>
    </w:p>
    <w:p w14:paraId="24D80B60" w14:textId="77777777" w:rsidR="00693923" w:rsidRDefault="00693923">
      <w:pPr>
        <w:pStyle w:val="BodyText"/>
        <w:rPr>
          <w:rFonts w:ascii="Arial"/>
          <w:sz w:val="10"/>
        </w:rPr>
      </w:pPr>
    </w:p>
    <w:p w14:paraId="0F392A2F" w14:textId="77777777" w:rsidR="00693923" w:rsidRDefault="00693923">
      <w:pPr>
        <w:pStyle w:val="BodyText"/>
        <w:spacing w:before="1"/>
        <w:rPr>
          <w:rFonts w:ascii="Arial"/>
          <w:sz w:val="12"/>
        </w:rPr>
      </w:pPr>
    </w:p>
    <w:p w14:paraId="1F140B6B" w14:textId="77777777" w:rsidR="00693923" w:rsidRDefault="00A11518">
      <w:pPr>
        <w:ind w:right="38"/>
        <w:jc w:val="right"/>
        <w:rPr>
          <w:rFonts w:ascii="Arial"/>
          <w:sz w:val="9"/>
        </w:rPr>
      </w:pPr>
      <w:r>
        <w:pict w14:anchorId="6B227E41">
          <v:shape id="_x0000_s1838" type="#_x0000_t202" style="position:absolute;left:0;text-align:left;margin-left:82.25pt;margin-top:21.4pt;width:8.65pt;height:79.35pt;z-index:15799296;mso-position-horizontal-relative:page" filled="f" stroked="f">
            <v:textbox style="layout-flow:vertical;mso-layout-flow-alt:bottom-to-top" inset="0,0,0,0">
              <w:txbxContent>
                <w:p w14:paraId="458CF897" w14:textId="77777777" w:rsidR="00A11518" w:rsidRDefault="00A11518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12%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0.2</w:t>
      </w:r>
    </w:p>
    <w:p w14:paraId="5F06C024" w14:textId="77777777" w:rsidR="00693923" w:rsidRDefault="00693923">
      <w:pPr>
        <w:pStyle w:val="BodyText"/>
        <w:rPr>
          <w:rFonts w:ascii="Arial"/>
          <w:sz w:val="10"/>
        </w:rPr>
      </w:pPr>
    </w:p>
    <w:p w14:paraId="21060EBB" w14:textId="77777777" w:rsidR="00693923" w:rsidRDefault="00693923">
      <w:pPr>
        <w:pStyle w:val="BodyText"/>
        <w:rPr>
          <w:rFonts w:ascii="Arial"/>
          <w:sz w:val="10"/>
        </w:rPr>
      </w:pPr>
    </w:p>
    <w:p w14:paraId="006FD3C2" w14:textId="77777777" w:rsidR="00693923" w:rsidRDefault="00693923">
      <w:pPr>
        <w:pStyle w:val="BodyText"/>
        <w:rPr>
          <w:rFonts w:ascii="Arial"/>
          <w:sz w:val="10"/>
        </w:rPr>
      </w:pPr>
    </w:p>
    <w:p w14:paraId="5D1B7950" w14:textId="77777777" w:rsidR="00693923" w:rsidRDefault="00693923">
      <w:pPr>
        <w:pStyle w:val="BodyText"/>
        <w:rPr>
          <w:rFonts w:ascii="Arial"/>
          <w:sz w:val="10"/>
        </w:rPr>
      </w:pPr>
    </w:p>
    <w:p w14:paraId="0209E8FB" w14:textId="77777777" w:rsidR="00693923" w:rsidRDefault="00693923">
      <w:pPr>
        <w:pStyle w:val="BodyText"/>
        <w:rPr>
          <w:rFonts w:ascii="Arial"/>
          <w:sz w:val="10"/>
        </w:rPr>
      </w:pPr>
    </w:p>
    <w:p w14:paraId="513B87E0" w14:textId="77777777" w:rsidR="00693923" w:rsidRDefault="00693923">
      <w:pPr>
        <w:pStyle w:val="BodyText"/>
        <w:rPr>
          <w:rFonts w:ascii="Arial"/>
          <w:sz w:val="10"/>
        </w:rPr>
      </w:pPr>
    </w:p>
    <w:p w14:paraId="73D87A09" w14:textId="77777777" w:rsidR="00693923" w:rsidRDefault="00693923">
      <w:pPr>
        <w:pStyle w:val="BodyText"/>
        <w:rPr>
          <w:rFonts w:ascii="Arial"/>
          <w:sz w:val="10"/>
        </w:rPr>
      </w:pPr>
    </w:p>
    <w:p w14:paraId="52CE9E0F" w14:textId="77777777" w:rsidR="00693923" w:rsidRDefault="00693923">
      <w:pPr>
        <w:pStyle w:val="BodyText"/>
        <w:spacing w:before="2"/>
        <w:rPr>
          <w:rFonts w:ascii="Arial"/>
          <w:sz w:val="9"/>
        </w:rPr>
      </w:pPr>
    </w:p>
    <w:p w14:paraId="5B9289C7" w14:textId="77777777" w:rsidR="00693923" w:rsidRDefault="00A11518">
      <w:pPr>
        <w:ind w:right="38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1FBC7974" w14:textId="77777777" w:rsidR="00693923" w:rsidRDefault="00693923">
      <w:pPr>
        <w:pStyle w:val="BodyText"/>
        <w:rPr>
          <w:rFonts w:ascii="Arial"/>
          <w:sz w:val="10"/>
        </w:rPr>
      </w:pPr>
    </w:p>
    <w:p w14:paraId="1C8C08AC" w14:textId="77777777" w:rsidR="00693923" w:rsidRDefault="00693923">
      <w:pPr>
        <w:pStyle w:val="BodyText"/>
        <w:rPr>
          <w:rFonts w:ascii="Arial"/>
          <w:sz w:val="10"/>
        </w:rPr>
      </w:pPr>
    </w:p>
    <w:p w14:paraId="4335646F" w14:textId="77777777" w:rsidR="00693923" w:rsidRDefault="00693923">
      <w:pPr>
        <w:pStyle w:val="BodyText"/>
        <w:rPr>
          <w:rFonts w:ascii="Arial"/>
          <w:sz w:val="10"/>
        </w:rPr>
      </w:pPr>
    </w:p>
    <w:p w14:paraId="725AC7C5" w14:textId="77777777" w:rsidR="00693923" w:rsidRDefault="00693923">
      <w:pPr>
        <w:pStyle w:val="BodyText"/>
        <w:rPr>
          <w:rFonts w:ascii="Arial"/>
          <w:sz w:val="10"/>
        </w:rPr>
      </w:pPr>
    </w:p>
    <w:p w14:paraId="1FAEBB6B" w14:textId="77777777" w:rsidR="00693923" w:rsidRDefault="00693923">
      <w:pPr>
        <w:pStyle w:val="BodyText"/>
        <w:rPr>
          <w:rFonts w:ascii="Arial"/>
          <w:sz w:val="10"/>
        </w:rPr>
      </w:pPr>
    </w:p>
    <w:p w14:paraId="0D58AC40" w14:textId="77777777" w:rsidR="00693923" w:rsidRDefault="00693923">
      <w:pPr>
        <w:pStyle w:val="BodyText"/>
        <w:rPr>
          <w:rFonts w:ascii="Arial"/>
          <w:sz w:val="10"/>
        </w:rPr>
      </w:pPr>
    </w:p>
    <w:p w14:paraId="1DD4C574" w14:textId="77777777" w:rsidR="00693923" w:rsidRDefault="00693923">
      <w:pPr>
        <w:pStyle w:val="BodyText"/>
        <w:rPr>
          <w:rFonts w:ascii="Arial"/>
          <w:sz w:val="10"/>
        </w:rPr>
      </w:pPr>
    </w:p>
    <w:p w14:paraId="06A7C172" w14:textId="77777777" w:rsidR="00693923" w:rsidRDefault="00693923">
      <w:pPr>
        <w:pStyle w:val="BodyText"/>
        <w:spacing w:before="2"/>
        <w:rPr>
          <w:rFonts w:ascii="Arial"/>
          <w:sz w:val="9"/>
        </w:rPr>
      </w:pPr>
    </w:p>
    <w:p w14:paraId="6CB4DEC5" w14:textId="77777777" w:rsidR="00693923" w:rsidRDefault="00A11518">
      <w:pPr>
        <w:spacing w:before="1"/>
        <w:ind w:right="38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 w14:paraId="71D319C9" w14:textId="77777777" w:rsidR="00693923" w:rsidRDefault="00A11518">
      <w:pPr>
        <w:pStyle w:val="BodyText"/>
        <w:rPr>
          <w:rFonts w:ascii="Arial"/>
          <w:sz w:val="10"/>
        </w:rPr>
      </w:pPr>
      <w:r>
        <w:br w:type="column"/>
      </w:r>
    </w:p>
    <w:p w14:paraId="4A91155A" w14:textId="77777777" w:rsidR="00693923" w:rsidRDefault="00693923">
      <w:pPr>
        <w:pStyle w:val="BodyText"/>
        <w:spacing w:before="6"/>
        <w:rPr>
          <w:rFonts w:ascii="Arial"/>
          <w:sz w:val="13"/>
        </w:rPr>
      </w:pPr>
    </w:p>
    <w:p w14:paraId="3AECF5BD" w14:textId="77777777" w:rsidR="00693923" w:rsidRDefault="00A11518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0.3</w:t>
      </w:r>
    </w:p>
    <w:p w14:paraId="2F9C178C" w14:textId="77777777" w:rsidR="00693923" w:rsidRDefault="00693923">
      <w:pPr>
        <w:pStyle w:val="BodyText"/>
        <w:rPr>
          <w:rFonts w:ascii="Arial"/>
          <w:sz w:val="10"/>
        </w:rPr>
      </w:pPr>
    </w:p>
    <w:p w14:paraId="12401F11" w14:textId="77777777" w:rsidR="00693923" w:rsidRDefault="00693923">
      <w:pPr>
        <w:pStyle w:val="BodyText"/>
        <w:rPr>
          <w:rFonts w:ascii="Arial"/>
          <w:sz w:val="10"/>
        </w:rPr>
      </w:pPr>
    </w:p>
    <w:p w14:paraId="40F49469" w14:textId="77777777" w:rsidR="00693923" w:rsidRDefault="00693923">
      <w:pPr>
        <w:pStyle w:val="BodyText"/>
        <w:spacing w:before="1"/>
        <w:rPr>
          <w:rFonts w:ascii="Arial"/>
          <w:sz w:val="10"/>
        </w:rPr>
      </w:pPr>
    </w:p>
    <w:p w14:paraId="01EE53B2" w14:textId="77777777" w:rsidR="00693923" w:rsidRDefault="00A11518">
      <w:pPr>
        <w:jc w:val="right"/>
        <w:rPr>
          <w:rFonts w:ascii="Arial"/>
          <w:sz w:val="9"/>
        </w:rPr>
      </w:pPr>
      <w:r>
        <w:pict w14:anchorId="2552859E">
          <v:group id="_x0000_s1752" style="position:absolute;left:0;text-align:left;margin-left:101.05pt;margin-top:-42.95pt;width:187.6pt;height:184.5pt;z-index:15798272;mso-position-horizontal-relative:page" coordorigin="2021,-859" coordsize="3752,3690">
            <v:rect id="_x0000_s1837" style="position:absolute;left:2048;top:-859;width:3725;height:3690" fillcolor="#e6e6fa" stroked="f">
              <v:fill opacity="13107f"/>
            </v:rect>
            <v:shape id="_x0000_s1836" style="position:absolute;left:3031;top:-479;width:585;height:517" coordorigin="3031,-478" coordsize="585,517" o:spt="100" adj="0,,0" path="m3182,-348r-76,-130l3031,-348r151,xm3616,38l3541,-92,3466,38r150,xe" fillcolor="red" stroked="f">
              <v:fill opacity="39321f"/>
              <v:stroke joinstyle="round"/>
              <v:formulas/>
              <v:path arrowok="t" o:connecttype="segments"/>
            </v:shape>
            <v:shape id="_x0000_s1835" style="position:absolute;left:5141;top:963;width:151;height:131" coordorigin="5141,964" coordsize="151,131" path="m5216,964r-75,130l5291,1094,5216,964xe" fillcolor="#50a45c" stroked="f">
              <v:fill opacity="39321f"/>
              <v:path arrowok="t"/>
            </v:shape>
            <v:shape id="_x0000_s1834" style="position:absolute;left:2409;top:583;width:151;height:131" coordorigin="2409,583" coordsize="151,131" path="m2484,583r-75,130l2559,713,2484,583xe" fillcolor="#f69100" stroked="f">
              <v:fill opacity="39321f"/>
              <v:path arrowok="t"/>
            </v:shape>
            <v:shape id="_x0000_s1833" style="position:absolute;left:4513;top:62;width:151;height:131" coordorigin="4514,63" coordsize="151,131" path="m4589,63r-75,130l4664,193,4589,63xe" fillcolor="#50a45c" stroked="f">
              <v:fill opacity="39321f"/>
              <v:path arrowok="t"/>
            </v:shape>
            <v:shape id="_x0000_s1832" style="position:absolute;left:4025;top:-380;width:151;height:131" coordorigin="4025,-380" coordsize="151,131" path="m4100,-380r-75,131l4175,-249r-75,-131xe" fillcolor="red" stroked="f">
              <v:fill opacity="39321f"/>
              <v:path arrowok="t"/>
            </v:shape>
            <v:shape id="_x0000_s1831" style="position:absolute;left:5045;top:-186;width:151;height:131" coordorigin="5046,-186" coordsize="151,131" path="m5121,-186r-75,130l5196,-56r-75,-130xe" fillcolor="#50a45c" stroked="f">
              <v:fill opacity="39321f"/>
              <v:path arrowok="t"/>
            </v:shape>
            <v:shape id="_x0000_s1830" style="position:absolute;left:3185;top:1329;width:151;height:131" coordorigin="3185,1329" coordsize="151,131" path="m3260,1329r-75,130l3336,1459r-76,-130xe" fillcolor="#5bbcd6" stroked="f">
              <v:fill opacity="39321f"/>
              <v:path arrowok="t"/>
            </v:shape>
            <v:shape id="_x0000_s1829" style="position:absolute;left:3065;top:305;width:151;height:131" coordorigin="3065,306" coordsize="151,131" path="m3140,306r-75,130l3216,436,3140,306xe" fillcolor="red" stroked="f">
              <v:fill opacity="39321f"/>
              <v:path arrowok="t"/>
            </v:shape>
            <v:shape id="_x0000_s1828" style="position:absolute;left:4958;top:1416;width:151;height:131" coordorigin="4958,1416" coordsize="151,131" path="m5034,1416r-76,130l5109,1546r-75,-130xe" fillcolor="#50a45c" stroked="f">
              <v:fill opacity="39321f"/>
              <v:path arrowok="t"/>
            </v:shape>
            <v:shape id="_x0000_s1827" style="position:absolute;left:4273;top:2201;width:151;height:131" coordorigin="4273,2201" coordsize="151,131" path="m4348,2201r-75,130l4423,2331r-75,-130xe" fillcolor="#5bbcd6" stroked="f">
              <v:fill opacity="39321f"/>
              <v:path arrowok="t"/>
            </v:shape>
            <v:shape id="_x0000_s1826" style="position:absolute;left:4034;top:-203;width:151;height:131" coordorigin="4034,-202" coordsize="151,131" path="m4109,-202r-75,130l4184,-72r-75,-130xe" fillcolor="red" stroked="f">
              <v:fill opacity="39321f"/>
              <v:path arrowok="t"/>
            </v:shape>
            <v:shape id="_x0000_s1825" style="position:absolute;left:2484;top:1059;width:151;height:131" coordorigin="2485,1060" coordsize="151,131" path="m2560,1060r-75,130l2635,1190r-75,-130xe" fillcolor="#f69100" stroked="f">
              <v:fill opacity="39321f"/>
              <v:path arrowok="t"/>
            </v:shape>
            <v:shape id="_x0000_s1824" style="position:absolute;left:3475;top:760;width:151;height:131" coordorigin="3476,761" coordsize="151,131" path="m3551,761r-75,130l3626,891,3551,761xe" fillcolor="red" stroked="f">
              <v:fill opacity="39321f"/>
              <v:path arrowok="t"/>
            </v:shape>
            <v:shape id="_x0000_s1823" style="position:absolute;left:4731;top:1106;width:151;height:131" coordorigin="4732,1107" coordsize="151,131" path="m4807,1107r-75,130l4882,1237r-75,-130xe" fillcolor="#50a45c" stroked="f">
              <v:fill opacity="39321f"/>
              <v:path arrowok="t"/>
            </v:shape>
            <v:shape id="_x0000_s1822" style="position:absolute;left:3264;top:165;width:151;height:131" coordorigin="3265,165" coordsize="151,131" path="m3340,165r-75,130l3415,295,3340,165xe" fillcolor="red" stroked="f">
              <v:fill opacity="39321f"/>
              <v:path arrowok="t"/>
            </v:shape>
            <v:shape id="_x0000_s1821" style="position:absolute;left:4623;top:357;width:427;height:597" coordorigin="4623,358" coordsize="427,597" o:spt="100" adj="0,,0" path="m4773,954l4698,824r-75,130l4773,954xm5049,488l4974,358r-75,130l5049,488xe" fillcolor="#50a45c" stroked="f">
              <v:fill opacity="39321f"/>
              <v:stroke joinstyle="round"/>
              <v:formulas/>
              <v:path arrowok="t" o:connecttype="segments"/>
            </v:shape>
            <v:shape id="_x0000_s1820" style="position:absolute;left:2654;top:1023;width:151;height:131" coordorigin="2654,1023" coordsize="151,131" path="m2729,1023r-75,130l2804,1153r-75,-130xe" fillcolor="#f69100" stroked="f">
              <v:fill opacity="39321f"/>
              <v:path arrowok="t"/>
            </v:shape>
            <v:shape id="_x0000_s1819" style="position:absolute;left:3877;top:1673;width:151;height:131" coordorigin="3877,1674" coordsize="151,131" path="m3952,1674r-75,130l4027,1804r-75,-130xe" fillcolor="#5bbcd6" stroked="f">
              <v:fill opacity="39321f"/>
              <v:path arrowok="t"/>
            </v:shape>
            <v:shape id="_x0000_s1818" style="position:absolute;left:4639;top:1142;width:151;height:131" coordorigin="4640,1143" coordsize="151,131" path="m4715,1143r-75,130l4790,1273r-75,-130xe" fillcolor="#50a45c" stroked="f">
              <v:fill opacity="39321f"/>
              <v:path arrowok="t"/>
            </v:shape>
            <v:shape id="_x0000_s1817" style="position:absolute;left:3577;top:424;width:151;height:131" coordorigin="3577,425" coordsize="151,131" path="m3652,425r-75,130l3727,555,3652,425xe" fillcolor="red" stroked="f">
              <v:fill opacity="39321f"/>
              <v:path arrowok="t"/>
            </v:shape>
            <v:shape id="_x0000_s1816" style="position:absolute;left:2395;top:1321;width:151;height:131" coordorigin="2396,1321" coordsize="151,131" path="m2471,1321r-75,130l2546,1451r-75,-130xe" fillcolor="#f69100" stroked="f">
              <v:fill opacity="39321f"/>
              <v:path arrowok="t"/>
            </v:shape>
            <v:shape id="_x0000_s1815" style="position:absolute;left:5293;top:464;width:151;height:131" coordorigin="5293,465" coordsize="151,131" path="m5368,465r-75,130l5443,595,5368,465xe" fillcolor="#50a45c" stroked="f">
              <v:fill opacity="39321f"/>
              <v:path arrowok="t"/>
            </v:shape>
            <v:shape id="_x0000_s1814" style="position:absolute;left:3055;top:-260;width:151;height:131" coordorigin="3055,-260" coordsize="151,131" path="m3130,-260r-75,130l3205,-130r-75,-130xe" fillcolor="red" stroked="f">
              <v:fill opacity="39321f"/>
              <v:path arrowok="t"/>
            </v:shape>
            <v:shape id="_x0000_s1813" style="position:absolute;left:2523;top:929;width:151;height:131" coordorigin="2524,929" coordsize="151,131" path="m2599,929r-75,131l2674,1060,2599,929xe" fillcolor="#f69100" stroked="f">
              <v:fill opacity="39321f"/>
              <v:path arrowok="t"/>
            </v:shape>
            <v:shape id="_x0000_s1812" style="position:absolute;left:5178;top:749;width:151;height:131" coordorigin="5179,749" coordsize="151,131" path="m5254,749r-75,130l5329,879,5254,749xe" fillcolor="#50a45c" stroked="f">
              <v:fill opacity="39321f"/>
              <v:path arrowok="t"/>
            </v:shape>
            <v:shape id="_x0000_s1811" style="position:absolute;left:2966;top:1599;width:1022;height:743" coordorigin="2967,1599" coordsize="1022,743" o:spt="100" adj="0,,0" path="m3117,1730r-75,-131l2967,1730r150,xm3989,2342r-75,-131l3838,2342r151,xe" fillcolor="#5bbcd6" stroked="f">
              <v:fill opacity="39321f"/>
              <v:stroke joinstyle="round"/>
              <v:formulas/>
              <v:path arrowok="t" o:connecttype="segments"/>
            </v:shape>
            <v:shape id="_x0000_s1810" style="position:absolute;left:4368;top:1256;width:151;height:131" coordorigin="4369,1257" coordsize="151,131" path="m4444,1257r-75,130l4519,1387r-75,-130xe" fillcolor="#50a45c" stroked="f">
              <v:fill opacity="39321f"/>
              <v:path arrowok="t"/>
            </v:shape>
            <v:shape id="_x0000_s1809" style="position:absolute;left:3082;top:-519;width:588;height:587" coordorigin="3083,-519" coordsize="588,587" o:spt="100" adj="0,,0" path="m3106,-392r-23,-127m3083,-519r,l3083,-519t23,127l3130,-264t,l3130,-264r,m3541,-5r129,73m3670,68r,l3670,68m3541,-5l3412,-78t,l3412,-78r,e" filled="f" strokecolor="red" strokeweight=".27658mm">
              <v:stroke joinstyle="round"/>
              <v:formulas/>
              <v:path arrowok="t" o:connecttype="segments"/>
            </v:shape>
            <v:shape id="_x0000_s1808" style="position:absolute;left:5153;top:850;width:126;height:400" coordorigin="5154,851" coordsize="126,400" o:spt="100" adj="0,,0" path="m5216,1051r-62,199m5154,1250r,l5154,1250t62,-199l5279,851t,l5279,851r,e" filled="f" strokecolor="#50a45c" strokeweight=".27658mm">
              <v:stroke joinstyle="round"/>
              <v:formulas/>
              <v:path arrowok="t" o:connecttype="segments"/>
            </v:shape>
            <v:shape id="_x0000_s1807" style="position:absolute;left:2371;top:462;width:227;height:415" coordorigin="2371,463" coordsize="227,415" o:spt="100" adj="0,,0" path="m2484,670l2371,463t,l2371,463r,m2484,670r114,207m2598,877r,l2598,877e" filled="f" strokecolor="#f69100" strokeweight=".27658mm">
              <v:stroke joinstyle="round"/>
              <v:formulas/>
              <v:path arrowok="t" o:connecttype="segments"/>
            </v:shape>
            <v:shape id="_x0000_s1806" style="position:absolute;left:4567;top:95;width:43;height:109" coordorigin="4568,95" coordsize="43,109" o:spt="100" adj="0,,0" path="m4589,150l4568,95t,l4568,95r,m4589,150r21,54m4610,204r,l4610,204e" filled="f" strokecolor="#50a45c" strokeweight=".27658mm">
              <v:stroke joinstyle="round"/>
              <v:formulas/>
              <v:path arrowok="t" o:connecttype="segments"/>
            </v:shape>
            <v:shape id="_x0000_s1805" style="position:absolute;left:4007;top:-553;width:186;height:520" coordorigin="4007,-553" coordsize="186,520" o:spt="100" adj="0,,0" path="m4100,-293r93,-260m4193,-553r,l4193,-553t-93,260l4007,-33t,l4007,-33r,e" filled="f" strokecolor="red" strokeweight=".27658mm">
              <v:stroke joinstyle="round"/>
              <v:formulas/>
              <v:path arrowok="t" o:connecttype="segments"/>
            </v:shape>
            <v:shape id="_x0000_s1804" style="position:absolute;left:4980;top:-178;width:282;height:156" coordorigin="4980,-177" coordsize="282,156" o:spt="100" adj="0,,0" path="m5121,-99r-141,-78m5121,-99r141,77m5262,-22r,l5262,-22e" filled="f" strokecolor="#50a45c" strokeweight=".27658mm">
              <v:stroke joinstyle="round"/>
              <v:formulas/>
              <v:path arrowok="t" o:connecttype="segments"/>
            </v:shape>
            <v:shape id="_x0000_s1803" style="position:absolute;left:3090;top:1033;width:340;height:766" coordorigin="3090,1033" coordsize="340,766" o:spt="100" adj="0,,0" path="m3260,1416r-170,383m3090,1799r,l3090,1799t170,-383l3430,1033t,l3430,1033r,e" filled="f" strokecolor="#5bbcd6" strokeweight=".27658mm">
              <v:stroke joinstyle="round"/>
              <v:formulas/>
              <v:path arrowok="t" o:connecttype="segments"/>
            </v:shape>
            <v:shape id="_x0000_s1802" style="position:absolute;left:4970;top:1289;width:126;height:426" coordorigin="4971,1290" coordsize="126,426" o:spt="100" adj="0,,0" path="m5034,1503r62,213m5096,1716r,l5096,1716m4971,1290r,l4971,1290e" filled="f" strokecolor="#50a45c" strokeweight=".27658mm">
              <v:stroke joinstyle="round"/>
              <v:formulas/>
              <v:path arrowok="t" o:connecttype="segments"/>
            </v:shape>
            <v:shape id="_x0000_s1801" style="position:absolute;left:4315;top:2079;width:66;height:418" coordorigin="4315,2079" coordsize="66,418" o:spt="100" adj="0,,0" path="m4315,2497r,l4315,2497t33,-209l4381,2079t,l4381,2079r,e" filled="f" strokecolor="#5bbcd6" strokeweight=".27658mm">
              <v:stroke joinstyle="round"/>
              <v:formulas/>
              <v:path arrowok="t" o:connecttype="segments"/>
            </v:shape>
            <v:shape id="_x0000_s1800" style="position:absolute;left:3936;top:-437;width:347;height:643" coordorigin="3936,-437" coordsize="347,643" o:spt="100" adj="0,,0" path="m4109,-116l3936,-437t,l3936,-437r,m4109,-116r174,322m4283,206r,l4283,206e" filled="f" strokecolor="red" strokeweight=".27658mm">
              <v:stroke joinstyle="round"/>
              <v:formulas/>
              <v:path arrowok="t" o:connecttype="segments"/>
            </v:shape>
            <v:shape id="_x0000_s1799" style="position:absolute;left:2538;top:1098;width:43;height:97" coordorigin="2538,1098" coordsize="43,97" o:spt="100" adj="0,,0" path="m2560,1146r21,48m2581,1194r,l2581,1194t-21,-48l2538,1098t,l2538,1098r,e" filled="f" strokecolor="#f69100" strokeweight=".27658mm">
              <v:stroke joinstyle="round"/>
              <v:formulas/>
              <v:path arrowok="t" o:connecttype="segments"/>
            </v:shape>
            <v:shape id="_x0000_s1798" style="position:absolute;left:3526;top:833;width:48;height:27" coordorigin="3527,834" coordsize="48,27" o:spt="100" adj="0,,0" path="m3551,847r24,-13m3551,847r-24,14m3527,861r,l3527,861e" filled="f" strokecolor="red" strokeweight=".27658mm">
              <v:stroke joinstyle="round"/>
              <v:formulas/>
              <v:path arrowok="t" o:connecttype="segments"/>
            </v:shape>
            <v:line id="_x0000_s1797" style="position:absolute" from="4799,1194" to="4860,1194" strokecolor="#50a45c" strokeweight=".29558mm"/>
            <v:shape id="_x0000_s1796" style="position:absolute;left:4852;top:1194;width:2;height:2" coordorigin="4853,1195" coordsize="0,0" path="m4853,1195r,l4853,1195e" filled="f" strokecolor="#50a45c" strokeweight=".27658mm">
              <v:path arrowok="t"/>
            </v:shape>
            <v:line id="_x0000_s1795" style="position:absolute" from="4753,1193" to="4815,1193" strokecolor="#50a45c" strokeweight=".29558mm"/>
            <v:shape id="_x0000_s1794" style="position:absolute;left:4760;top:1192;width:2;height:2" coordorigin="4761,1192" coordsize="0,0" path="m4761,1192r,l4761,1192e" filled="f" strokecolor="#50a45c" strokeweight=".27658mm">
              <v:path arrowok="t"/>
            </v:shape>
            <v:shape id="_x0000_s1793" style="position:absolute;left:3284;top:106;width:56;height:146" coordorigin="3284,107" coordsize="56,146" o:spt="100" adj="0,,0" path="m3340,252l3284,107t,l3284,107r,e" filled="f" strokecolor="red" strokeweight=".27658mm">
              <v:stroke joinstyle="round"/>
              <v:formulas/>
              <v:path arrowok="t" o:connecttype="segments"/>
            </v:shape>
            <v:shape id="_x0000_s1792" style="position:absolute;left:4405;top:367;width:600;height:938" coordorigin="4405,367" coordsize="600,938" o:spt="100" adj="0,,0" path="m4698,911l4991,517t,l4991,517r,m4698,911r-293,394m4405,1305r,l4405,1305m4974,444r31,78m5005,522r,l5005,522t-31,-78l4944,367t,l4944,367r,e" filled="f" strokecolor="#50a45c" strokeweight=".27658mm">
              <v:stroke joinstyle="round"/>
              <v:formulas/>
              <v:path arrowok="t" o:connecttype="segments"/>
            </v:shape>
            <v:shape id="_x0000_s1791" style="position:absolute;left:2671;top:1066;width:117;height:87" coordorigin="2671,1066" coordsize="117,87" o:spt="100" adj="0,,0" path="m2729,1110r-58,43m2671,1153r,l2671,1153t58,-43l2787,1066t,l2787,1066r,e" filled="f" strokecolor="#f69100" strokeweight=".27658mm">
              <v:stroke joinstyle="round"/>
              <v:formulas/>
              <v:path arrowok="t" o:connecttype="segments"/>
            </v:shape>
            <v:shape id="_x0000_s1790" style="position:absolute;left:3902;top:1648;width:101;height:225" coordorigin="3902,1648" coordsize="101,225" o:spt="100" adj="0,,0" path="m3952,1760r51,112m3952,1760r-50,-112e" filled="f" strokecolor="#5bbcd6" strokeweight=".27658mm">
              <v:stroke joinstyle="round"/>
              <v:formulas/>
              <v:path arrowok="t" o:connecttype="segments"/>
            </v:shape>
            <v:shape id="_x0000_s1789" style="position:absolute;left:4549;top:1183;width:331;height:92" coordorigin="4550,1184" coordsize="331,92" o:spt="100" adj="0,,0" path="m4715,1230r-165,45m4550,1275r,l4550,1275t165,-45l4880,1184t,l4880,1184r,e" filled="f" strokecolor="#50a45c" strokeweight=".27658mm">
              <v:stroke joinstyle="round"/>
              <v:formulas/>
              <v:path arrowok="t" o:connecttype="segments"/>
            </v:shape>
            <v:shape id="_x0000_s1788" style="position:absolute;left:3643;top:443;width:19;height:135" coordorigin="3643,444" coordsize="19,135" o:spt="100" adj="0,,0" path="m3652,511r10,68m3662,579r,l3662,579t-10,-68l3643,444t,l3643,444r,e" filled="f" strokecolor="red" strokeweight=".27658mm">
              <v:stroke joinstyle="round"/>
              <v:formulas/>
              <v:path arrowok="t" o:connecttype="segments"/>
            </v:shape>
            <v:shape id="_x0000_s1787" style="position:absolute;left:2377;top:1394;width:186;height:28" coordorigin="2378,1394" coordsize="186,28" o:spt="100" adj="0,,0" path="m2471,1408r-93,-14m2378,1394r,l2378,1394t93,14l2563,1421t,l2563,1421r,e" filled="f" strokecolor="#f69100" strokeweight=".27658mm">
              <v:stroke joinstyle="round"/>
              <v:formulas/>
              <v:path arrowok="t" o:connecttype="segments"/>
            </v:shape>
            <v:shape id="_x0000_s1786" style="position:absolute;left:5287;top:444;width:163;height:215" coordorigin="5287,444" coordsize="163,215" o:spt="100" adj="0,,0" path="m5368,551l5287,444t,l5287,444r,m5368,551r81,108m5449,659r,l5449,659e" filled="f" strokecolor="#50a45c" strokeweight=".27658mm">
              <v:stroke joinstyle="round"/>
              <v:formulas/>
              <v:path arrowok="t" o:connecttype="segments"/>
            </v:shape>
            <v:shape id="_x0000_s1785" style="position:absolute;left:3055;top:-311;width:150;height:275" coordorigin="3056,-310" coordsize="150,275" o:spt="100" adj="0,,0" path="m3130,-173r75,137m3205,-36r,l3205,-36t-75,-137l3056,-310t,l3056,-310r,e" filled="f" strokecolor="red" strokeweight=".27658mm">
              <v:stroke joinstyle="round"/>
              <v:formulas/>
              <v:path arrowok="t" o:connecttype="segments"/>
            </v:shape>
            <v:shape id="_x0000_s1784" style="position:absolute;left:2537;top:980;width:123;height:72" coordorigin="2538,980" coordsize="123,72" o:spt="100" adj="0,,0" path="m2599,1016r-61,-36m2538,980r,l2538,980t61,36l2660,1052t,l2660,1052r,e" filled="f" strokecolor="#f69100" strokeweight=".27658mm">
              <v:stroke joinstyle="round"/>
              <v:formulas/>
              <v:path arrowok="t" o:connecttype="segments"/>
            </v:shape>
            <v:shape id="_x0000_s1783" style="position:absolute;left:2945;top:1631;width:999;height:825" coordorigin="2945,1631" coordsize="999,825" o:spt="100" adj="0,,0" path="m3944,2456r,l3944,2456t-30,-158l3884,2140t,l3884,2140r,m3042,1686r96,-55m3138,1631r,l3138,1631t-96,55l2945,1741t,l2945,1741r,e" filled="f" strokecolor="#5bbcd6" strokeweight=".27658mm">
              <v:stroke joinstyle="round"/>
              <v:formulas/>
              <v:path arrowok="t" o:connecttype="segments"/>
            </v:shape>
            <v:shape id="_x0000_s1782" style="position:absolute;left:4248;top:1276;width:390;height:134" coordorigin="4249,1277" coordsize="390,134" o:spt="100" adj="0,,0" path="m4444,1343r195,67m4639,1410r,l4639,1410t-195,-67l4249,1277t,l4249,1277r,e" filled="f" strokecolor="#50a45c" strokeweight=".27658mm">
              <v:stroke joinstyle="round"/>
              <v:formulas/>
              <v:path arrowok="t" o:connecttype="segments"/>
            </v:shape>
            <v:shape id="_x0000_s1781" style="position:absolute;left:3065;top:-537;width:622;height:622" coordorigin="3065,-536" coordsize="622,622" o:spt="100" adj="0,,0" path="m3083,-502r17,-17l3083,-536r-18,17l3083,-502t47,255l3148,-264r-18,-18l3113,-264r17,17m3670,85r17,-17l3670,51r-18,17l3670,85m3412,-61r17,-17l3412,-96r-18,18l3412,-61e" filled="f" strokecolor="red" strokeweight=".1227mm">
              <v:stroke joinstyle="round"/>
              <v:formulas/>
              <v:path arrowok="t" o:connecttype="segments"/>
            </v:shape>
            <v:shape id="_x0000_s1780" style="position:absolute;left:5136;top:833;width:161;height:435" coordorigin="5136,833" coordsize="161,435" o:spt="100" adj="0,,0" path="m5154,1268r17,-18l5154,1233r-18,17l5154,1268m5279,868r17,-17l5279,833r-18,18l5279,868e" filled="f" strokecolor="#50a45c" strokeweight=".1227mm">
              <v:stroke joinstyle="round"/>
              <v:formulas/>
              <v:path arrowok="t" o:connecttype="segments"/>
            </v:shape>
            <v:shape id="_x0000_s1779" style="position:absolute;left:2353;top:445;width:262;height:450" coordorigin="2354,445" coordsize="262,450" o:spt="100" adj="0,,0" path="m2371,480r18,-17l2371,445r-17,18l2371,480t227,415l2615,877r-17,-17l2580,877r18,18e" filled="f" strokecolor="#f69100" strokeweight=".1227mm">
              <v:stroke joinstyle="round"/>
              <v:formulas/>
              <v:path arrowok="t" o:connecttype="segments"/>
            </v:shape>
            <v:shape id="_x0000_s1778" style="position:absolute;left:4550;top:77;width:78;height:144" coordorigin="4550,78" coordsize="78,144" o:spt="100" adj="0,,0" path="m4568,113r17,-18l4568,78r-18,17l4568,113t42,108l4627,204r-17,-18l4592,204r18,17e" filled="f" strokecolor="#50a45c" strokeweight=".1227mm">
              <v:stroke joinstyle="round"/>
              <v:formulas/>
              <v:path arrowok="t" o:connecttype="segments"/>
            </v:shape>
            <v:shape id="_x0000_s1777" style="position:absolute;left:3989;top:-571;width:221;height:555" coordorigin="3990,-570" coordsize="221,555" o:spt="100" adj="0,,0" path="m4193,-535r17,-18l4193,-570r-17,17l4193,-535m4007,-15r18,-18l4007,-50r-17,17l4007,-15e" filled="f" strokecolor="red" strokeweight=".1227mm">
              <v:stroke joinstyle="round"/>
              <v:formulas/>
              <v:path arrowok="t" o:connecttype="segments"/>
            </v:shape>
            <v:shape id="_x0000_s1776" style="position:absolute;left:4962;top:-195;width:317;height:191" coordorigin="4963,-194" coordsize="317,191" o:spt="100" adj="0,,0" path="m4980,-160r17,-17l4980,-194r-17,17l4980,-160m5262,-4r17,-18l5262,-39r-18,17l5262,-4e" filled="f" strokecolor="#50a45c" strokeweight=".1227mm">
              <v:stroke joinstyle="round"/>
              <v:formulas/>
              <v:path arrowok="t" o:connecttype="segments"/>
            </v:shape>
            <v:shape id="_x0000_s1775" style="position:absolute;left:3072;top:1015;width:375;height:801" coordorigin="3073,1016" coordsize="375,801" o:spt="100" adj="0,,0" path="m3090,1816r18,-17l3090,1781r-17,18l3090,1816t340,-765l3448,1033r-18,-17l3413,1033r17,18e" filled="f" strokecolor="#5bbcd6" strokeweight=".1227mm">
              <v:stroke joinstyle="round"/>
              <v:formulas/>
              <v:path arrowok="t" o:connecttype="segments"/>
            </v:shape>
            <v:shape id="_x0000_s1774" style="position:absolute;left:2918;top:362;width:444;height:60" coordorigin="2919,363" coordsize="444,60" o:spt="100" adj="0,,0" path="m3345,398r17,-18l3345,363r-18,17l3345,398t-409,24l2954,404r-18,-17l2919,404r17,18e" filled="f" strokecolor="red" strokeweight=".1227mm">
              <v:stroke joinstyle="round"/>
              <v:formulas/>
              <v:path arrowok="t" o:connecttype="segments"/>
            </v:shape>
            <v:shape id="_x0000_s1773" style="position:absolute;left:4953;top:1272;width:161;height:461" coordorigin="4953,1272" coordsize="161,461" o:spt="100" adj="0,,0" path="m5096,1733r18,-17l5096,1698r-17,18l5096,1733m4971,1307r17,-17l4971,1272r-18,18l4971,1307e" filled="f" strokecolor="#50a45c" strokeweight=".1227mm">
              <v:stroke joinstyle="round"/>
              <v:formulas/>
              <v:path arrowok="t" o:connecttype="segments"/>
            </v:shape>
            <v:shape id="_x0000_s1772" style="position:absolute;left:4297;top:2061;width:101;height:453" coordorigin="4298,2062" coordsize="101,453" o:spt="100" adj="0,,0" path="m4315,2514r18,-17l4315,2479r-17,18l4315,2514t66,-418l4399,2079r-18,-17l4364,2079r17,17e" filled="f" strokecolor="#5bbcd6" strokeweight=".1227mm">
              <v:stroke joinstyle="round"/>
              <v:formulas/>
              <v:path arrowok="t" o:connecttype="segments"/>
            </v:shape>
            <v:shape id="_x0000_s1771" style="position:absolute;left:3918;top:-455;width:382;height:678" coordorigin="3919,-454" coordsize="382,678" o:spt="100" adj="0,,0" path="m3936,-419r18,-18l3936,-454r-17,17l3936,-419t347,642l4300,206r-17,-18l4265,206r18,17e" filled="f" strokecolor="red" strokeweight=".1227mm">
              <v:stroke joinstyle="round"/>
              <v:formulas/>
              <v:path arrowok="t" o:connecttype="segments"/>
            </v:shape>
            <v:shape id="_x0000_s1770" style="position:absolute;left:2521;top:1080;width:78;height:131" coordorigin="2521,1081" coordsize="78,131" o:spt="100" adj="0,,0" path="m2581,1212r17,-18l2581,1177r-18,17l2581,1212t-43,-96l2556,1098r-18,-17l2521,1098r17,18e" filled="f" strokecolor="#f69100" strokeweight=".1227mm">
              <v:stroke joinstyle="round"/>
              <v:formulas/>
              <v:path arrowok="t" o:connecttype="segments"/>
            </v:shape>
            <v:shape id="_x0000_s1769" style="position:absolute;left:3509;top:816;width:83;height:62" coordorigin="3509,816" coordsize="83,62" o:spt="100" adj="0,,0" path="m3575,851r17,-17l3575,816r-18,18l3575,851t-48,27l3544,861r-17,-18l3509,861r18,17e" filled="f" strokecolor="red" strokeweight=".1227mm">
              <v:stroke joinstyle="round"/>
              <v:formulas/>
              <v:path arrowok="t" o:connecttype="segments"/>
            </v:shape>
            <v:shape id="_x0000_s1768" style="position:absolute;left:4743;top:1174;width:127;height:38" coordorigin="4743,1175" coordsize="127,38" o:spt="100" adj="0,,0" path="m4853,1212r17,-17l4853,1177r-18,18l4853,1212t-92,-2l4778,1192r-17,-17l4743,1192r18,18e" filled="f" strokecolor="#50a45c" strokeweight=".1227mm">
              <v:stroke joinstyle="round"/>
              <v:formulas/>
              <v:path arrowok="t" o:connecttype="segments"/>
            </v:shape>
            <v:shape id="_x0000_s1767" style="position:absolute;left:3266;top:89;width:147;height:326" coordorigin="3267,89" coordsize="147,326" o:spt="100" adj="0,,0" path="m3284,124r18,-17l3284,89r-17,18l3284,124t112,291l3413,398r-17,-18l3378,398r18,17e" filled="f" strokecolor="red" strokeweight=".1227mm">
              <v:stroke joinstyle="round"/>
              <v:formulas/>
              <v:path arrowok="t" o:connecttype="segments"/>
            </v:shape>
            <v:shape id="_x0000_s1766" style="position:absolute;left:4387;top:349;width:635;height:973" coordorigin="4388,350" coordsize="635,973" o:spt="100" adj="0,,0" path="m4991,534r18,-17l4991,500r-17,17l4991,534t-586,789l4423,1305r-18,-17l4388,1305r17,18m5005,539r17,-17l5005,504r-17,18l5005,539m4944,385r17,-18l4944,350r-18,17l4944,385e" filled="f" strokecolor="#50a45c" strokeweight=".1227mm">
              <v:stroke joinstyle="round"/>
              <v:formulas/>
              <v:path arrowok="t" o:connecttype="segments"/>
            </v:shape>
            <v:shape id="_x0000_s1765" style="position:absolute;left:2653;top:1048;width:151;height:122" coordorigin="2654,1049" coordsize="151,122" o:spt="100" adj="0,,0" path="m2671,1171r18,-18l2671,1136r-17,17l2671,1171t116,-87l2805,1066r-18,-17l2770,1066r17,18e" filled="f" strokecolor="#f69100" strokeweight=".1227mm">
              <v:stroke joinstyle="round"/>
              <v:formulas/>
              <v:path arrowok="t" o:connecttype="segments"/>
            </v:shape>
            <v:shape id="_x0000_s1764" style="position:absolute;left:3884;top:1630;width:136;height:260" coordorigin="3885,1631" coordsize="136,260" o:spt="100" adj="0,,0" path="m4003,1890r17,-18l4003,1855r-18,17l4003,1890m3902,1666r18,-18l3902,1631r-17,17l3902,1666e" filled="f" strokecolor="#5bbcd6" strokeweight=".1227mm">
              <v:stroke joinstyle="round"/>
              <v:formulas/>
              <v:path arrowok="t" o:connecttype="segments"/>
            </v:shape>
            <v:shape id="_x0000_s1763" style="position:absolute;left:4532;top:1166;width:366;height:127" coordorigin="4532,1166" coordsize="366,127" o:spt="100" adj="0,,0" path="m4550,1293r17,-18l4550,1258r-18,17l4550,1293t330,-92l4898,1184r-18,-18l4863,1184r17,17e" filled="f" strokecolor="#50a45c" strokeweight=".1227mm">
              <v:stroke joinstyle="round"/>
              <v:formulas/>
              <v:path arrowok="t" o:connecttype="segments"/>
            </v:shape>
            <v:shape id="_x0000_s1762" style="position:absolute;left:3625;top:426;width:54;height:170" coordorigin="3626,427" coordsize="54,170" o:spt="100" adj="0,,0" path="m3662,596r17,-17l3662,561r-18,18l3662,596m3643,461r18,-17l3643,427r-17,17l3643,461e" filled="f" strokecolor="red" strokeweight=".1227mm">
              <v:stroke joinstyle="round"/>
              <v:formulas/>
              <v:path arrowok="t" o:connecttype="segments"/>
            </v:shape>
            <v:shape id="_x0000_s1761" style="position:absolute;left:2360;top:1376;width:221;height:63" coordorigin="2360,1377" coordsize="221,63" o:spt="100" adj="0,,0" path="m2378,1412r17,-18l2378,1377r-18,17l2378,1412t185,27l2581,1421r-18,-17l2546,1421r17,18e" filled="f" strokecolor="#f69100" strokeweight=".1227mm">
              <v:stroke joinstyle="round"/>
              <v:formulas/>
              <v:path arrowok="t" o:connecttype="segments"/>
            </v:shape>
            <v:shape id="_x0000_s1760" style="position:absolute;left:5269;top:426;width:198;height:250" coordorigin="5270,427" coordsize="198,250" o:spt="100" adj="0,,0" path="m5287,462r18,-18l5287,427r-17,17l5287,462t162,214l5467,659r-18,-18l5432,659r17,17e" filled="f" strokecolor="#50a45c" strokeweight=".1227mm">
              <v:stroke joinstyle="round"/>
              <v:formulas/>
              <v:path arrowok="t" o:connecttype="segments"/>
            </v:shape>
            <v:shape id="_x0000_s1759" style="position:absolute;left:3038;top:-328;width:185;height:310" coordorigin="3038,-328" coordsize="185,310" o:spt="100" adj="0,,0" path="m3205,-18r17,-18l3205,-53r-18,17l3205,-18m3056,-293r17,-17l3056,-328r-18,18l3056,-293e" filled="f" strokecolor="red" strokeweight=".1227mm">
              <v:stroke joinstyle="round"/>
              <v:formulas/>
              <v:path arrowok="t" o:connecttype="segments"/>
            </v:shape>
            <v:shape id="_x0000_s1758" style="position:absolute;left:2520;top:962;width:157;height:107" coordorigin="2520,963" coordsize="157,107" o:spt="100" adj="0,,0" path="m2538,998r17,-18l2538,963r-18,17l2538,998t122,71l2677,1052r-17,-18l2642,1052r18,17e" filled="f" strokecolor="#f69100" strokeweight=".1227mm">
              <v:stroke joinstyle="round"/>
              <v:formulas/>
              <v:path arrowok="t" o:connecttype="segments"/>
            </v:shape>
            <v:shape id="_x0000_s1757" style="position:absolute;left:5129;top:808;width:249;height:55" coordorigin="5129,809" coordsize="249,55" o:spt="100" adj="0,,0" path="m5147,844r17,-18l5147,809r-18,17l5147,844t214,19l5378,846r-17,-18l5343,846r18,17e" filled="f" strokecolor="#50a45c" strokeweight=".1227mm">
              <v:stroke joinstyle="round"/>
              <v:formulas/>
              <v:path arrowok="t" o:connecttype="segments"/>
            </v:shape>
            <v:shape id="_x0000_s1756" style="position:absolute;left:2928;top:1613;width:1034;height:860" coordorigin="2928,1614" coordsize="1034,860" o:spt="100" adj="0,,0" path="m3944,2474r17,-18l3944,2439r-18,17l3944,2474t-60,-316l3901,2140r-17,-17l3866,2140r18,18m3138,1649r17,-18l3138,1614r-17,17l3138,1649t-193,110l2963,1741r-18,-17l2928,1741r17,18e" filled="f" strokecolor="#5bbcd6" strokeweight=".1227mm">
              <v:stroke joinstyle="round"/>
              <v:formulas/>
              <v:path arrowok="t" o:connecttype="segments"/>
            </v:shape>
            <v:shape id="_x0000_s1755" style="position:absolute;left:4231;top:1259;width:425;height:169" coordorigin="4231,1259" coordsize="425,169" o:spt="100" adj="0,,0" path="m4639,1428r17,-18l4639,1393r-18,17l4639,1428m4249,1294r17,-17l4249,1259r-18,18l4249,1294e" filled="f" strokecolor="#50a45c" strokeweight=".1227mm">
              <v:stroke joinstyle="round"/>
              <v:formulas/>
              <v:path arrowok="t" o:connecttype="segments"/>
            </v:shape>
            <v:line id="_x0000_s1754" style="position:absolute" from="2021,831" to="2048,831" strokecolor="#333" strokeweight=".18497mm"/>
            <v:shape id="_x0000_s1753" type="#_x0000_t202" style="position:absolute;left:3421;top:296;width:112;height:66" filled="f" stroked="f">
              <v:textbox inset="0,0,0,0">
                <w:txbxContent>
                  <w:p w14:paraId="6F5E25D2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</v:shape>
            <w10:wrap anchorx="page"/>
          </v:group>
        </w:pict>
      </w:r>
      <w:r>
        <w:pict w14:anchorId="69DCB791">
          <v:shape id="_x0000_s1751" type="#_x0000_t202" style="position:absolute;left:0;text-align:left;margin-left:307.05pt;margin-top:8.15pt;width:8.65pt;height:82.35pt;z-index:15799808;mso-position-horizontal-relative:page" filled="f" stroked="f">
            <v:textbox style="layout-flow:vertical;mso-layout-flow-alt:bottom-to-top" inset="0,0,0,0">
              <w:txbxContent>
                <w:p w14:paraId="1E56BAEC" w14:textId="77777777" w:rsidR="00A11518" w:rsidRDefault="00A11518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anchorx="page"/>
          </v:shape>
        </w:pict>
      </w:r>
      <w:r>
        <w:pict w14:anchorId="537B2638">
          <v:shape id="_x0000_s1750" type="#_x0000_t202" style="position:absolute;left:0;text-align:left;margin-left:102.15pt;margin-top:-43.2pt;width:187.05pt;height:185.05pt;z-index:15800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9932CC"/>
                      <w:left w:val="single" w:sz="6" w:space="0" w:color="9932CC"/>
                      <w:bottom w:val="single" w:sz="6" w:space="0" w:color="9932CC"/>
                      <w:right w:val="single" w:sz="6" w:space="0" w:color="9932CC"/>
                      <w:insideH w:val="single" w:sz="6" w:space="0" w:color="9932CC"/>
                      <w:insideV w:val="single" w:sz="6" w:space="0" w:color="9932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"/>
                    <w:gridCol w:w="507"/>
                    <w:gridCol w:w="507"/>
                    <w:gridCol w:w="507"/>
                    <w:gridCol w:w="507"/>
                    <w:gridCol w:w="507"/>
                    <w:gridCol w:w="507"/>
                    <w:gridCol w:w="344"/>
                  </w:tblGrid>
                  <w:tr w:rsidR="00A11518" w14:paraId="0C7084D5" w14:textId="77777777">
                    <w:trPr>
                      <w:trHeight w:val="156"/>
                    </w:trPr>
                    <w:tc>
                      <w:tcPr>
                        <w:tcW w:w="339" w:type="dxa"/>
                        <w:tcBorders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1C24F04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565E289E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549074B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0DA9B68B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2CCB45C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22FFA4C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5A21D63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774E2864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11518" w14:paraId="47389F94" w14:textId="77777777">
                    <w:trPr>
                      <w:trHeight w:val="491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3A4A6A3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E998B16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1379BCF6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052E77C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8"/>
                          </w:rPr>
                        </w:pPr>
                      </w:p>
                      <w:p w14:paraId="478749C7" w14:textId="77777777" w:rsidR="00A11518" w:rsidRDefault="00A11518">
                        <w:pPr>
                          <w:pStyle w:val="TableParagraph"/>
                          <w:ind w:left="59" w:right="315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2C2626F1" w14:textId="77777777" w:rsidR="00A11518" w:rsidRDefault="00A11518">
                        <w:pPr>
                          <w:pStyle w:val="TableParagraph"/>
                          <w:spacing w:before="1" w:line="52" w:lineRule="exact"/>
                          <w:ind w:left="18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4EB0C89C" w14:textId="77777777" w:rsidR="00A11518" w:rsidRDefault="00A11518">
                        <w:pPr>
                          <w:pStyle w:val="TableParagraph"/>
                          <w:spacing w:line="152" w:lineRule="exact"/>
                          <w:ind w:left="8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position w:val="4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13"/>
                            <w:w w:val="105"/>
                            <w:position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25</w:t>
                        </w:r>
                      </w:p>
                      <w:p w14:paraId="6F0CF970" w14:textId="77777777" w:rsidR="00A11518" w:rsidRDefault="00A11518">
                        <w:pPr>
                          <w:pStyle w:val="TableParagraph"/>
                          <w:spacing w:line="1" w:lineRule="exact"/>
                          <w:ind w:left="11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5FCA25B0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914AF45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5994DE34" w14:textId="77777777" w:rsidR="00A11518" w:rsidRDefault="00A11518"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sz w:val="8"/>
                          </w:rPr>
                        </w:pPr>
                      </w:p>
                      <w:p w14:paraId="3F1D5F8F" w14:textId="77777777" w:rsidR="00A11518" w:rsidRDefault="00A11518">
                        <w:pPr>
                          <w:pStyle w:val="TableParagraph"/>
                          <w:ind w:right="-2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64E7D5A7" w14:textId="77777777" w:rsidR="00A11518" w:rsidRDefault="00A11518">
                        <w:pPr>
                          <w:pStyle w:val="TableParagraph"/>
                          <w:spacing w:before="29"/>
                          <w:ind w:left="29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2CFC464E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521E19F" w14:textId="77777777" w:rsidR="00A11518" w:rsidRDefault="00A11518"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sz w:val="4"/>
                          </w:rPr>
                        </w:pPr>
                      </w:p>
                      <w:p w14:paraId="5FD96EF2" w14:textId="77777777" w:rsidR="00A11518" w:rsidRDefault="00A11518">
                        <w:pPr>
                          <w:pStyle w:val="TableParagraph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6</w:t>
                        </w:r>
                      </w:p>
                      <w:p w14:paraId="3382201E" w14:textId="77777777" w:rsidR="00A11518" w:rsidRDefault="00A11518">
                        <w:pPr>
                          <w:pStyle w:val="TableParagraph"/>
                          <w:spacing w:before="16" w:line="71" w:lineRule="exact"/>
                          <w:ind w:left="2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2216EF73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8" w:space="0" w:color="50A45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4ECCC5E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14"/>
                          </w:rPr>
                        </w:pPr>
                      </w:p>
                      <w:p w14:paraId="6B6917D3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39C3E626" w14:textId="77777777" w:rsidR="00A11518" w:rsidRDefault="00A11518">
                        <w:pPr>
                          <w:pStyle w:val="TableParagraph"/>
                          <w:spacing w:line="43" w:lineRule="exact"/>
                          <w:ind w:left="2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2B611A3F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11518" w14:paraId="42C4C113" w14:textId="77777777">
                    <w:trPr>
                      <w:trHeight w:val="492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24ECF8C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047D2573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0000"/>
                          <w:right w:val="single" w:sz="4" w:space="0" w:color="FFFFFF"/>
                        </w:tcBorders>
                      </w:tcPr>
                      <w:p w14:paraId="50125C5B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B6DF602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74839A97" w14:textId="77777777" w:rsidR="00A11518" w:rsidRDefault="00A11518">
                        <w:pPr>
                          <w:pStyle w:val="TableParagraph"/>
                          <w:spacing w:line="494" w:lineRule="auto"/>
                          <w:ind w:left="276" w:right="134" w:hanging="7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proofErr w:type="spellEnd"/>
                      </w:p>
                      <w:p w14:paraId="77CE9A66" w14:textId="77777777" w:rsidR="00A11518" w:rsidRDefault="00A11518">
                        <w:pPr>
                          <w:pStyle w:val="TableParagraph"/>
                          <w:spacing w:line="16" w:lineRule="exact"/>
                          <w:ind w:left="2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</w:tcPr>
                      <w:p w14:paraId="4C062B86" w14:textId="77777777" w:rsidR="00A11518" w:rsidRDefault="00A11518">
                        <w:pPr>
                          <w:pStyle w:val="TableParagraph"/>
                          <w:spacing w:line="58" w:lineRule="exact"/>
                          <w:ind w:left="3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23C07FE2" w14:textId="77777777" w:rsidR="00A11518" w:rsidRDefault="00A11518"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sz w:val="8"/>
                          </w:rPr>
                        </w:pPr>
                      </w:p>
                      <w:p w14:paraId="2AF6D087" w14:textId="77777777" w:rsidR="00A11518" w:rsidRDefault="00A11518">
                        <w:pPr>
                          <w:pStyle w:val="TableParagraph"/>
                          <w:spacing w:line="123" w:lineRule="exact"/>
                          <w:ind w:left="1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</w:p>
                      <w:p w14:paraId="59AA9333" w14:textId="77777777" w:rsidR="00A11518" w:rsidRDefault="00A11518">
                        <w:pPr>
                          <w:pStyle w:val="TableParagraph"/>
                          <w:spacing w:line="43" w:lineRule="exact"/>
                          <w:ind w:left="16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7FDDE24A" w14:textId="77777777" w:rsidR="00A11518" w:rsidRDefault="00A11518">
                        <w:pPr>
                          <w:pStyle w:val="TableParagraph"/>
                          <w:spacing w:before="35"/>
                          <w:ind w:left="11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7E3F3E1F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5B3F143C" w14:textId="77777777" w:rsidR="00A11518" w:rsidRDefault="00A11518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1DF82E12" w14:textId="77777777" w:rsidR="00A11518" w:rsidRDefault="00A11518">
                        <w:pPr>
                          <w:pStyle w:val="TableParagraph"/>
                          <w:ind w:right="3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550C2E12" w14:textId="77777777" w:rsidR="00A11518" w:rsidRDefault="00A11518">
                        <w:pPr>
                          <w:pStyle w:val="TableParagraph"/>
                          <w:spacing w:before="31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4F5057F5" w14:textId="77777777" w:rsidR="00A11518" w:rsidRDefault="00A11518"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4"/>
                          </w:rPr>
                        </w:pPr>
                      </w:p>
                      <w:p w14:paraId="584B2FAA" w14:textId="77777777" w:rsidR="00A11518" w:rsidRDefault="00A11518">
                        <w:pPr>
                          <w:pStyle w:val="TableParagraph"/>
                          <w:ind w:left="4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5770688B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7"/>
                          </w:rPr>
                        </w:pPr>
                      </w:p>
                      <w:p w14:paraId="0E6789E5" w14:textId="77777777" w:rsidR="00A11518" w:rsidRDefault="00A11518">
                        <w:pPr>
                          <w:pStyle w:val="TableParagraph"/>
                          <w:spacing w:line="135" w:lineRule="exact"/>
                          <w:ind w:left="5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pacing w:val="-48"/>
                            <w:w w:val="105"/>
                            <w:position w:val="1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3521D129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D61E9DC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7"/>
                          </w:rPr>
                        </w:pPr>
                      </w:p>
                      <w:p w14:paraId="60558033" w14:textId="77777777" w:rsidR="00A11518" w:rsidRDefault="00A11518">
                        <w:pPr>
                          <w:pStyle w:val="TableParagraph"/>
                          <w:ind w:left="2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4B24184B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11518" w14:paraId="0B064879" w14:textId="77777777">
                    <w:trPr>
                      <w:trHeight w:val="479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12FC8DA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71390997" w14:textId="77777777" w:rsidR="00A11518" w:rsidRDefault="00A11518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3431E11D" w14:textId="77777777" w:rsidR="00A11518" w:rsidRDefault="00A11518">
                        <w:pPr>
                          <w:pStyle w:val="TableParagraph"/>
                          <w:ind w:right="35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 w14:paraId="7895E7BA" w14:textId="77777777" w:rsidR="00A11518" w:rsidRDefault="00A11518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sz w:val="8"/>
                          </w:rPr>
                        </w:pPr>
                      </w:p>
                      <w:p w14:paraId="29E7D4BD" w14:textId="77777777" w:rsidR="00A11518" w:rsidRDefault="00A11518">
                        <w:pPr>
                          <w:pStyle w:val="TableParagraph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3DD92E67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FD5F3CB" w14:textId="77777777" w:rsidR="00A11518" w:rsidRDefault="00A11518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5DF68C6F" w14:textId="77777777" w:rsidR="00A11518" w:rsidRDefault="00A11518">
                        <w:pPr>
                          <w:pStyle w:val="TableParagraph"/>
                          <w:spacing w:line="112" w:lineRule="exact"/>
                          <w:ind w:left="-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0000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5676686C" w14:textId="77777777" w:rsidR="00A11518" w:rsidRDefault="00A11518">
                        <w:pPr>
                          <w:pStyle w:val="TableParagraph"/>
                          <w:spacing w:before="70"/>
                          <w:ind w:left="12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position w:val="-4"/>
                            <w:sz w:val="13"/>
                          </w:rPr>
                          <w:t>9</w:t>
                        </w:r>
                        <w:r>
                          <w:rPr>
                            <w:b/>
                            <w:color w:val="FF0000"/>
                            <w:spacing w:val="32"/>
                            <w:position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12" w:space="0" w:color="9932CC"/>
                        </w:tcBorders>
                      </w:tcPr>
                      <w:p w14:paraId="1790D8DE" w14:textId="77777777" w:rsidR="00A11518" w:rsidRDefault="00A11518">
                        <w:pPr>
                          <w:pStyle w:val="TableParagraph"/>
                          <w:spacing w:before="14" w:line="143" w:lineRule="exact"/>
                          <w:ind w:left="2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22</w:t>
                        </w:r>
                      </w:p>
                      <w:p w14:paraId="2ADC8A20" w14:textId="77777777" w:rsidR="00A11518" w:rsidRDefault="00A11518">
                        <w:pPr>
                          <w:pStyle w:val="TableParagraph"/>
                          <w:spacing w:line="62" w:lineRule="exact"/>
                          <w:ind w:left="12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69ABC06B" w14:textId="77777777" w:rsidR="00A11518" w:rsidRDefault="00A11518">
                        <w:pPr>
                          <w:pStyle w:val="TableParagraph"/>
                          <w:spacing w:before="21" w:line="110" w:lineRule="atLeast"/>
                          <w:ind w:left="206" w:right="181" w:hanging="5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proofErr w:type="spellEnd"/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D01BE0E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6E52296" w14:textId="77777777" w:rsidR="00A11518" w:rsidRDefault="00A11518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5F6CA5F0" w14:textId="77777777" w:rsidR="00A11518" w:rsidRDefault="00A11518">
                        <w:pPr>
                          <w:pStyle w:val="TableParagraph"/>
                          <w:spacing w:line="66" w:lineRule="exact"/>
                          <w:ind w:left="410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 w14:paraId="6626D309" w14:textId="77777777" w:rsidR="00A11518" w:rsidRDefault="00A11518">
                        <w:pPr>
                          <w:pStyle w:val="TableParagraph"/>
                          <w:spacing w:line="146" w:lineRule="exact"/>
                          <w:ind w:left="38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50A45C"/>
                            <w:spacing w:val="-61"/>
                            <w:w w:val="105"/>
                            <w:sz w:val="13"/>
                          </w:rPr>
                          <w:t>8</w:t>
                        </w:r>
                      </w:p>
                      <w:p w14:paraId="7A7ADADB" w14:textId="77777777" w:rsidR="00A11518" w:rsidRDefault="00A11518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9"/>
                          </w:rPr>
                        </w:pPr>
                      </w:p>
                      <w:p w14:paraId="562AF48D" w14:textId="77777777" w:rsidR="00A11518" w:rsidRDefault="00A11518">
                        <w:pPr>
                          <w:pStyle w:val="TableParagraph"/>
                          <w:spacing w:line="45" w:lineRule="exact"/>
                          <w:ind w:left="30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8" w:space="0" w:color="50A45C"/>
                          <w:right w:val="single" w:sz="4" w:space="0" w:color="FFFFFF"/>
                        </w:tcBorders>
                      </w:tcPr>
                      <w:p w14:paraId="48F49BC4" w14:textId="77777777" w:rsidR="00A11518" w:rsidRDefault="00A11518">
                        <w:pPr>
                          <w:pStyle w:val="TableParagraph"/>
                          <w:tabs>
                            <w:tab w:val="right" w:pos="616"/>
                          </w:tabs>
                          <w:spacing w:before="56" w:line="122" w:lineRule="exact"/>
                          <w:ind w:left="96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position w:val="-3"/>
                            <w:sz w:val="13"/>
                          </w:rPr>
                          <w:t>24</w:t>
                        </w:r>
                      </w:p>
                      <w:p w14:paraId="6B08802C" w14:textId="77777777" w:rsidR="00A11518" w:rsidRDefault="00A11518">
                        <w:pPr>
                          <w:pStyle w:val="TableParagraph"/>
                          <w:spacing w:line="41" w:lineRule="exact"/>
                          <w:ind w:left="224" w:right="139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402A0D3F" w14:textId="77777777" w:rsidR="00A11518" w:rsidRDefault="00A11518">
                        <w:pPr>
                          <w:pStyle w:val="TableParagraph"/>
                          <w:spacing w:before="8"/>
                          <w:ind w:left="-31" w:right="44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284B0E11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62677665" w14:textId="77777777" w:rsidR="00A11518" w:rsidRDefault="00A11518">
                        <w:pPr>
                          <w:pStyle w:val="TableParagraph"/>
                          <w:spacing w:line="57" w:lineRule="exact"/>
                          <w:ind w:left="411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 w14:paraId="3635E0D3" w14:textId="77777777" w:rsidR="00A11518" w:rsidRDefault="00A11518">
                        <w:pPr>
                          <w:pStyle w:val="TableParagraph"/>
                          <w:spacing w:line="39" w:lineRule="exact"/>
                          <w:ind w:left="463" w:right="-7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</w:tcBorders>
                        <w:shd w:val="clear" w:color="auto" w:fill="FAFAFE"/>
                      </w:tcPr>
                      <w:p w14:paraId="4BFEDA37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11518" w14:paraId="4CE788DA" w14:textId="77777777">
                    <w:trPr>
                      <w:trHeight w:val="479"/>
                    </w:trPr>
                    <w:tc>
                      <w:tcPr>
                        <w:tcW w:w="339" w:type="dxa"/>
                        <w:tcBorders>
                          <w:top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B17114B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0EFF1ABA" w14:textId="77777777" w:rsidR="00A11518" w:rsidRDefault="00A11518">
                        <w:pPr>
                          <w:pStyle w:val="TableParagraph"/>
                          <w:spacing w:line="92" w:lineRule="exact"/>
                          <w:ind w:left="3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pacing w:val="-77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position w:val="4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69100"/>
                            <w:spacing w:val="-3"/>
                            <w:w w:val="98"/>
                            <w:position w:val="4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69100"/>
                            <w:spacing w:val="-58"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M</w:t>
                        </w:r>
                      </w:p>
                      <w:p w14:paraId="6BB1190D" w14:textId="77777777" w:rsidR="00A11518" w:rsidRDefault="00A11518">
                        <w:pPr>
                          <w:pStyle w:val="TableParagraph"/>
                          <w:spacing w:line="26" w:lineRule="exact"/>
                          <w:ind w:left="9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pacing w:val="-19"/>
                            <w:w w:val="98"/>
                            <w:sz w:val="6"/>
                          </w:rPr>
                          <w:t>A</w:t>
                        </w:r>
                      </w:p>
                      <w:p w14:paraId="041AEC81" w14:textId="77777777" w:rsidR="00A11518" w:rsidRDefault="00A11518">
                        <w:pPr>
                          <w:pStyle w:val="TableParagraph"/>
                          <w:tabs>
                            <w:tab w:val="left" w:pos="424"/>
                          </w:tabs>
                          <w:spacing w:line="204" w:lineRule="auto"/>
                          <w:ind w:left="34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color w:val="F69100"/>
                            <w:spacing w:val="-1"/>
                            <w:sz w:val="6"/>
                          </w:rPr>
                          <w:t>AM</w:t>
                        </w:r>
                        <w:proofErr w:type="spellEnd"/>
                      </w:p>
                      <w:p w14:paraId="17EFD02E" w14:textId="77777777" w:rsidR="00A11518" w:rsidRDefault="00A11518">
                        <w:pPr>
                          <w:pStyle w:val="TableParagraph"/>
                          <w:spacing w:before="30" w:line="55" w:lineRule="exact"/>
                          <w:ind w:left="29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66123AD8" w14:textId="77777777" w:rsidR="00A11518" w:rsidRDefault="00A11518">
                        <w:pPr>
                          <w:pStyle w:val="TableParagraph"/>
                          <w:spacing w:line="121" w:lineRule="exact"/>
                          <w:ind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position w:val="-3"/>
                            <w:sz w:val="13"/>
                          </w:rPr>
                          <w:t>13</w:t>
                        </w:r>
                        <w:r>
                          <w:rPr>
                            <w:b/>
                            <w:color w:val="F69100"/>
                            <w:spacing w:val="-12"/>
                            <w:position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F69100"/>
                            <w:position w:val="1"/>
                            <w:sz w:val="6"/>
                          </w:rPr>
                          <w:t xml:space="preserve">FR     </w:t>
                        </w:r>
                        <w:r>
                          <w:rPr>
                            <w:b/>
                            <w:color w:val="F69100"/>
                            <w:spacing w:val="12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19</w:t>
                        </w:r>
                      </w:p>
                      <w:p w14:paraId="64684AE8" w14:textId="77777777" w:rsidR="00A11518" w:rsidRDefault="00A11518">
                        <w:pPr>
                          <w:pStyle w:val="TableParagraph"/>
                          <w:spacing w:line="35" w:lineRule="exact"/>
                          <w:ind w:left="2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00E8957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18B78707" w14:textId="77777777" w:rsidR="00A11518" w:rsidRDefault="00A11518">
                        <w:pPr>
                          <w:pStyle w:val="TableParagraph"/>
                          <w:spacing w:before="15" w:line="96" w:lineRule="exact"/>
                          <w:ind w:left="-2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pacing w:val="-36"/>
                            <w:w w:val="105"/>
                            <w:position w:val="-3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-7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FF0000"/>
                            <w:spacing w:val="-70"/>
                            <w:w w:val="105"/>
                            <w:position w:val="-3"/>
                            <w:sz w:val="13"/>
                          </w:rPr>
                          <w:t>4</w:t>
                        </w:r>
                        <w:r>
                          <w:rPr>
                            <w:b/>
                            <w:color w:val="FF0000"/>
                            <w:w w:val="98"/>
                            <w:sz w:val="6"/>
                          </w:rPr>
                          <w:t>M</w:t>
                        </w:r>
                      </w:p>
                      <w:p w14:paraId="53C3E8C4" w14:textId="77777777" w:rsidR="00A11518" w:rsidRDefault="00A11518">
                        <w:pPr>
                          <w:pStyle w:val="TableParagraph"/>
                          <w:spacing w:line="35" w:lineRule="exact"/>
                          <w:ind w:left="5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DC57D26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3C5EDB65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1E137B33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C6A0E45" w14:textId="77777777" w:rsidR="00A11518" w:rsidRDefault="00A11518"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3BB2567E" w14:textId="77777777" w:rsidR="00A11518" w:rsidRDefault="00A11518">
                        <w:pPr>
                          <w:pStyle w:val="TableParagraph"/>
                          <w:ind w:left="35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43ACE921" w14:textId="77777777" w:rsidR="00A11518" w:rsidRDefault="00A11518"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12"/>
                          </w:rPr>
                        </w:pPr>
                      </w:p>
                      <w:p w14:paraId="5B786A28" w14:textId="77777777" w:rsidR="00A11518" w:rsidRDefault="00A11518">
                        <w:pPr>
                          <w:pStyle w:val="TableParagraph"/>
                          <w:spacing w:line="133" w:lineRule="exact"/>
                          <w:ind w:right="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</w:p>
                      <w:p w14:paraId="358D7233" w14:textId="77777777" w:rsidR="00A11518" w:rsidRDefault="00A11518">
                        <w:pPr>
                          <w:pStyle w:val="TableParagraph"/>
                          <w:spacing w:line="170" w:lineRule="auto"/>
                          <w:ind w:left="59" w:right="86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8"/>
                            <w:position w:val="-2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50A45C"/>
                            <w:spacing w:val="-38"/>
                            <w:w w:val="98"/>
                            <w:position w:val="-2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  <w:p w14:paraId="0E62D710" w14:textId="77777777" w:rsidR="00A11518" w:rsidRDefault="00A11518">
                        <w:pPr>
                          <w:pStyle w:val="TableParagraph"/>
                          <w:spacing w:before="16" w:line="60" w:lineRule="exact"/>
                          <w:ind w:left="53" w:right="13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0E12DB3" w14:textId="77777777" w:rsidR="00A11518" w:rsidRDefault="00A11518">
                        <w:pPr>
                          <w:pStyle w:val="TableParagraph"/>
                          <w:spacing w:before="1"/>
                          <w:ind w:left="59" w:right="101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50A45C"/>
                            <w:spacing w:val="-38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50A45C"/>
                            <w:spacing w:val="-66"/>
                            <w:w w:val="105"/>
                            <w:position w:val="-5"/>
                            <w:sz w:val="13"/>
                          </w:rPr>
                          <w:t>7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-1"/>
                            <w:sz w:val="6"/>
                          </w:rPr>
                          <w:t>AM</w:t>
                        </w:r>
                      </w:p>
                      <w:p w14:paraId="59A2D7EF" w14:textId="77777777" w:rsidR="00A11518" w:rsidRDefault="00A11518">
                        <w:pPr>
                          <w:pStyle w:val="TableParagraph"/>
                          <w:tabs>
                            <w:tab w:val="right" w:pos="414"/>
                          </w:tabs>
                          <w:spacing w:before="21" w:line="155" w:lineRule="exact"/>
                          <w:ind w:left="-21" w:right="7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74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1"/>
                            <w:sz w:val="6"/>
                          </w:rPr>
                          <w:t xml:space="preserve">AM </w:t>
                        </w:r>
                        <w:r>
                          <w:rPr>
                            <w:b/>
                            <w:color w:val="50A45C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 w14:paraId="5742D699" w14:textId="77777777" w:rsidR="00A11518" w:rsidRDefault="00A11518">
                        <w:pPr>
                          <w:pStyle w:val="TableParagraph"/>
                          <w:ind w:left="-25" w:right="15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position w:val="2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1"/>
                            <w:w w:val="95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50A45C"/>
                            <w:w w:val="95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0A45C"/>
                            <w:spacing w:val="17"/>
                            <w:sz w:val="6"/>
                          </w:rPr>
                          <w:t xml:space="preserve">   </w:t>
                        </w:r>
                        <w:r>
                          <w:rPr>
                            <w:b/>
                            <w:color w:val="50A45C"/>
                            <w:spacing w:val="-2"/>
                            <w:position w:val="4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3A2F8AAB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11518" w14:paraId="5CCBB7D8" w14:textId="77777777">
                    <w:trPr>
                      <w:trHeight w:val="491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979FF04" w14:textId="77777777" w:rsidR="00A11518" w:rsidRDefault="00A11518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083924E8" w14:textId="77777777" w:rsidR="00A11518" w:rsidRDefault="00A11518">
                        <w:pPr>
                          <w:pStyle w:val="TableParagraph"/>
                          <w:ind w:right="27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134993B4" w14:textId="77777777" w:rsidR="00A11518" w:rsidRDefault="00A11518">
                        <w:pPr>
                          <w:pStyle w:val="TableParagraph"/>
                          <w:spacing w:before="86"/>
                          <w:ind w:left="6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spacing w:val="-4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F69100"/>
                            <w:spacing w:val="-73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M</w:t>
                        </w:r>
                        <w:r>
                          <w:rPr>
                            <w:b/>
                            <w:color w:val="F69100"/>
                            <w:spacing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69100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 w14:paraId="08B41572" w14:textId="77777777" w:rsidR="00A11518" w:rsidRDefault="00A11518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14"/>
                          </w:rPr>
                        </w:pPr>
                      </w:p>
                      <w:p w14:paraId="7FA75A9A" w14:textId="77777777" w:rsidR="00A11518" w:rsidRDefault="00A11518">
                        <w:pPr>
                          <w:pStyle w:val="TableParagraph"/>
                          <w:spacing w:line="40" w:lineRule="exact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524BBBE2" w14:textId="77777777" w:rsidR="00A11518" w:rsidRDefault="00A11518">
                        <w:pPr>
                          <w:pStyle w:val="TableParagraph"/>
                          <w:spacing w:before="66" w:line="144" w:lineRule="exact"/>
                          <w:ind w:right="156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8</w:t>
                        </w:r>
                      </w:p>
                      <w:p w14:paraId="3E73A358" w14:textId="77777777" w:rsidR="00A11518" w:rsidRDefault="00A11518">
                        <w:pPr>
                          <w:pStyle w:val="TableParagraph"/>
                          <w:spacing w:line="127" w:lineRule="exact"/>
                          <w:ind w:right="204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29</w:t>
                        </w:r>
                      </w:p>
                      <w:p w14:paraId="754E436D" w14:textId="77777777" w:rsidR="00A11518" w:rsidRDefault="00A11518">
                        <w:pPr>
                          <w:pStyle w:val="TableParagraph"/>
                          <w:spacing w:line="165" w:lineRule="auto"/>
                          <w:ind w:left="13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w w:val="95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BBCD6"/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5BBCD6"/>
                            <w:w w:val="95"/>
                            <w:position w:val="-2"/>
                            <w:sz w:val="6"/>
                          </w:rPr>
                          <w:t>FR</w:t>
                        </w:r>
                        <w:proofErr w:type="spellEnd"/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567DB258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2F2FBCA7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55650E9C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20EE5C80" w14:textId="77777777" w:rsidR="00A11518" w:rsidRDefault="00A11518"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sz w:val="7"/>
                          </w:rPr>
                        </w:pPr>
                      </w:p>
                      <w:p w14:paraId="735F6E91" w14:textId="77777777" w:rsidR="00A11518" w:rsidRDefault="00A11518">
                        <w:pPr>
                          <w:pStyle w:val="TableParagraph"/>
                          <w:ind w:right="1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8" w:space="0" w:color="5BBCD6"/>
                          <w:right w:val="single" w:sz="4" w:space="0" w:color="FFFFFF"/>
                        </w:tcBorders>
                      </w:tcPr>
                      <w:p w14:paraId="2F21A93D" w14:textId="77777777" w:rsidR="00A11518" w:rsidRDefault="00A11518">
                        <w:pPr>
                          <w:pStyle w:val="TableParagraph"/>
                          <w:spacing w:line="44" w:lineRule="exact"/>
                          <w:ind w:left="37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 w14:paraId="396646AD" w14:textId="77777777" w:rsidR="00A11518" w:rsidRDefault="00A11518">
                        <w:pPr>
                          <w:pStyle w:val="TableParagraph"/>
                          <w:spacing w:line="128" w:lineRule="exact"/>
                          <w:ind w:left="353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30</w:t>
                        </w:r>
                      </w:p>
                      <w:p w14:paraId="23B2398F" w14:textId="77777777" w:rsidR="00A11518" w:rsidRDefault="00A11518">
                        <w:pPr>
                          <w:pStyle w:val="TableParagraph"/>
                          <w:spacing w:before="76"/>
                          <w:ind w:left="5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0756ED35" w14:textId="77777777" w:rsidR="00A11518" w:rsidRDefault="00A11518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7"/>
                          </w:rPr>
                        </w:pPr>
                      </w:p>
                      <w:p w14:paraId="2CD6BDF5" w14:textId="77777777" w:rsidR="00A11518" w:rsidRDefault="00A11518">
                        <w:pPr>
                          <w:pStyle w:val="TableParagraph"/>
                          <w:ind w:left="1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45422038" w14:textId="77777777" w:rsidR="00A11518" w:rsidRDefault="00A11518">
                        <w:pPr>
                          <w:pStyle w:val="TableParagraph"/>
                          <w:spacing w:line="141" w:lineRule="exact"/>
                          <w:ind w:left="1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10</w:t>
                        </w:r>
                      </w:p>
                      <w:p w14:paraId="14DAD15F" w14:textId="77777777" w:rsidR="00A11518" w:rsidRDefault="00A11518"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19"/>
                          </w:rPr>
                        </w:pPr>
                      </w:p>
                      <w:p w14:paraId="299EF8DD" w14:textId="77777777" w:rsidR="00A11518" w:rsidRDefault="00A11518">
                        <w:pPr>
                          <w:pStyle w:val="TableParagraph"/>
                          <w:spacing w:before="1" w:line="65" w:lineRule="exact"/>
                          <w:ind w:left="6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52BDF779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11518" w14:paraId="211FEB80" w14:textId="77777777">
                    <w:trPr>
                      <w:trHeight w:val="492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E58BFF9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7DC97983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547906D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157C6690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077684B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5FE8F81C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07833579" w14:textId="77777777" w:rsidR="00A11518" w:rsidRDefault="00A11518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4FA71AA1" w14:textId="77777777" w:rsidR="00A11518" w:rsidRDefault="00A11518">
                        <w:pPr>
                          <w:pStyle w:val="TableParagraph"/>
                          <w:spacing w:before="1"/>
                          <w:ind w:right="1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BBCD6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58B56AC1" w14:textId="77777777" w:rsidR="00A11518" w:rsidRDefault="00A11518">
                        <w:pPr>
                          <w:pStyle w:val="TableParagraph"/>
                          <w:spacing w:before="48"/>
                          <w:ind w:left="-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  <w:p w14:paraId="42CD46E7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5825EF1F" w14:textId="77777777" w:rsidR="00A11518" w:rsidRDefault="00A11518"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sz w:val="4"/>
                          </w:rPr>
                        </w:pPr>
                      </w:p>
                      <w:p w14:paraId="425364FC" w14:textId="77777777" w:rsidR="00A11518" w:rsidRDefault="00A11518">
                        <w:pPr>
                          <w:pStyle w:val="TableParagraph"/>
                          <w:tabs>
                            <w:tab w:val="left" w:pos="450"/>
                          </w:tabs>
                          <w:ind w:left="15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5BBCD6"/>
                            <w:w w:val="105"/>
                            <w:position w:val="1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1455E088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8"/>
                          </w:rPr>
                        </w:pPr>
                      </w:p>
                      <w:p w14:paraId="3D9371BC" w14:textId="77777777" w:rsidR="00A11518" w:rsidRDefault="00A11518">
                        <w:pPr>
                          <w:pStyle w:val="TableParagraph"/>
                          <w:ind w:left="-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C7F1934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12F6CCEA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A11518" w14:paraId="4560C60A" w14:textId="77777777">
                    <w:trPr>
                      <w:trHeight w:val="466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09A53B5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1B8A282A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E338BD5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3A88232D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13BA430D" w14:textId="77777777" w:rsidR="00A11518" w:rsidRDefault="00A11518">
                        <w:pPr>
                          <w:pStyle w:val="TableParagraph"/>
                          <w:spacing w:before="50"/>
                          <w:ind w:right="-2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BAB0B0F" w14:textId="77777777" w:rsidR="00A11518" w:rsidRDefault="00A11518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1BD42747" w14:textId="77777777" w:rsidR="00A11518" w:rsidRDefault="00A11518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34F386C4" w14:textId="77777777" w:rsidR="00A11518" w:rsidRDefault="00A11518">
                        <w:pPr>
                          <w:pStyle w:val="TableParagraph"/>
                          <w:ind w:left="28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7D85DAFA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32E977E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FAFAFE"/>
                      </w:tcPr>
                      <w:p w14:paraId="7D767B2F" w14:textId="77777777" w:rsidR="00A11518" w:rsidRDefault="00A1151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C9A532A" w14:textId="77777777" w:rsidR="00A11518" w:rsidRDefault="00A1151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0.2</w:t>
      </w:r>
    </w:p>
    <w:p w14:paraId="2F0D7515" w14:textId="77777777" w:rsidR="00693923" w:rsidRDefault="00693923">
      <w:pPr>
        <w:pStyle w:val="BodyText"/>
        <w:rPr>
          <w:rFonts w:ascii="Arial"/>
          <w:sz w:val="10"/>
        </w:rPr>
      </w:pPr>
    </w:p>
    <w:p w14:paraId="325180EC" w14:textId="77777777" w:rsidR="00693923" w:rsidRDefault="00693923">
      <w:pPr>
        <w:pStyle w:val="BodyText"/>
        <w:rPr>
          <w:rFonts w:ascii="Arial"/>
          <w:sz w:val="10"/>
        </w:rPr>
      </w:pPr>
    </w:p>
    <w:p w14:paraId="7BCBA37D" w14:textId="77777777" w:rsidR="00693923" w:rsidRDefault="00693923">
      <w:pPr>
        <w:pStyle w:val="BodyText"/>
        <w:spacing w:before="1"/>
        <w:rPr>
          <w:rFonts w:ascii="Arial"/>
          <w:sz w:val="10"/>
        </w:rPr>
      </w:pPr>
    </w:p>
    <w:p w14:paraId="4E4BF6BC" w14:textId="77777777" w:rsidR="00693923" w:rsidRDefault="00A11518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0.1</w:t>
      </w:r>
    </w:p>
    <w:p w14:paraId="53455BBE" w14:textId="77777777" w:rsidR="00693923" w:rsidRDefault="00693923">
      <w:pPr>
        <w:pStyle w:val="BodyText"/>
        <w:rPr>
          <w:rFonts w:ascii="Arial"/>
          <w:sz w:val="10"/>
        </w:rPr>
      </w:pPr>
    </w:p>
    <w:p w14:paraId="26DD72DF" w14:textId="77777777" w:rsidR="00693923" w:rsidRDefault="00693923">
      <w:pPr>
        <w:pStyle w:val="BodyText"/>
        <w:rPr>
          <w:rFonts w:ascii="Arial"/>
          <w:sz w:val="10"/>
        </w:rPr>
      </w:pPr>
    </w:p>
    <w:p w14:paraId="188CAF9A" w14:textId="77777777" w:rsidR="00693923" w:rsidRDefault="00693923">
      <w:pPr>
        <w:pStyle w:val="BodyText"/>
        <w:spacing w:before="1"/>
        <w:rPr>
          <w:rFonts w:ascii="Arial"/>
          <w:sz w:val="10"/>
        </w:rPr>
      </w:pPr>
    </w:p>
    <w:p w14:paraId="68397192" w14:textId="77777777" w:rsidR="00693923" w:rsidRDefault="00A11518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7EC6EAF1" w14:textId="77777777" w:rsidR="00693923" w:rsidRDefault="00693923">
      <w:pPr>
        <w:pStyle w:val="BodyText"/>
        <w:rPr>
          <w:rFonts w:ascii="Arial"/>
          <w:sz w:val="10"/>
        </w:rPr>
      </w:pPr>
    </w:p>
    <w:p w14:paraId="303017E3" w14:textId="77777777" w:rsidR="00693923" w:rsidRDefault="00693923">
      <w:pPr>
        <w:pStyle w:val="BodyText"/>
        <w:rPr>
          <w:rFonts w:ascii="Arial"/>
          <w:sz w:val="10"/>
        </w:rPr>
      </w:pPr>
    </w:p>
    <w:p w14:paraId="40112E84" w14:textId="77777777" w:rsidR="00693923" w:rsidRDefault="00693923">
      <w:pPr>
        <w:pStyle w:val="BodyText"/>
        <w:spacing w:before="1"/>
        <w:rPr>
          <w:rFonts w:ascii="Arial"/>
          <w:sz w:val="10"/>
        </w:rPr>
      </w:pPr>
    </w:p>
    <w:p w14:paraId="6E3249A1" w14:textId="77777777" w:rsidR="00693923" w:rsidRDefault="00A11518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 w14:paraId="1A3F90DD" w14:textId="77777777" w:rsidR="00693923" w:rsidRDefault="00693923">
      <w:pPr>
        <w:pStyle w:val="BodyText"/>
        <w:rPr>
          <w:rFonts w:ascii="Arial"/>
          <w:sz w:val="10"/>
        </w:rPr>
      </w:pPr>
    </w:p>
    <w:p w14:paraId="13A52D01" w14:textId="77777777" w:rsidR="00693923" w:rsidRDefault="00693923">
      <w:pPr>
        <w:pStyle w:val="BodyText"/>
        <w:rPr>
          <w:rFonts w:ascii="Arial"/>
          <w:sz w:val="10"/>
        </w:rPr>
      </w:pPr>
    </w:p>
    <w:p w14:paraId="42BC341D" w14:textId="77777777" w:rsidR="00693923" w:rsidRDefault="00693923">
      <w:pPr>
        <w:pStyle w:val="BodyText"/>
        <w:spacing w:before="1"/>
        <w:rPr>
          <w:rFonts w:ascii="Arial"/>
          <w:sz w:val="10"/>
        </w:rPr>
      </w:pPr>
    </w:p>
    <w:p w14:paraId="49281194" w14:textId="77777777" w:rsidR="00693923" w:rsidRDefault="00A11518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 w14:paraId="21373AD3" w14:textId="77777777" w:rsidR="00693923" w:rsidRDefault="00A11518">
      <w:pPr>
        <w:spacing w:before="103"/>
        <w:ind w:left="8"/>
        <w:rPr>
          <w:rFonts w:ascii="Arial"/>
          <w:sz w:val="12"/>
        </w:rPr>
      </w:pPr>
      <w:r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5ED8853F" w14:textId="77777777" w:rsidR="00693923" w:rsidRDefault="00693923">
      <w:pPr>
        <w:rPr>
          <w:rFonts w:ascii="Arial"/>
          <w:sz w:val="12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3" w:space="720" w:equalWidth="0">
            <w:col w:w="780" w:space="3715"/>
            <w:col w:w="740" w:space="40"/>
            <w:col w:w="4425"/>
          </w:cols>
        </w:sectPr>
      </w:pPr>
    </w:p>
    <w:p w14:paraId="337C9E80" w14:textId="77777777" w:rsidR="00693923" w:rsidRDefault="00693923">
      <w:pPr>
        <w:pStyle w:val="BodyText"/>
        <w:spacing w:before="9"/>
        <w:rPr>
          <w:rFonts w:ascii="Arial"/>
          <w:sz w:val="21"/>
        </w:rPr>
      </w:pPr>
    </w:p>
    <w:p w14:paraId="4ED95B75" w14:textId="77777777" w:rsidR="00693923" w:rsidRDefault="00693923">
      <w:pPr>
        <w:rPr>
          <w:rFonts w:ascii="Arial"/>
          <w:sz w:val="21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039671DF" w14:textId="77777777" w:rsidR="00693923" w:rsidRDefault="00693923">
      <w:pPr>
        <w:pStyle w:val="BodyText"/>
        <w:rPr>
          <w:rFonts w:ascii="Arial"/>
          <w:sz w:val="10"/>
        </w:rPr>
      </w:pPr>
    </w:p>
    <w:p w14:paraId="3D9B2DBC" w14:textId="77777777" w:rsidR="00693923" w:rsidRDefault="00693923">
      <w:pPr>
        <w:pStyle w:val="BodyText"/>
        <w:rPr>
          <w:rFonts w:ascii="Arial"/>
          <w:sz w:val="10"/>
        </w:rPr>
      </w:pPr>
    </w:p>
    <w:p w14:paraId="05366835" w14:textId="77777777" w:rsidR="00693923" w:rsidRDefault="00693923">
      <w:pPr>
        <w:pStyle w:val="BodyText"/>
        <w:rPr>
          <w:rFonts w:ascii="Arial"/>
          <w:sz w:val="10"/>
        </w:rPr>
      </w:pPr>
    </w:p>
    <w:p w14:paraId="134863BE" w14:textId="77777777" w:rsidR="00693923" w:rsidRDefault="00693923">
      <w:pPr>
        <w:pStyle w:val="BodyText"/>
        <w:rPr>
          <w:rFonts w:ascii="Arial"/>
          <w:sz w:val="10"/>
        </w:rPr>
      </w:pPr>
    </w:p>
    <w:p w14:paraId="5B272320" w14:textId="77777777" w:rsidR="00693923" w:rsidRDefault="00693923">
      <w:pPr>
        <w:pStyle w:val="BodyText"/>
        <w:rPr>
          <w:rFonts w:ascii="Arial"/>
          <w:sz w:val="10"/>
        </w:rPr>
      </w:pPr>
    </w:p>
    <w:p w14:paraId="077B57D2" w14:textId="77777777" w:rsidR="00693923" w:rsidRDefault="00693923">
      <w:pPr>
        <w:pStyle w:val="BodyText"/>
        <w:spacing w:before="5"/>
        <w:rPr>
          <w:rFonts w:ascii="Arial"/>
          <w:sz w:val="11"/>
        </w:rPr>
      </w:pPr>
    </w:p>
    <w:p w14:paraId="21E4DAEC" w14:textId="77777777" w:rsidR="00693923" w:rsidRDefault="00A11518">
      <w:pPr>
        <w:tabs>
          <w:tab w:val="left" w:pos="2586"/>
          <w:tab w:val="left" w:pos="3600"/>
        </w:tabs>
        <w:ind w:left="1547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  <w:r>
        <w:rPr>
          <w:rFonts w:ascii="Arial" w:hAnsi="Arial"/>
          <w:color w:val="4D4D4D"/>
          <w:sz w:val="9"/>
        </w:rPr>
        <w:tab/>
        <w:t>0.0</w:t>
      </w:r>
      <w:r>
        <w:rPr>
          <w:rFonts w:ascii="Arial" w:hAnsi="Arial"/>
          <w:color w:val="4D4D4D"/>
          <w:sz w:val="9"/>
        </w:rPr>
        <w:tab/>
      </w:r>
      <w:r>
        <w:rPr>
          <w:rFonts w:ascii="Arial" w:hAnsi="Arial"/>
          <w:color w:val="4D4D4D"/>
          <w:spacing w:val="-3"/>
          <w:sz w:val="9"/>
        </w:rPr>
        <w:t>0.2</w:t>
      </w:r>
    </w:p>
    <w:p w14:paraId="63AF5C16" w14:textId="77777777" w:rsidR="00693923" w:rsidRDefault="00A11518">
      <w:pPr>
        <w:spacing w:before="6"/>
        <w:ind w:left="1577"/>
        <w:jc w:val="center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0.033.</w:t>
      </w:r>
      <w:r>
        <w:rPr>
          <w:rFonts w:ascii="Arial" w:hAnsi="Arial"/>
          <w:spacing w:val="19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15%</w:t>
      </w:r>
    </w:p>
    <w:p w14:paraId="596C955A" w14:textId="77777777" w:rsidR="00693923" w:rsidRDefault="00A11518">
      <w:pPr>
        <w:pStyle w:val="BodyText"/>
        <w:spacing w:before="4"/>
        <w:rPr>
          <w:rFonts w:ascii="Arial"/>
          <w:sz w:val="8"/>
        </w:rPr>
      </w:pPr>
      <w:r>
        <w:br w:type="column"/>
      </w:r>
    </w:p>
    <w:p w14:paraId="35AA83F9" w14:textId="77777777" w:rsidR="00693923" w:rsidRDefault="00A11518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 w14:paraId="6995BEF9" w14:textId="77777777" w:rsidR="00693923" w:rsidRDefault="00A11518">
      <w:pPr>
        <w:pStyle w:val="BodyText"/>
        <w:rPr>
          <w:rFonts w:ascii="Arial"/>
          <w:sz w:val="10"/>
        </w:rPr>
      </w:pPr>
      <w:r>
        <w:br w:type="column"/>
      </w:r>
    </w:p>
    <w:p w14:paraId="30CC364B" w14:textId="77777777" w:rsidR="00693923" w:rsidRDefault="00693923">
      <w:pPr>
        <w:pStyle w:val="BodyText"/>
        <w:spacing w:before="5"/>
        <w:rPr>
          <w:rFonts w:ascii="Arial"/>
          <w:sz w:val="13"/>
        </w:rPr>
      </w:pPr>
    </w:p>
    <w:p w14:paraId="254B9AF0" w14:textId="77777777" w:rsidR="00693923" w:rsidRDefault="00A11518">
      <w:pPr>
        <w:spacing w:before="1"/>
        <w:jc w:val="right"/>
        <w:rPr>
          <w:rFonts w:ascii="Arial" w:hAnsi="Arial"/>
          <w:sz w:val="9"/>
        </w:rPr>
      </w:pPr>
      <w:r>
        <w:pict w14:anchorId="36760571">
          <v:group id="_x0000_s1582" style="position:absolute;left:0;text-align:left;margin-left:325.85pt;margin-top:-142.45pt;width:207.85pt;height:142.5pt;z-index:15798784;mso-position-horizontal-relative:page" coordorigin="6517,-2849" coordsize="4157,2850">
            <v:rect id="_x0000_s1749" style="position:absolute;left:6543;top:-2844;width:4125;height:2818" fillcolor="#e6e6fa" stroked="f">
              <v:fill opacity="13107f"/>
            </v:rect>
            <v:rect id="_x0000_s1748" style="position:absolute;left:6543;top:-2844;width:4125;height:2818" filled="f" strokecolor="#9932cc" strokeweight=".18497mm"/>
            <v:shape id="_x0000_s1747" style="position:absolute;left:6543;top:-2844;width:4125;height:2818" coordorigin="6544,-2843" coordsize="4125,2818" o:spt="100" adj="0,,0" path="m6544,-345r4124,m6544,-795r4124,m6544,-1244r4124,m6544,-1694r4124,m6544,-2143r4124,m6544,-2593r4124,m7022,-26r,-2817m8145,-26r,-2817m9269,-26r,-2817m10393,-26r,-2817e" filled="f" strokecolor="white" strokeweight=".09161mm">
              <v:stroke joinstyle="round"/>
              <v:formulas/>
              <v:path arrowok="t" o:connecttype="segments"/>
            </v:shape>
            <v:shape id="_x0000_s1746" style="position:absolute;left:6543;top:-2844;width:4125;height:2818" coordorigin="6544,-2843" coordsize="4125,2818" o:spt="100" adj="0,,0" path="m6544,-121r4124,m6544,-570r4124,m6544,-1020r4124,m6544,-1469r4124,m6544,-1919r4124,m6544,-2368r4124,m6544,-2818r4124,m7584,-26r,-2817m8707,-26r,-2817m9831,-26r,-2817e" filled="f" strokecolor="white" strokeweight=".18497mm">
              <v:stroke joinstyle="round"/>
              <v:formulas/>
              <v:path arrowok="t" o:connecttype="segments"/>
            </v:shape>
            <v:shape id="_x0000_s1745" style="position:absolute;left:6543;top:-2844;width:4125;height:2818" coordorigin="6544,-2843" coordsize="4125,2818" o:spt="100" adj="0,,0" path="m6544,-1469r4124,m8707,-26r,-2817e" filled="f" strokecolor="#9932cc" strokeweight=".40622mm">
              <v:stroke joinstyle="round"/>
              <v:formulas/>
              <v:path arrowok="t" o:connecttype="segments"/>
            </v:shape>
            <v:shape id="_x0000_s1744" style="position:absolute;left:8469;top:-2351;width:151;height:131" coordorigin="8469,-2350" coordsize="151,131" path="m8544,-2350r-75,130l8619,-2220r-75,-130xe" fillcolor="#9a8822" stroked="f">
              <v:fill opacity="39321f"/>
              <v:path arrowok="t"/>
            </v:shape>
            <v:shape id="_x0000_s1743" style="position:absolute;left:7453;top:-1227;width:573;height:133" coordorigin="7454,-1227" coordsize="573,133" o:spt="100" adj="0,,0" path="m7604,-1094r-75,-130l7454,-1094r150,xm8026,-1097r-75,-130l7876,-1097r150,xe" fillcolor="#0b775e" stroked="f">
              <v:fill opacity="39321f"/>
              <v:stroke joinstyle="round"/>
              <v:formulas/>
              <v:path arrowok="t" o:connecttype="segments"/>
            </v:shape>
            <v:shape id="_x0000_s1742" style="position:absolute;left:8323;top:-2328;width:151;height:131" coordorigin="8323,-2328" coordsize="151,131" path="m8398,-2328r-75,130l8473,-2198r-75,-130xe" fillcolor="#9a8822" stroked="f">
              <v:fill opacity="39321f"/>
              <v:path arrowok="t"/>
            </v:shape>
            <v:shape id="_x0000_s1741" style="position:absolute;left:7380;top:-1087;width:151;height:131" coordorigin="7380,-1087" coordsize="151,131" path="m7455,-1087r-75,130l7531,-957r-76,-130xe" fillcolor="#0b775e" stroked="f">
              <v:fill opacity="39321f"/>
              <v:path arrowok="t"/>
            </v:shape>
            <v:shape id="_x0000_s1740" style="position:absolute;left:9718;top:-2035;width:151;height:131" coordorigin="9718,-2035" coordsize="151,131" path="m9793,-2035r-75,130l9869,-1905r-76,-130xe" fillcolor="#35274a" stroked="f">
              <v:fill opacity="39321f"/>
              <v:path arrowok="t"/>
            </v:shape>
            <v:shape id="_x0000_s1739" style="position:absolute;left:8556;top:-1767;width:151;height:131" coordorigin="8557,-1766" coordsize="151,131" path="m8632,-1766r-75,130l8707,-1636r-75,-130xe" fillcolor="#f2300f" stroked="f">
              <v:fill opacity="39321f"/>
              <v:path arrowok="t"/>
            </v:shape>
            <v:shape id="_x0000_s1738" style="position:absolute;left:9432;top:-2387;width:151;height:131" coordorigin="9432,-2387" coordsize="151,131" path="m9507,-2387r-75,130l9583,-2257r-76,-130xe" fillcolor="#35274a" stroked="f">
              <v:fill opacity="39321f"/>
              <v:path arrowok="t"/>
            </v:shape>
            <v:shape id="_x0000_s1737" style="position:absolute;left:8529;top:-1752;width:794;height:348" coordorigin="8529,-1751" coordsize="794,348" o:spt="100" adj="0,,0" path="m8679,-1621r-75,-130l8529,-1621r150,xm9322,-1403r-75,-130l9172,-1403r150,xe" fillcolor="#f2300f" stroked="f">
              <v:fill opacity="39321f"/>
              <v:stroke joinstyle="round"/>
              <v:formulas/>
              <v:path arrowok="t" o:connecttype="segments"/>
            </v:shape>
            <v:shape id="_x0000_s1736" style="position:absolute;left:6893;top:-2449;width:365;height:1743" coordorigin="6893,-2449" coordsize="365,1743" o:spt="100" adj="0,,0" path="m7044,-2319r-75,-130l6893,-2319r151,xm7258,-706r-76,-130l7107,-706r151,xe" fillcolor="#0b775e" stroked="f">
              <v:fill opacity="39321f"/>
              <v:stroke joinstyle="round"/>
              <v:formulas/>
              <v:path arrowok="t" o:connecttype="segments"/>
            </v:shape>
            <v:shape id="_x0000_s1735" style="position:absolute;left:8584;top:-1908;width:151;height:131" coordorigin="8584,-1907" coordsize="151,131" path="m8659,-1907r-75,130l8734,-1777r-75,-130xe" fillcolor="#f2300f" stroked="f">
              <v:fill opacity="39321f"/>
              <v:path arrowok="t"/>
            </v:shape>
            <v:shape id="_x0000_s1734" style="position:absolute;left:8117;top:-1030;width:151;height:131" coordorigin="8118,-1030" coordsize="151,131" path="m8193,-1030r-75,131l8268,-899r-75,-131xe" fillcolor="#0b775e" stroked="f">
              <v:fill opacity="39321f"/>
              <v:path arrowok="t"/>
            </v:shape>
            <v:shape id="_x0000_s1733" style="position:absolute;left:9060;top:-1455;width:151;height:131" coordorigin="9061,-1455" coordsize="151,131" path="m9136,-1455r-75,130l9211,-1325r-75,-130xe" fillcolor="#f2300f" stroked="f">
              <v:fill opacity="39321f"/>
              <v:path arrowok="t"/>
            </v:shape>
            <v:shape id="_x0000_s1732" style="position:absolute;left:10020;top:-1032;width:151;height:131" coordorigin="10021,-1032" coordsize="151,131" path="m10096,-1032r-75,130l10171,-902r-75,-130xe" fillcolor="#35274a" stroked="f">
              <v:fill opacity="39321f"/>
              <v:path arrowok="t"/>
            </v:shape>
            <v:shape id="_x0000_s1731" style="position:absolute;left:8960;top:-1534;width:151;height:131" coordorigin="8960,-1533" coordsize="151,131" path="m9035,-1533r-75,130l9111,-1403r-76,-130xe" fillcolor="#f2300f" stroked="f">
              <v:fill opacity="39321f"/>
              <v:path arrowok="t"/>
            </v:shape>
            <v:shape id="_x0000_s1730" style="position:absolute;left:9487;top:-2540;width:151;height:131" coordorigin="9488,-2539" coordsize="151,131" path="m9563,-2539r-75,130l9638,-2409r-75,-130xe" fillcolor="#35274a" stroked="f">
              <v:fill opacity="39321f"/>
              <v:path arrowok="t"/>
            </v:shape>
            <v:shape id="_x0000_s1729" style="position:absolute;left:8573;top:-1799;width:151;height:131" coordorigin="8574,-1798" coordsize="151,131" path="m8649,-1798r-75,130l8724,-1668r-75,-130xe" fillcolor="#9a8822" stroked="f">
              <v:fill opacity="39321f"/>
              <v:path arrowok="t"/>
            </v:shape>
            <v:shape id="_x0000_s1728" style="position:absolute;left:8853;top:-1010;width:151;height:131" coordorigin="8854,-1009" coordsize="151,131" path="m8929,-1009r-75,130l9004,-879r-75,-130xe" fillcolor="#f2300f" stroked="f">
              <v:fill opacity="39321f"/>
              <v:path arrowok="t"/>
            </v:shape>
            <v:shape id="_x0000_s1727" style="position:absolute;left:9875;top:-1304;width:151;height:131" coordorigin="9876,-1304" coordsize="151,131" path="m9951,-1304r-75,131l10026,-1173r-75,-131xe" fillcolor="#35274a" stroked="f">
              <v:fill opacity="39321f"/>
              <v:path arrowok="t"/>
            </v:shape>
            <v:shape id="_x0000_s1726" style="position:absolute;left:8679;top:-1545;width:151;height:131" coordorigin="8679,-1545" coordsize="151,131" path="m8755,-1545r-76,130l8830,-1415r-75,-130xe" fillcolor="#f2300f" stroked="f">
              <v:fill opacity="39321f"/>
              <v:path arrowok="t"/>
            </v:shape>
            <v:shape id="_x0000_s1725" style="position:absolute;left:9820;top:-930;width:151;height:131" coordorigin="9821,-930" coordsize="151,131" path="m9896,-930r-75,130l9971,-800r-75,-130xe" fillcolor="#35274a" stroked="f">
              <v:fill opacity="39321f"/>
              <v:path arrowok="t"/>
            </v:shape>
            <v:shape id="_x0000_s1724" style="position:absolute;left:9026;top:-706;width:151;height:131" coordorigin="9027,-705" coordsize="151,131" path="m9102,-705r-75,130l9177,-575r-75,-130xe" fillcolor="#f2300f" stroked="f">
              <v:fill opacity="39321f"/>
              <v:path arrowok="t"/>
            </v:shape>
            <v:shape id="_x0000_s1723" style="position:absolute;left:9463;top:-1026;width:151;height:131" coordorigin="9463,-1026" coordsize="151,131" path="m9538,-1026r-75,130l9613,-896r-75,-130xe" fillcolor="#35274a" stroked="f">
              <v:fill opacity="39321f"/>
              <v:path arrowok="t"/>
            </v:shape>
            <v:shape id="_x0000_s1722" style="position:absolute;left:8782;top:-1415;width:151;height:131" coordorigin="8783,-1414" coordsize="151,131" path="m8858,-1414r-75,130l8933,-1284r-75,-130xe" fillcolor="#f2300f" stroked="f">
              <v:fill opacity="39321f"/>
              <v:path arrowok="t"/>
            </v:shape>
            <v:shape id="_x0000_s1721" style="position:absolute;left:8280;top:-2301;width:238;height:645" coordorigin="8280,-2301" coordsize="238,645" o:spt="100" adj="0,,0" path="m8430,-2171r-75,-130l8280,-2171r150,xm8518,-1656r-75,-130l8368,-1656r150,xe" fillcolor="#9a8822" stroked="f">
              <v:fill opacity="39321f"/>
              <v:stroke joinstyle="round"/>
              <v:formulas/>
              <v:path arrowok="t" o:connecttype="segments"/>
            </v:shape>
            <v:shape id="_x0000_s1720" style="position:absolute;left:8768;top:-1473;width:151;height:131" coordorigin="8768,-1472" coordsize="151,131" path="m8843,-1472r-75,130l8919,-1342r-76,-130xe" fillcolor="#f2300f" stroked="f">
              <v:fill opacity="39321f"/>
              <v:path arrowok="t"/>
            </v:shape>
            <v:shape id="_x0000_s1719" style="position:absolute;left:8051;top:-2106;width:338;height:652" coordorigin="8051,-2106" coordsize="338,652" o:spt="100" adj="0,,0" path="m8201,-1454r-75,-130l8051,-1454r150,xm8389,-1976r-75,-130l8239,-1976r150,xe" fillcolor="#9a8822" stroked="f">
              <v:fill opacity="39321f"/>
              <v:stroke joinstyle="round"/>
              <v:formulas/>
              <v:path arrowok="t" o:connecttype="segments"/>
            </v:shape>
            <v:shape id="_x0000_s1718" style="position:absolute;left:8031;top:-373;width:151;height:131" coordorigin="8032,-373" coordsize="151,131" path="m8107,-373r-75,130l8182,-243r-75,-130xe" fillcolor="#0b775e" stroked="f">
              <v:fill opacity="39321f"/>
              <v:path arrowok="t"/>
            </v:shape>
            <v:shape id="_x0000_s1717" style="position:absolute;left:8905;top:-1520;width:151;height:131" coordorigin="8906,-1519" coordsize="151,131" path="m8981,-1519r-75,130l9056,-1389r-75,-130xe" fillcolor="#f2300f" stroked="f">
              <v:fill opacity="39321f"/>
              <v:path arrowok="t"/>
            </v:shape>
            <v:line id="_x0000_s1716" style="position:absolute" from="8506,-1625" to="8593,-1660" strokecolor="#f2300f" strokeweight=".00172mm"/>
            <v:shape id="_x0000_s1715" style="position:absolute;left:8485;top:-2283;width:117;height:38" coordorigin="8486,-2282" coordsize="117,38" o:spt="100" adj="0,,0" path="m8544,-2263r59,19m8603,-2244r,l8603,-2244t-59,-19l8486,-2282t,l8486,-2282r,e" filled="f" strokecolor="#9a8822" strokeweight=".27658mm">
              <v:stroke joinstyle="round"/>
              <v:formulas/>
              <v:path arrowok="t" o:connecttype="segments"/>
            </v:shape>
            <v:line id="_x0000_s1714" style="position:absolute" from="7943,-1158" to="8453,-1158" strokecolor="#0b775e" strokeweight=".90753mm"/>
            <v:shape id="_x0000_s1713" style="position:absolute;left:8445;top:-1177;width:2;height:2" coordorigin="8445,-1176" coordsize="0,0" path="m8445,-1176r,l8445,-1176e" filled="f" strokecolor="#0b775e" strokeweight=".27658mm">
              <v:path arrowok="t"/>
            </v:shape>
            <v:line id="_x0000_s1712" style="position:absolute" from="7449,-1122" to="7959,-1122" strokecolor="#0b775e" strokeweight=".90581mm"/>
            <v:shape id="_x0000_s1711" style="position:absolute;left:7457;top:-1271;width:115;height:265" coordorigin="7457,-1270" coordsize="115,265" o:spt="100" adj="0,,0" path="m7457,-1105r,l7457,-1105t72,-33l7485,-1005t,l7485,-1005r,m7529,-1138r43,-132m7572,-1270r,l7572,-1270e" filled="f" strokecolor="#0b775e" strokeweight=".27658mm">
              <v:stroke joinstyle="round"/>
              <v:formulas/>
              <v:path arrowok="t" o:connecttype="segments"/>
            </v:shape>
            <v:shape id="_x0000_s1710" style="position:absolute;left:8375;top:-2330;width:47;height:178" coordorigin="8375,-2330" coordsize="47,178" o:spt="100" adj="0,,0" path="m8398,-2241r24,-89m8422,-2330r,l8422,-2330t-24,89l8375,-2152t,l8375,-2152r,e" filled="f" strokecolor="#9a8822" strokeweight=".27658mm">
              <v:stroke joinstyle="round"/>
              <v:formulas/>
              <v:path arrowok="t" o:connecttype="segments"/>
            </v:shape>
            <v:shape id="_x0000_s1709" style="position:absolute;left:7315;top:-1164;width:281;height:328" coordorigin="7315,-1164" coordsize="281,328" o:spt="100" adj="0,,0" path="m7455,-1000r-140,164m7315,-836r,l7315,-836t140,-164l7596,-1164t,l7596,-1164r,e" filled="f" strokecolor="#0b775e" strokeweight=".27658mm">
              <v:stroke joinstyle="round"/>
              <v:formulas/>
              <v:path arrowok="t" o:connecttype="segments"/>
            </v:shape>
            <v:shape id="_x0000_s1708" type="#_x0000_t75" style="position:absolute;left:9715;top:-2019;width:157;height:140">
              <v:imagedata r:id="rId26" o:title=""/>
            </v:shape>
            <v:shape id="_x0000_s1707" style="position:absolute;left:8237;top:-1722;width:790;height:84" coordorigin="8237,-1721" coordsize="790,84" o:spt="100" adj="0,,0" path="m8632,-1680r-395,-41m8237,-1721r,l8237,-1721t395,41l9027,-1638t,l9027,-1638r,e" filled="f" strokecolor="#f2300f" strokeweight=".27658mm">
              <v:stroke joinstyle="round"/>
              <v:formulas/>
              <v:path arrowok="t" o:connecttype="segments"/>
            </v:shape>
            <v:shape id="_x0000_s1706" style="position:absolute;left:9308;top:-2603;width:399;height:604" coordorigin="9308,-2602" coordsize="399,604" o:spt="100" adj="0,,0" path="m9507,-2300r200,-302m9707,-2602r,l9707,-2602t-200,302l9308,-1998t,l9308,-1998r,e" filled="f" strokecolor="#35274a" strokeweight=".27658mm">
              <v:stroke joinstyle="round"/>
              <v:formulas/>
              <v:path arrowok="t" o:connecttype="segments"/>
            </v:shape>
            <v:line id="_x0000_s1705" style="position:absolute" from="9250,-1631" to="9250,-1439" strokecolor="#f2300f" strokeweight=".37511mm"/>
            <v:shape id="_x0000_s1704" style="position:absolute;left:9252;top:-1624;width:2;height:2" coordorigin="9253,-1624" coordsize="0,0" path="m9253,-1624r,l9253,-1624e" filled="f" strokecolor="#f2300f" strokeweight=".27658mm">
              <v:path arrowok="t"/>
            </v:shape>
            <v:line id="_x0000_s1703" style="position:absolute" from="9245,-1454" to="9245,-1262" strokecolor="#f2300f" strokeweight=".37511mm"/>
            <v:shape id="_x0000_s1702" style="position:absolute;left:8531;top:-1792;width:711;height:522" coordorigin="8532,-1791" coordsize="711,522" o:spt="100" adj="0,,0" path="m9242,-1270r,l9242,-1270t-638,-394l8532,-1537t,l8532,-1537r,m8604,-1664r73,-127m8677,-1791r,l8677,-1791e" filled="f" strokecolor="#f2300f" strokeweight=".27658mm">
              <v:stroke joinstyle="round"/>
              <v:formulas/>
              <v:path arrowok="t" o:connecttype="segments"/>
            </v:shape>
            <v:shape id="_x0000_s1701" style="position:absolute;left:6911;top:-2504;width:407;height:1795" coordorigin="6911,-2503" coordsize="407,1795" o:spt="100" adj="0,,0" path="m6969,-2362r57,141m7026,-2221r,l7026,-2221t-57,-141l6911,-2503t,l6911,-2503r,m7182,-749r-135,-41m7047,-790r,l7047,-790t135,41l7318,-708t,l7318,-708r,e" filled="f" strokecolor="#0b775e" strokeweight=".27658mm">
              <v:stroke joinstyle="round"/>
              <v:formulas/>
              <v:path arrowok="t" o:connecttype="segments"/>
            </v:shape>
            <v:shape id="_x0000_s1700" style="position:absolute;left:8549;top:-1992;width:220;height:342" coordorigin="8549,-1991" coordsize="220,342" o:spt="100" adj="0,,0" path="m8659,-1821r-110,-170m8549,-1991r,l8549,-1991t110,170l8769,-1650t,l8769,-1650r,e" filled="f" strokecolor="#f2300f" strokeweight=".27658mm">
              <v:stroke joinstyle="round"/>
              <v:formulas/>
              <v:path arrowok="t" o:connecttype="segments"/>
            </v:shape>
            <v:shape id="_x0000_s1699" style="position:absolute;left:7946;top:-1031;width:492;height:176" coordorigin="7947,-1030" coordsize="492,176" o:spt="100" adj="0,,0" path="m8193,-943r246,-87m8439,-1030r,l8439,-1030t-246,87l7947,-855t,l7947,-855r,e" filled="f" strokecolor="#0b775e" strokeweight=".27658mm">
              <v:stroke joinstyle="round"/>
              <v:formulas/>
              <v:path arrowok="t" o:connecttype="segments"/>
            </v:shape>
            <v:shape id="_x0000_s1698" style="position:absolute;left:9054;top:-1456;width:164;height:175" coordorigin="9054,-1455" coordsize="164,175" o:spt="100" adj="0,,0" path="m9136,-1368r-82,-87m9054,-1455r,l9054,-1455t82,87l9217,-1281t,l9217,-1281r,e" filled="f" strokecolor="#f2300f" strokeweight=".27658mm">
              <v:stroke joinstyle="round"/>
              <v:formulas/>
              <v:path arrowok="t" o:connecttype="segments"/>
            </v:shape>
            <v:shape id="_x0000_s1697" style="position:absolute;left:9872;top:-1193;width:448;height:496" coordorigin="9872,-1193" coordsize="448,496" o:spt="100" adj="0,,0" path="m10096,-945r224,248m10320,-697r,l10320,-697t-224,-248l9872,-1193t,l9872,-1193r,e" filled="f" strokecolor="#35274a" strokeweight=".27658mm">
              <v:stroke joinstyle="round"/>
              <v:formulas/>
              <v:path arrowok="t" o:connecttype="segments"/>
            </v:shape>
            <v:shape id="_x0000_s1696" style="position:absolute;left:9012;top:-1468;width:47;height:42" coordorigin="9012,-1467" coordsize="47,42" o:spt="100" adj="0,,0" path="m9035,-1447r24,-20m9059,-1467r,l9059,-1467t-24,20l9012,-1426t,l9012,-1426r,e" filled="f" strokecolor="#f2300f" strokeweight=".27658mm">
              <v:stroke joinstyle="round"/>
              <v:formulas/>
              <v:path arrowok="t" o:connecttype="segments"/>
            </v:shape>
            <v:shape id="_x0000_s1695" style="position:absolute;left:9461;top:-2581;width:204;height:256" coordorigin="9461,-2580" coordsize="204,256" o:spt="100" adj="0,,0" path="m9563,-2452r-102,-128m9461,-2580r,l9461,-2580t102,128l9665,-2324t,l9665,-2324r,e" filled="f" strokecolor="#35274a" strokeweight=".27658mm">
              <v:stroke joinstyle="round"/>
              <v:formulas/>
              <v:path arrowok="t" o:connecttype="segments"/>
            </v:shape>
            <v:shape id="_x0000_s1694" style="position:absolute;left:8596;top:-1774;width:106;height:124" coordorigin="8596,-1773" coordsize="106,124" o:spt="100" adj="0,,0" path="m8649,-1712r52,62m8701,-1650r,l8701,-1650t-52,-62l8596,-1773t,l8596,-1773r,e" filled="f" strokecolor="#9a8822" strokeweight=".27658mm">
              <v:stroke joinstyle="round"/>
              <v:formulas/>
              <v:path arrowok="t" o:connecttype="segments"/>
            </v:shape>
            <v:shape id="_x0000_s1693" style="position:absolute;left:8789;top:-1226;width:278;height:606" coordorigin="8790,-1225" coordsize="278,606" o:spt="100" adj="0,,0" path="m8929,-922r139,302m9068,-620r,l9068,-620m8929,-922r-139,-303m8790,-1225r,l8790,-1225e" filled="f" strokecolor="#f2300f" strokeweight=".27658mm">
              <v:stroke joinstyle="round"/>
              <v:formulas/>
              <v:path arrowok="t" o:connecttype="segments"/>
            </v:shape>
            <v:line id="_x0000_s1692" style="position:absolute" from="9943,-1217" to="9979,-1217" strokecolor="#35274a" strokeweight=".29906mm"/>
            <v:shape id="_x0000_s1691" style="position:absolute;left:9970;top:-1219;width:2;height:2" coordorigin="9971,-1218" coordsize="0,0" path="m9971,-1218r,l9971,-1218e" filled="f" strokecolor="#35274a" strokeweight=".27658mm">
              <v:path arrowok="t"/>
            </v:shape>
            <v:line id="_x0000_s1690" style="position:absolute" from="9924,-1216" to="9959,-1216" strokecolor="#35274a" strokeweight=".29733mm"/>
            <v:shape id="_x0000_s1689" style="position:absolute;left:9931;top:-1216;width:2;height:2" coordorigin="9931,-1216" coordsize="0,0" path="m9931,-1216r,l9931,-1216e" filled="f" strokecolor="#35274a" strokeweight=".27658mm">
              <v:path arrowok="t"/>
            </v:shape>
            <v:shape id="_x0000_s1688" style="position:absolute;left:8738;top:-1500;width:33;height:84" coordorigin="8738,-1500" coordsize="33,84" o:spt="100" adj="0,,0" path="m8755,-1458r16,42m8771,-1416r,l8771,-1416t-16,-42l8738,-1500t,l8738,-1500r,e" filled="f" strokecolor="#f2300f" strokeweight=".27658mm">
              <v:stroke joinstyle="round"/>
              <v:formulas/>
              <v:path arrowok="t" o:connecttype="segments"/>
            </v:shape>
            <v:shape id="_x0000_s1687" style="position:absolute;left:9838;top:-1057;width:115;height:428" coordorigin="9839,-1057" coordsize="115,428" o:spt="100" adj="0,,0" path="m9896,-843r-57,-214m9839,-1057r,l9839,-1057t57,214l9953,-629t,l9953,-629r,e" filled="f" strokecolor="#35274a" strokeweight=".27658mm">
              <v:stroke joinstyle="round"/>
              <v:formulas/>
              <v:path arrowok="t" o:connecttype="segments"/>
            </v:shape>
            <v:shape id="_x0000_s1686" style="position:absolute;left:9049;top:-713;width:105;height:188" coordorigin="9049,-712" coordsize="105,188" o:spt="100" adj="0,,0" path="m9102,-619r52,94m9154,-525r,l9154,-525t-52,-94l9049,-712t,l9049,-712r,e" filled="f" strokecolor="#f2300f" strokeweight=".27658mm">
              <v:stroke joinstyle="round"/>
              <v:formulas/>
              <v:path arrowok="t" o:connecttype="segments"/>
            </v:shape>
            <v:shape id="_x0000_s1685" style="position:absolute;left:9324;top:-1153;width:428;height:428" coordorigin="9324,-1153" coordsize="428,428" o:spt="100" adj="0,,0" path="m9538,-939r-214,213m9324,-726r,l9324,-726t214,-213l9752,-1153t,l9752,-1153r,e" filled="f" strokecolor="#35274a" strokeweight=".27658mm">
              <v:stroke joinstyle="round"/>
              <v:formulas/>
              <v:path arrowok="t" o:connecttype="segments"/>
            </v:shape>
            <v:shape id="_x0000_s1684" style="position:absolute;left:8821;top:-1594;width:72;height:533" coordorigin="8822,-1594" coordsize="72,533" o:spt="100" adj="0,,0" path="m8858,-1328r-36,266m8822,-1062r,l8822,-1062t36,-266l8894,-1594t,l8894,-1594r,e" filled="f" strokecolor="#f2300f" strokeweight=".27658mm">
              <v:stroke joinstyle="round"/>
              <v:formulas/>
              <v:path arrowok="t" o:connecttype="segments"/>
            </v:shape>
            <v:shape id="_x0000_s1683" style="position:absolute;left:8282;top:-2345;width:321;height:756" coordorigin="8283,-2344" coordsize="321,756" o:spt="100" adj="0,,0" path="m8443,-1700r160,-111m8603,-1811r,l8603,-1811t-160,111l8283,-1588t,l8283,-1588r,m8355,-2214r-20,-130m8335,-2344r,l8335,-2344t20,130l8375,-2084t,l8375,-2084r,e" filled="f" strokecolor="#9a8822" strokeweight=".27658mm">
              <v:stroke joinstyle="round"/>
              <v:formulas/>
              <v:path arrowok="t" o:connecttype="segments"/>
            </v:shape>
            <v:shape id="_x0000_s1682" style="position:absolute;left:8781;top:-1428;width:124;height:84" coordorigin="8782,-1428" coordsize="124,84" o:spt="100" adj="0,,0" path="m8843,-1386r-61,-42m8782,-1428r,l8782,-1428t61,42l8905,-1344t,l8905,-1344r,e" filled="f" strokecolor="#f2300f" strokeweight=".27658mm">
              <v:stroke joinstyle="round"/>
              <v:formulas/>
              <v:path arrowok="t" o:connecttype="segments"/>
            </v:shape>
            <v:shape id="_x0000_s1681" style="position:absolute;left:8081;top:-2147;width:358;height:697" coordorigin="8082,-2147" coordsize="358,697" o:spt="100" adj="0,,0" path="m8126,-1497r-44,-48m8082,-1545r,l8082,-1545t44,48l8171,-1450t,l8171,-1450r,m8314,-2019r125,-128m8439,-2147r,l8439,-2147t-125,128l8189,-1891t,l8189,-1891r,e" filled="f" strokecolor="#9a8822" strokeweight=".27658mm">
              <v:stroke joinstyle="round"/>
              <v:formulas/>
              <v:path arrowok="t" o:connecttype="segments"/>
            </v:shape>
            <v:line id="_x0000_s1680" style="position:absolute" from="7896,-280" to="8115,-280" strokecolor="#0b775e" strokeweight=".49092mm"/>
            <v:shape id="_x0000_s1679" style="position:absolute;left:7904;top:-274;width:2;height:2" coordorigin="7904,-274" coordsize="0,0" path="m7904,-274r,l7904,-274e" filled="f" strokecolor="#0b775e" strokeweight=".27658mm">
              <v:path arrowok="t"/>
            </v:shape>
            <v:line id="_x0000_s1678" style="position:absolute" from="8099,-292" to="8318,-292" strokecolor="#0b775e" strokeweight=".49267mm"/>
            <v:shape id="_x0000_s1677" style="position:absolute;left:8309;top:-299;width:2;height:2" coordorigin="8310,-298" coordsize="0,0" path="m8310,-298r,l8310,-298e" filled="f" strokecolor="#0b775e" strokeweight=".27658mm">
              <v:path arrowok="t"/>
            </v:shape>
            <v:shape id="_x0000_s1676" style="position:absolute;left:8872;top:-1464;width:217;height:62" coordorigin="8873,-1463" coordsize="217,62" o:spt="100" adj="0,,0" path="m8981,-1432r-108,-31m8873,-1463r,l8873,-1463t108,31l9090,-1401t,l9090,-1401r,e" filled="f" strokecolor="#f2300f" strokeweight=".27658mm">
              <v:stroke joinstyle="round"/>
              <v:formulas/>
              <v:path arrowok="t" o:connecttype="segments"/>
            </v:shape>
            <v:shape id="_x0000_s1675" style="position:absolute;left:8468;top:-2300;width:152;height:73" coordorigin="8468,-2300" coordsize="152,73" o:spt="100" adj="0,,0" path="m8603,-2227r17,-17l8603,-2262r-18,18l8603,-2227t-117,-38l8503,-2282r-17,-18l8468,-2282r18,17e" filled="f" strokecolor="#9a8822" strokeweight=".1227mm">
              <v:stroke joinstyle="round"/>
              <v:formulas/>
              <v:path arrowok="t" o:connecttype="segments"/>
            </v:shape>
            <v:shape id="_x0000_s1674" style="position:absolute;left:7439;top:-1288;width:1023;height:300" coordorigin="7440,-1287" coordsize="1023,300" o:spt="100" adj="0,,0" path="m8445,-1159r18,-17l8445,-1193r-17,17l8445,-1159t-988,72l7475,-1105r-18,-17l7440,-1105r17,18m7485,-988r18,-17l7485,-1023r-17,18l7485,-988t87,-265l7590,-1270r-18,-17l7555,-1270r17,17e" filled="f" strokecolor="#0b775e" strokeweight=".1227mm">
              <v:stroke joinstyle="round"/>
              <v:formulas/>
              <v:path arrowok="t" o:connecttype="segments"/>
            </v:shape>
            <v:shape id="_x0000_s1673" style="position:absolute;left:8357;top:-2348;width:82;height:213" coordorigin="8358,-2347" coordsize="82,213" o:spt="100" adj="0,,0" path="m8422,-2312r17,-18l8422,-2347r-18,17l8422,-2312t-47,177l8393,-2152r-18,-18l8358,-2152r17,17e" filled="f" strokecolor="#9a8822" strokeweight=".1227mm">
              <v:stroke joinstyle="round"/>
              <v:formulas/>
              <v:path arrowok="t" o:connecttype="segments"/>
            </v:shape>
            <v:shape id="_x0000_s1672" style="position:absolute;left:7297;top:-1182;width:316;height:363" coordorigin="7298,-1181" coordsize="316,363" o:spt="100" adj="0,,0" path="m7315,-819r17,-17l7315,-854r-17,18l7315,-819t281,-327l7613,-1164r-17,-17l7579,-1164r17,18e" filled="f" strokecolor="#0b775e" strokeweight=".1227mm">
              <v:stroke joinstyle="round"/>
              <v:formulas/>
              <v:path arrowok="t" o:connecttype="segments"/>
            </v:shape>
            <v:shape id="_x0000_s1671" style="position:absolute;left:9705;top:-2028;width:176;height:159" coordorigin="9706,-2028" coordsize="176,159" o:spt="100" adj="0,,0" path="m9723,-1869r17,-17l9723,-1904r-17,18l9723,-1869t141,-124l9881,-2010r-17,-18l9846,-2010r18,17e" filled="f" strokecolor="#35274a" strokeweight=".1227mm">
              <v:stroke joinstyle="round"/>
              <v:formulas/>
              <v:path arrowok="t" o:connecttype="segments"/>
            </v:shape>
            <v:shape id="_x0000_s1670" style="position:absolute;left:8219;top:-1739;width:825;height:119" coordorigin="8220,-1739" coordsize="825,119" o:spt="100" adj="0,,0" path="m8237,-1704r18,-17l8237,-1739r-17,18l8237,-1704t790,83l9044,-1638r-17,-18l9009,-1638r18,17e" filled="f" strokecolor="#f2300f" strokeweight=".1227mm">
              <v:stroke joinstyle="round"/>
              <v:formulas/>
              <v:path arrowok="t" o:connecttype="segments"/>
            </v:shape>
            <v:shape id="_x0000_s1669" style="position:absolute;left:9290;top:-2620;width:434;height:639" coordorigin="9291,-2620" coordsize="434,639" o:spt="100" adj="0,,0" path="m9707,-2585r17,-17l9707,-2620r-18,18l9707,-2585t-399,604l9326,-1998r-18,-18l9291,-1998r17,17e" filled="f" strokecolor="#35274a" strokeweight=".1227mm">
              <v:stroke joinstyle="round"/>
              <v:formulas/>
              <v:path arrowok="t" o:connecttype="segments"/>
            </v:shape>
            <v:shape id="_x0000_s1668" style="position:absolute;left:8514;top:-1809;width:757;height:557" coordorigin="8514,-1809" coordsize="757,557" o:spt="100" adj="0,,0" path="m9253,-1606r17,-18l9253,-1641r-18,17l9253,-1606t-11,354l9259,-1270r-17,-17l9224,-1270r18,18m8532,-1520r17,-17l8532,-1555r-18,18l8532,-1520t145,-254l8695,-1791r-18,-18l8660,-1791r17,17e" filled="f" strokecolor="#f2300f" strokeweight=".1227mm">
              <v:stroke joinstyle="round"/>
              <v:formulas/>
              <v:path arrowok="t" o:connecttype="segments"/>
            </v:shape>
            <v:shape id="_x0000_s1667" style="position:absolute;left:6893;top:-2521;width:442;height:1830" coordorigin="6894,-2520" coordsize="442,1830" o:spt="100" adj="0,,0" path="m7026,-2204r17,-17l7026,-2239r-17,18l7026,-2204t-115,-282l6929,-2503r-18,-17l6894,-2503r17,17m7047,-773r17,-17l7047,-808r-18,18l7047,-773t271,82l7336,-708r-18,-18l7301,-708r17,17e" filled="f" strokecolor="#0b775e" strokeweight=".1227mm">
              <v:stroke joinstyle="round"/>
              <v:formulas/>
              <v:path arrowok="t" o:connecttype="segments"/>
            </v:shape>
            <v:shape id="_x0000_s1666" style="position:absolute;left:8532;top:-2009;width:255;height:377" coordorigin="8532,-2009" coordsize="255,377" o:spt="100" adj="0,,0" path="m8549,-1974r18,-17l8549,-2009r-17,18l8549,-1974t220,341l8787,-1650r-18,-18l8752,-1650r17,17e" filled="f" strokecolor="#f2300f" strokeweight=".1227mm">
              <v:stroke joinstyle="round"/>
              <v:formulas/>
              <v:path arrowok="t" o:connecttype="segments"/>
            </v:shape>
            <v:shape id="_x0000_s1665" style="position:absolute;left:7929;top:-1048;width:527;height:211" coordorigin="7929,-1048" coordsize="527,211" o:spt="100" adj="0,,0" path="m8439,-1013r17,-17l8439,-1048r-18,18l8439,-1013t-492,175l7964,-855r-17,-18l7929,-855r18,17e" filled="f" strokecolor="#0b775e" strokeweight=".1227mm">
              <v:stroke joinstyle="round"/>
              <v:formulas/>
              <v:path arrowok="t" o:connecttype="segments"/>
            </v:shape>
            <v:shape id="_x0000_s1664" style="position:absolute;left:9036;top:-1473;width:199;height:210" coordorigin="9037,-1473" coordsize="199,210" o:spt="100" adj="0,,0" path="m9054,-1438r18,-17l9054,-1473r-17,18l9054,-1438t163,175l9235,-1281r-18,-17l9200,-1281r17,18e" filled="f" strokecolor="#f2300f" strokeweight=".1227mm">
              <v:stroke joinstyle="round"/>
              <v:formulas/>
              <v:path arrowok="t" o:connecttype="segments"/>
            </v:shape>
            <v:shape id="_x0000_s1663" style="position:absolute;left:9854;top:-1211;width:483;height:531" coordorigin="9855,-1211" coordsize="483,531" o:spt="100" adj="0,,0" path="m10320,-680r17,-17l10320,-715r-18,18l10320,-680t-448,-496l9890,-1193r-18,-18l9855,-1193r17,17e" filled="f" strokecolor="#35274a" strokeweight=".1227mm">
              <v:stroke joinstyle="round"/>
              <v:formulas/>
              <v:path arrowok="t" o:connecttype="segments"/>
            </v:shape>
            <v:shape id="_x0000_s1662" style="position:absolute;left:8994;top:-1485;width:82;height:77" coordorigin="8995,-1485" coordsize="82,77" o:spt="100" adj="0,,0" path="m9059,-1450r17,-17l9059,-1485r-18,18l9059,-1450t-47,41l9030,-1426r-18,-18l8995,-1426r17,17e" filled="f" strokecolor="#f2300f" strokeweight=".1227mm">
              <v:stroke joinstyle="round"/>
              <v:formulas/>
              <v:path arrowok="t" o:connecttype="segments"/>
            </v:shape>
            <v:shape id="_x0000_s1661" style="position:absolute;left:9443;top:-2598;width:239;height:291" coordorigin="9444,-2598" coordsize="239,291" o:spt="100" adj="0,,0" path="m9461,-2563r18,-17l9461,-2598r-17,18l9461,-2563t204,256l9682,-2324r-17,-18l9647,-2324r18,17e" filled="f" strokecolor="#35274a" strokeweight=".1227mm">
              <v:stroke joinstyle="round"/>
              <v:formulas/>
              <v:path arrowok="t" o:connecttype="segments"/>
            </v:shape>
            <v:shape id="_x0000_s1660" style="position:absolute;left:8578;top:-1791;width:141;height:159" coordorigin="8579,-1791" coordsize="141,159" o:spt="100" adj="0,,0" path="m8701,-1633r18,-17l8701,-1668r-17,18l8701,-1633t-105,-123l8614,-1773r-18,-18l8579,-1773r17,17e" filled="f" strokecolor="#9a8822" strokeweight=".1227mm">
              <v:stroke joinstyle="round"/>
              <v:formulas/>
              <v:path arrowok="t" o:connecttype="segments"/>
            </v:shape>
            <v:shape id="_x0000_s1659" style="position:absolute;left:8772;top:-1243;width:313;height:641" coordorigin="8772,-1243" coordsize="313,641" o:spt="100" adj="0,,0" path="m9068,-602r17,-18l9068,-637r-18,17l9068,-602t-278,-606l8807,-1225r-17,-18l8772,-1225r18,17e" filled="f" strokecolor="#f2300f" strokeweight=".1227mm">
              <v:stroke joinstyle="round"/>
              <v:formulas/>
              <v:path arrowok="t" o:connecttype="segments"/>
            </v:shape>
            <v:shape id="_x0000_s1658" style="position:absolute;left:9913;top:-1236;width:75;height:38" coordorigin="9914,-1236" coordsize="75,38" o:spt="100" adj="0,,0" path="m9971,-1201r17,-17l9971,-1236r-18,18l9971,-1201t-40,3l9949,-1216r-18,-17l9914,-1216r17,18e" filled="f" strokecolor="#35274a" strokeweight=".1227mm">
              <v:stroke joinstyle="round"/>
              <v:formulas/>
              <v:path arrowok="t" o:connecttype="segments"/>
            </v:shape>
            <v:shape id="_x0000_s1657" style="position:absolute;left:8720;top:-1518;width:68;height:119" coordorigin="8721,-1517" coordsize="68,119" o:spt="100" adj="0,,0" path="m8771,-1399r17,-17l8771,-1434r-18,18l8771,-1399t-33,-83l8756,-1500r-18,-17l8721,-1500r17,18e" filled="f" strokecolor="#f2300f" strokeweight=".1227mm">
              <v:stroke joinstyle="round"/>
              <v:formulas/>
              <v:path arrowok="t" o:connecttype="segments"/>
            </v:shape>
            <v:shape id="_x0000_s1656" style="position:absolute;left:9821;top:-1075;width:150;height:463" coordorigin="9821,-1074" coordsize="150,463" o:spt="100" adj="0,,0" path="m9839,-1039r17,-18l9839,-1074r-18,17l9839,-1039t114,427l9970,-629r-17,-18l9936,-629r17,17e" filled="f" strokecolor="#35274a" strokeweight=".1227mm">
              <v:stroke joinstyle="round"/>
              <v:formulas/>
              <v:path arrowok="t" o:connecttype="segments"/>
            </v:shape>
            <v:shape id="_x0000_s1655" style="position:absolute;left:9031;top:-730;width:140;height:223" coordorigin="9032,-730" coordsize="140,223" o:spt="100" adj="0,,0" path="m9154,-507r17,-18l9154,-542r-17,17l9154,-507m9049,-695r18,-17l9049,-730r-17,18l9049,-695e" filled="f" strokecolor="#f2300f" strokeweight=".1227mm">
              <v:stroke joinstyle="round"/>
              <v:formulas/>
              <v:path arrowok="t" o:connecttype="segments"/>
            </v:shape>
            <v:shape id="_x0000_s1654" style="position:absolute;left:9306;top:-1171;width:463;height:462" coordorigin="9307,-1170" coordsize="463,462" o:spt="100" adj="0,,0" path="m9324,-708r18,-18l9324,-743r-17,17l9324,-708t428,-427l9769,-1153r-17,-17l9734,-1153r18,18e" filled="f" strokecolor="#35274a" strokeweight=".1227mm">
              <v:stroke joinstyle="round"/>
              <v:formulas/>
              <v:path arrowok="t" o:connecttype="segments"/>
            </v:shape>
            <v:shape id="_x0000_s1653" style="position:absolute;left:8804;top:-1612;width:107;height:568" coordorigin="8804,-1611" coordsize="107,568" o:spt="100" adj="0,,0" path="m8822,-1044r17,-18l8822,-1079r-18,17l8822,-1044t72,-532l8911,-1594r-17,-17l8876,-1594r18,18e" filled="f" strokecolor="#f2300f" strokeweight=".1227mm">
              <v:stroke joinstyle="round"/>
              <v:formulas/>
              <v:path arrowok="t" o:connecttype="segments"/>
            </v:shape>
            <v:shape id="_x0000_s1652" style="position:absolute;left:8265;top:-2362;width:355;height:791" coordorigin="8265,-2362" coordsize="355,791" o:spt="100" adj="0,,0" path="m8603,-1793r17,-18l8603,-1828r-18,17l8603,-1793t-320,222l8300,-1588r-17,-18l8265,-1588r18,17m8335,-2327r17,-17l8335,-2362r-18,18l8335,-2327t40,260l8393,-2084r-18,-18l8358,-2084r17,17e" filled="f" strokecolor="#9a8822" strokeweight=".1227mm">
              <v:stroke joinstyle="round"/>
              <v:formulas/>
              <v:path arrowok="t" o:connecttype="segments"/>
            </v:shape>
            <v:shape id="_x0000_s1651" style="position:absolute;left:8764;top:-1446;width:159;height:119" coordorigin="8764,-1445" coordsize="159,119" o:spt="100" adj="0,,0" path="m8782,-1410r17,-18l8782,-1445r-18,17l8782,-1410t123,84l8923,-1344r-18,-17l8888,-1344r17,18e" filled="f" strokecolor="#f2300f" strokeweight=".1227mm">
              <v:stroke joinstyle="round"/>
              <v:formulas/>
              <v:path arrowok="t" o:connecttype="segments"/>
            </v:shape>
            <v:shape id="_x0000_s1650" style="position:absolute;left:8064;top:-2165;width:393;height:732" coordorigin="8064,-2164" coordsize="393,732" o:spt="100" adj="0,,0" path="m8082,-1527r17,-18l8082,-1562r-18,17l8082,-1527t89,94l8188,-1450r-17,-18l8153,-1450r18,17m8439,-2129r17,-18l8439,-2164r-17,17l8439,-2129t-250,256l8206,-1891r-17,-17l8171,-1891r18,18e" filled="f" strokecolor="#9a8822" strokeweight=".1227mm">
              <v:stroke joinstyle="round"/>
              <v:formulas/>
              <v:path arrowok="t" o:connecttype="segments"/>
            </v:shape>
            <v:shape id="_x0000_s1649" style="position:absolute;left:7886;top:-316;width:441;height:60" coordorigin="7887,-316" coordsize="441,60" o:spt="100" adj="0,,0" path="m7904,-256r18,-18l7904,-291r-17,17l7904,-256t406,-25l8327,-298r-17,-18l8292,-298r18,17e" filled="f" strokecolor="#0b775e" strokeweight=".1227mm">
              <v:stroke joinstyle="round"/>
              <v:formulas/>
              <v:path arrowok="t" o:connecttype="segments"/>
            </v:shape>
            <v:shape id="_x0000_s1648" style="position:absolute;left:8855;top:-1481;width:252;height:97" coordorigin="8855,-1481" coordsize="252,97" o:spt="100" adj="0,,0" path="m8873,-1446r17,-17l8873,-1481r-18,18l8873,-1446t217,62l9107,-1401r-17,-18l9072,-1401r18,17e" filled="f" strokecolor="#f2300f" strokeweight=".1227mm">
              <v:stroke joinstyle="round"/>
              <v:formulas/>
              <v:path arrowok="t" o:connecttype="segments"/>
            </v:shape>
            <v:shape id="_x0000_s1647" style="position:absolute;left:6517;top:-2818;width:3314;height:2819" coordorigin="6517,-2818" coordsize="3314,2819" o:spt="100" adj="0,,0" path="m6517,-121r27,m6517,-570r27,m6517,-1020r27,m6517,-1469r27,m6517,-1919r27,m6517,-2368r27,m6517,-2818r27,m7584,1r,-27m8707,1r,-27m9831,1r,-27e" filled="f" strokecolor="#333" strokeweight=".18497mm">
              <v:stroke joinstyle="round"/>
              <v:formulas/>
              <v:path arrowok="t" o:connecttype="segments"/>
            </v:shape>
            <v:shape id="_x0000_s1646" type="#_x0000_t202" style="position:absolute;left:7863;top:-2377;width:596;height:141" filled="f" stroked="f">
              <v:textbox inset="0,0,0,0">
                <w:txbxContent>
                  <w:p w14:paraId="24EA86D3" w14:textId="77777777" w:rsidR="00A11518" w:rsidRDefault="00A11518">
                    <w:pPr>
                      <w:spacing w:before="2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</w:rPr>
                      <w:t>Complex</w:t>
                    </w:r>
                    <w:r>
                      <w:rPr>
                        <w:rFonts w:ascii="Arial"/>
                        <w:b/>
                        <w:color w:val="9A8822"/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  <w:vertAlign w:val="superscript"/>
                      </w:rPr>
                      <w:t>AM</w:t>
                    </w:r>
                  </w:p>
                </w:txbxContent>
              </v:textbox>
            </v:shape>
            <v:shape id="_x0000_s1645" type="#_x0000_t202" style="position:absolute;left:8295;top:-2437;width:364;height:152" filled="f" stroked="f">
              <v:textbox inset="0,0,0,0">
                <w:txbxContent>
                  <w:p w14:paraId="2AAD950C" w14:textId="77777777" w:rsidR="00A11518" w:rsidRDefault="00A11518">
                    <w:pPr>
                      <w:spacing w:line="150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8"/>
                        <w:w w:val="96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spacing w:val="-32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47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4"/>
                        <w:w w:val="98"/>
                        <w:position w:val="8"/>
                        <w:sz w:val="6"/>
                      </w:rPr>
                      <w:t>R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ggr</w:t>
                    </w:r>
                    <w:proofErr w:type="spellEnd"/>
                  </w:p>
                </w:txbxContent>
              </v:textbox>
            </v:shape>
            <v:shape id="_x0000_s1644" type="#_x0000_t202" style="position:absolute;left:8421;top:-2249;width:328;height:134" filled="f" stroked="f">
              <v:textbox inset="0,0,0,0">
                <w:txbxContent>
                  <w:p w14:paraId="6F786B28" w14:textId="77777777" w:rsidR="00A11518" w:rsidRDefault="00A11518">
                    <w:pPr>
                      <w:spacing w:line="80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5"/>
                        <w:w w:val="95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pacing w:val="-5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spacing w:val="11"/>
                        <w:sz w:val="6"/>
                      </w:rPr>
                      <w:t xml:space="preserve">  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position w:val="-1"/>
                        <w:sz w:val="6"/>
                      </w:rPr>
                      <w:t>FR</w:t>
                    </w:r>
                    <w:proofErr w:type="spellEnd"/>
                  </w:p>
                  <w:p w14:paraId="79B3C155" w14:textId="77777777" w:rsidR="00A11518" w:rsidRDefault="00A11518">
                    <w:pPr>
                      <w:spacing w:line="54" w:lineRule="exact"/>
                      <w:ind w:left="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43" type="#_x0000_t202" style="position:absolute;left:7830;top:-1474;width:1197;height:145" filled="f" stroked="f">
              <v:textbox inset="0,0,0,0">
                <w:txbxContent>
                  <w:p w14:paraId="07C6AD00" w14:textId="77777777" w:rsidR="00A11518" w:rsidRDefault="00A11518">
                    <w:pPr>
                      <w:spacing w:before="3" w:line="142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7"/>
                        <w:w w:val="107"/>
                        <w:position w:val="1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1"/>
                        <w:sz w:val="10"/>
                      </w:rPr>
                      <w:t>aliant</w:t>
                    </w:r>
                    <w:r>
                      <w:rPr>
                        <w:rFonts w:ascii="Arial"/>
                        <w:b/>
                        <w:color w:val="9A8822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spacing w:val="-13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 xml:space="preserve">      </w:t>
                    </w:r>
                    <w:r>
                      <w:rPr>
                        <w:rFonts w:ascii="Arial"/>
                        <w:b/>
                        <w:color w:val="9A8822"/>
                        <w:spacing w:val="-6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Sho</w:t>
                    </w:r>
                    <w:r>
                      <w:rPr>
                        <w:rFonts w:ascii="Arial"/>
                        <w:b/>
                        <w:color w:val="F2300F"/>
                        <w:spacing w:val="2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t</w:t>
                    </w:r>
                    <w:r>
                      <w:rPr>
                        <w:rFonts w:ascii="Arial"/>
                        <w:b/>
                        <w:color w:val="F2300F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position w:val="2"/>
                        <w:sz w:val="6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36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42" type="#_x0000_t202" style="position:absolute;left:7620;top:-1366;width:112;height:66" filled="f" stroked="f">
              <v:textbox inset="0,0,0,0">
                <w:txbxContent>
                  <w:p w14:paraId="2E0A97E1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41" type="#_x0000_t202" style="position:absolute;left:8817;top:-1388;width:248;height:139" filled="f" stroked="f">
              <v:textbox inset="0,0,0,0">
                <w:txbxContent>
                  <w:p w14:paraId="05C6B6C9" w14:textId="77777777" w:rsidR="00A11518" w:rsidRDefault="00A11518">
                    <w:pPr>
                      <w:spacing w:before="12" w:line="165" w:lineRule="auto"/>
                      <w:ind w:left="20" w:right="11" w:hanging="2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1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-14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1"/>
                        <w:position w:val="1"/>
                        <w:sz w:val="6"/>
                      </w:rPr>
                      <w:t>AM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3"/>
                        <w:position w:val="1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1"/>
                        <w:sz w:val="6"/>
                      </w:rPr>
                      <w:t>AM</w:t>
                    </w:r>
                    <w:proofErr w:type="spellEnd"/>
                  </w:p>
                </w:txbxContent>
              </v:textbox>
            </v:shape>
            <v:shape id="_x0000_s1640" type="#_x0000_t202" style="position:absolute;left:7444;top:-1281;width:122;height:121" filled="f" stroked="f">
              <v:textbox inset="0,0,0,0">
                <w:txbxContent>
                  <w:p w14:paraId="5CEF41CA" w14:textId="77777777" w:rsidR="00A11518" w:rsidRDefault="00A11518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0B775E"/>
                        <w:spacing w:val="-43"/>
                        <w:w w:val="107"/>
                        <w:sz w:val="10"/>
                      </w:rPr>
                      <w:t>o</w:t>
                    </w:r>
                  </w:p>
                </w:txbxContent>
              </v:textbox>
            </v:shape>
            <v:shape id="_x0000_s1639" type="#_x0000_t202" style="position:absolute;left:8494;top:-1270;width:99;height:66" filled="f" stroked="f">
              <v:textbox inset="0,0,0,0">
                <w:txbxContent>
                  <w:p w14:paraId="7C1392A6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38" type="#_x0000_t202" style="position:absolute;left:8558;top:-1304;width:343;height:121" filled="f" stroked="f">
              <v:textbox inset="0,0,0,0">
                <w:txbxContent>
                  <w:p w14:paraId="62F412DA" w14:textId="77777777" w:rsidR="00A11518" w:rsidRDefault="00A11518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6"/>
                        <w:w w:val="110"/>
                        <w:sz w:val="10"/>
                      </w:rPr>
                      <w:t>Sparse</w:t>
                    </w:r>
                  </w:p>
                </w:txbxContent>
              </v:textbox>
            </v:shape>
            <v:shape id="_x0000_s1637" type="#_x0000_t202" style="position:absolute;left:9078;top:-1344;width:136;height:172" filled="f" stroked="f">
              <v:textbox inset="0,0,0,0">
                <w:txbxContent>
                  <w:p w14:paraId="0F8363F3" w14:textId="77777777" w:rsidR="00A11518" w:rsidRDefault="00A11518">
                    <w:pPr>
                      <w:spacing w:before="3" w:line="102" w:lineRule="exact"/>
                      <w:ind w:left="47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</w:t>
                    </w:r>
                  </w:p>
                  <w:p w14:paraId="3E9E23F7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8"/>
                        <w:w w:val="98"/>
                        <w:position w:val="1"/>
                        <w:sz w:val="6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25"/>
                        <w:w w:val="98"/>
                        <w:sz w:val="6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25"/>
                        <w:w w:val="98"/>
                        <w:position w:val="1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1636" type="#_x0000_t202" style="position:absolute;left:9800;top:-1250;width:112;height:66" filled="f" stroked="f">
              <v:textbox inset="0,0,0,0">
                <w:txbxContent>
                  <w:p w14:paraId="681A4D36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35" type="#_x0000_t202" style="position:absolute;left:9919;top:-1290;width:199;height:82" filled="f" stroked="f">
              <v:textbox inset="0,0,0,0">
                <w:txbxContent>
                  <w:p w14:paraId="2BE7AF2C" w14:textId="77777777" w:rsidR="00A11518" w:rsidRDefault="00A11518">
                    <w:pPr>
                      <w:spacing w:line="82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5"/>
                        <w:position w:val="2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35274A"/>
                        <w:spacing w:val="-6"/>
                        <w:w w:val="95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95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34" type="#_x0000_t202" style="position:absolute;left:7503;top:-1199;width:105;height:66" filled="f" stroked="f">
              <v:textbox inset="0,0,0,0">
                <w:txbxContent>
                  <w:p w14:paraId="67D93E72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33" type="#_x0000_t202" style="position:absolute;left:9790;top:-1218;width:73;height:66" filled="f" stroked="f">
              <v:textbox inset="0,0,0,0">
                <w:txbxContent>
                  <w:p w14:paraId="18BBE2C4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39"/>
                        <w:w w:val="98"/>
                        <w:sz w:val="6"/>
                      </w:rPr>
                      <w:t>M</w:t>
                    </w:r>
                  </w:p>
                </w:txbxContent>
              </v:textbox>
            </v:shape>
            <v:shape id="_x0000_s1632" type="#_x0000_t202" style="position:absolute;left:8182;top:-1116;width:284;height:319" filled="f" stroked="f">
              <v:textbox inset="0,0,0,0">
                <w:txbxContent>
                  <w:p w14:paraId="787C953E" w14:textId="77777777" w:rsidR="00A11518" w:rsidRDefault="00A11518">
                    <w:pPr>
                      <w:spacing w:before="3"/>
                      <w:ind w:left="1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t</w:t>
                    </w:r>
                  </w:p>
                  <w:p w14:paraId="5E7651A6" w14:textId="77777777" w:rsidR="00A11518" w:rsidRDefault="00A11518">
                    <w:pPr>
                      <w:spacing w:before="8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Light</w:t>
                    </w:r>
                  </w:p>
                </w:txbxContent>
              </v:textbox>
            </v:shape>
            <v:shape id="_x0000_s1631" type="#_x0000_t202" style="position:absolute;left:8488;top:-1126;width:99;height:66" filled="f" stroked="f">
              <v:textbox inset="0,0,0,0">
                <w:txbxContent>
                  <w:p w14:paraId="086861D6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30" type="#_x0000_t202" style="position:absolute;left:8694;top:-1036;width:99;height:66" filled="f" stroked="f">
              <v:textbox inset="0,0,0,0">
                <w:txbxContent>
                  <w:p w14:paraId="29476316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29" type="#_x0000_t202" style="position:absolute;left:9221;top:-1192;width:1163;height:231" filled="f" stroked="f">
              <v:textbox inset="0,0,0,0">
                <w:txbxContent>
                  <w:p w14:paraId="4B565AF8" w14:textId="77777777" w:rsidR="00A11518" w:rsidRDefault="00A11518">
                    <w:pPr>
                      <w:spacing w:before="3" w:line="108" w:lineRule="exact"/>
                      <w:ind w:left="488" w:right="394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Sa</w:t>
                    </w:r>
                    <w:r>
                      <w:rPr>
                        <w:rFonts w:ascii="Arial"/>
                        <w:b/>
                        <w:color w:val="35274A"/>
                        <w:spacing w:val="-36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FR</w:t>
                    </w:r>
                    <w:proofErr w:type="spellEnd"/>
                  </w:p>
                  <w:p w14:paraId="4AECC751" w14:textId="77777777" w:rsidR="00A11518" w:rsidRDefault="00A11518">
                    <w:pPr>
                      <w:tabs>
                        <w:tab w:val="left" w:pos="777"/>
                      </w:tabs>
                      <w:spacing w:line="118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Solemn</w:t>
                    </w: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position w:val="1"/>
                        <w:sz w:val="10"/>
                      </w:rPr>
                      <w:t>Melanc</w:t>
                    </w:r>
                    <w:proofErr w:type="spellEnd"/>
                  </w:p>
                </w:txbxContent>
              </v:textbox>
            </v:shape>
            <v:shape id="_x0000_s1628" type="#_x0000_t202" style="position:absolute;left:8636;top:-898;width:362;height:121" filled="f" stroked="f">
              <v:textbox inset="0,0,0,0">
                <w:txbxContent>
                  <w:p w14:paraId="4421CF29" w14:textId="77777777" w:rsidR="00A11518" w:rsidRDefault="00A11518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Round</w:t>
                    </w:r>
                  </w:p>
                </w:txbxContent>
              </v:textbox>
            </v:shape>
            <v:shape id="_x0000_s1627" type="#_x0000_t202" style="position:absolute;left:9376;top:-820;width:99;height:66" filled="f" stroked="f">
              <v:textbox inset="0,0,0,0">
                <w:txbxContent>
                  <w:p w14:paraId="27EE0D4C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26" type="#_x0000_t202" style="position:absolute;left:9648;top:-819;width:270;height:121" filled="f" stroked="f">
              <v:textbox inset="0,0,0,0">
                <w:txbxContent>
                  <w:p w14:paraId="5808709F" w14:textId="77777777" w:rsidR="00A11518" w:rsidRDefault="00A11518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Slow</w:t>
                    </w:r>
                  </w:p>
                </w:txbxContent>
              </v:textbox>
            </v:shape>
            <v:shape id="_x0000_s1625" type="#_x0000_t202" style="position:absolute;left:10194;top:-670;width:99;height:66" filled="f" stroked="f">
              <v:textbox inset="0,0,0,0">
                <w:txbxContent>
                  <w:p w14:paraId="541E1B7A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24" type="#_x0000_t202" style="position:absolute;left:7588;top:-343;width:555;height:217" filled="f" stroked="f">
              <v:textbox inset="0,0,0,0">
                <w:txbxContent>
                  <w:p w14:paraId="7F84BD9D" w14:textId="77777777" w:rsidR="00A11518" w:rsidRDefault="00A11518">
                    <w:pPr>
                      <w:rPr>
                        <w:sz w:val="7"/>
                      </w:rPr>
                    </w:pPr>
                  </w:p>
                  <w:p w14:paraId="226B320A" w14:textId="77777777" w:rsidR="00A11518" w:rsidRDefault="00A11518">
                    <w:pPr>
                      <w:ind w:left="123" w:right="219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23" type="#_x0000_t202" style="position:absolute;left:9836;top:-565;width:554;height:217" fillcolor="#e6e6fa" stroked="f">
              <v:fill opacity="13107f"/>
              <v:textbox inset="0,0,0,0">
                <w:txbxContent>
                  <w:p w14:paraId="03BA4305" w14:textId="77777777" w:rsidR="00A11518" w:rsidRDefault="00A11518">
                    <w:pPr>
                      <w:spacing w:line="34" w:lineRule="exact"/>
                      <w:ind w:left="-2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22" type="#_x0000_t202" style="position:absolute;left:8718;top:-563;width:548;height:215" filled="f" stroked="f">
              <v:textbox inset="0,0,0,0">
                <w:txbxContent>
                  <w:p w14:paraId="5ABFBC8E" w14:textId="77777777" w:rsidR="00A11518" w:rsidRDefault="00A11518">
                    <w:pPr>
                      <w:spacing w:before="7"/>
                      <w:rPr>
                        <w:sz w:val="4"/>
                      </w:rPr>
                    </w:pPr>
                  </w:p>
                  <w:p w14:paraId="08B1869B" w14:textId="77777777" w:rsidR="00A11518" w:rsidRDefault="00A11518">
                    <w:pPr>
                      <w:ind w:left="30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21" type="#_x0000_t202" style="position:absolute;left:8148;top:-565;width:548;height:217" fillcolor="#e6e6fa" stroked="f">
              <v:fill opacity="13107f"/>
              <v:textbox inset="0,0,0,0">
                <w:txbxContent>
                  <w:p w14:paraId="28AAEBB8" w14:textId="77777777" w:rsidR="00A11518" w:rsidRDefault="00A11518">
                    <w:pPr>
                      <w:spacing w:before="4"/>
                      <w:rPr>
                        <w:sz w:val="10"/>
                      </w:rPr>
                    </w:pPr>
                  </w:p>
                  <w:p w14:paraId="4021CADC" w14:textId="77777777" w:rsidR="00A11518" w:rsidRDefault="00A11518">
                    <w:pPr>
                      <w:spacing w:before="1" w:line="77" w:lineRule="exact"/>
                      <w:ind w:left="3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arm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20" type="#_x0000_t202" style="position:absolute;left:7588;top:-565;width:555;height:217" fillcolor="#e6e6fa" stroked="f">
              <v:fill opacity="13107f"/>
              <v:textbox inset="0,0,0,0">
                <w:txbxContent>
                  <w:p w14:paraId="49481F7B" w14:textId="77777777" w:rsidR="00A11518" w:rsidRDefault="00A11518">
                    <w:pPr>
                      <w:spacing w:before="4"/>
                      <w:rPr>
                        <w:sz w:val="10"/>
                      </w:rPr>
                    </w:pPr>
                  </w:p>
                  <w:p w14:paraId="6EEC7BEF" w14:textId="77777777" w:rsidR="00A11518" w:rsidRDefault="00A11518">
                    <w:pPr>
                      <w:spacing w:before="1" w:line="77" w:lineRule="exact"/>
                      <w:ind w:right="-44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W</w:t>
                    </w:r>
                  </w:p>
                </w:txbxContent>
              </v:textbox>
            </v:shape>
            <v:shape id="_x0000_s1619" type="#_x0000_t202" style="position:absolute;left:8909;top:-681;width:112;height:66" filled="f" stroked="f">
              <v:textbox inset="0,0,0,0">
                <w:txbxContent>
                  <w:p w14:paraId="2E53FDFA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18" type="#_x0000_t202" style="position:absolute;left:9117;top:-762;width:232;height:121" filled="f" stroked="f">
              <v:textbox inset="0,0,0,0">
                <w:txbxContent>
                  <w:p w14:paraId="193303A1" w14:textId="77777777" w:rsidR="00A11518" w:rsidRDefault="00A11518">
                    <w:pPr>
                      <w:spacing w:before="7" w:line="113" w:lineRule="exact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34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39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oft</w:t>
                    </w:r>
                    <w:proofErr w:type="spellEnd"/>
                  </w:p>
                </w:txbxContent>
              </v:textbox>
            </v:shape>
            <v:shape id="_x0000_s1617" type="#_x0000_t202" style="position:absolute;left:7588;top:-793;width:555;height:217" fillcolor="#e6e6fa" stroked="f">
              <v:fill opacity="13107f"/>
              <v:textbox inset="0,0,0,0">
                <w:txbxContent>
                  <w:p w14:paraId="22870519" w14:textId="77777777" w:rsidR="00A11518" w:rsidRDefault="00A11518">
                    <w:pPr>
                      <w:spacing w:line="35" w:lineRule="exact"/>
                      <w:ind w:left="169" w:right="187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16" type="#_x0000_t202" style="position:absolute;left:7024;top:-793;width:554;height:217" filled="f" stroked="f">
              <v:textbox inset="0,0,0,0">
                <w:txbxContent>
                  <w:p w14:paraId="67E3A94C" w14:textId="77777777" w:rsidR="00A11518" w:rsidRDefault="00A11518">
                    <w:pPr>
                      <w:spacing w:line="53" w:lineRule="exact"/>
                      <w:ind w:left="15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0B775E"/>
                        <w:spacing w:val="18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B775E"/>
                        <w:spacing w:val="5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15" type="#_x0000_t202" style="position:absolute;left:6549;top:-793;width:470;height:217" fillcolor="#e6e6fa" stroked="f">
              <v:fill opacity="13107f"/>
              <v:textbox inset="0,0,0,0">
                <w:txbxContent>
                  <w:p w14:paraId="4DCE8A47" w14:textId="77777777" w:rsidR="00A11518" w:rsidRDefault="00A11518">
                    <w:pPr>
                      <w:spacing w:before="28"/>
                      <w:ind w:right="22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14" type="#_x0000_t202" style="position:absolute;left:7024;top:-1012;width:554;height:215" filled="f" stroked="f">
              <v:textbox inset="0,0,0,0">
                <w:txbxContent>
                  <w:p w14:paraId="794D6FC0" w14:textId="77777777" w:rsidR="00A11518" w:rsidRDefault="00A11518">
                    <w:pPr>
                      <w:spacing w:line="120" w:lineRule="atLeast"/>
                      <w:ind w:left="85" w:right="-17" w:firstLine="41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Dan</w:t>
                    </w:r>
                    <w:r>
                      <w:rPr>
                        <w:rFonts w:ascii="Arial"/>
                        <w:b/>
                        <w:color w:val="0B775E"/>
                        <w:spacing w:val="-56"/>
                        <w:w w:val="107"/>
                        <w:sz w:val="10"/>
                      </w:rPr>
                      <w:t>c</w:t>
                    </w:r>
                    <w:proofErr w:type="spellEnd"/>
                    <w:r>
                      <w:rPr>
                        <w:rFonts w:ascii="Arial"/>
                        <w:b/>
                        <w:color w:val="0B775E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23"/>
                        <w:w w:val="98"/>
                        <w:position w:val="2"/>
                        <w:sz w:val="6"/>
                      </w:rPr>
                      <w:t>R</w:t>
                    </w: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ing</w:t>
                    </w:r>
                    <w:proofErr w:type="spellEnd"/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Happy</w:t>
                    </w:r>
                  </w:p>
                </w:txbxContent>
              </v:textbox>
            </v:shape>
            <v:shape id="_x0000_s1613" type="#_x0000_t202" style="position:absolute;left:7588;top:-1097;width:555;height:72" fillcolor="#e6e6fa" stroked="f">
              <v:fill opacity="13107f"/>
              <v:textbox inset="0,0,0,0">
                <w:txbxContent>
                  <w:p w14:paraId="67946C37" w14:textId="77777777" w:rsidR="00A11518" w:rsidRDefault="00A11518">
                    <w:pPr>
                      <w:spacing w:line="72" w:lineRule="exact"/>
                      <w:ind w:left="326" w:right="-58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</w:t>
                    </w:r>
                    <w:proofErr w:type="spellEnd"/>
                  </w:p>
                </w:txbxContent>
              </v:textbox>
            </v:shape>
            <v:shape id="_x0000_s1612" type="#_x0000_t202" style="position:absolute;left:10395;top:-1242;width:268;height:217" fillcolor="#e6e6fa" stroked="f">
              <v:fill opacity="13107f"/>
              <v:textbox inset="0,0,0,0">
                <w:txbxContent>
                  <w:p w14:paraId="101F7E78" w14:textId="77777777" w:rsidR="00A11518" w:rsidRDefault="00A11518">
                    <w:pPr>
                      <w:spacing w:before="9"/>
                      <w:rPr>
                        <w:sz w:val="11"/>
                      </w:rPr>
                    </w:pPr>
                  </w:p>
                  <w:p w14:paraId="23438D20" w14:textId="77777777" w:rsidR="00A11518" w:rsidRDefault="00A11518">
                    <w:pPr>
                      <w:spacing w:before="1" w:line="59" w:lineRule="exact"/>
                      <w:ind w:left="-3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holy</w:t>
                    </w:r>
                  </w:p>
                </w:txbxContent>
              </v:textbox>
            </v:shape>
            <v:shape id="_x0000_s1611" type="#_x0000_t202" style="position:absolute;left:7588;top:-1242;width:555;height:58" filled="f" stroked="f">
              <v:textbox inset="0,0,0,0">
                <w:txbxContent>
                  <w:p w14:paraId="4BF288E9" w14:textId="77777777" w:rsidR="00A11518" w:rsidRDefault="00A11518">
                    <w:pPr>
                      <w:spacing w:line="58" w:lineRule="exact"/>
                      <w:ind w:left="-1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0B775E"/>
                        <w:spacing w:val="-40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0B775E"/>
                        <w:spacing w:val="-3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39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11"/>
                        <w:w w:val="98"/>
                        <w:position w:val="2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ful</w:t>
                    </w:r>
                    <w:proofErr w:type="spellEnd"/>
                  </w:p>
                </w:txbxContent>
              </v:textbox>
            </v:shape>
            <v:shape id="_x0000_s1610" type="#_x0000_t202" style="position:absolute;left:9279;top:-1458;width:547;height:211" filled="f" stroked="f">
              <v:textbox inset="0,0,0,0">
                <w:txbxContent>
                  <w:p w14:paraId="3974ED95" w14:textId="77777777" w:rsidR="00A11518" w:rsidRDefault="00A11518">
                    <w:pPr>
                      <w:spacing w:before="10"/>
                      <w:rPr>
                        <w:sz w:val="8"/>
                      </w:rPr>
                    </w:pPr>
                  </w:p>
                  <w:p w14:paraId="55CB476B" w14:textId="77777777" w:rsidR="00A11518" w:rsidRDefault="00A11518">
                    <w:pPr>
                      <w:spacing w:line="93" w:lineRule="exact"/>
                      <w:ind w:left="-88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ong</w:t>
                    </w:r>
                    <w:proofErr w:type="spellEnd"/>
                  </w:p>
                </w:txbxContent>
              </v:textbox>
            </v:shape>
            <v:shape id="_x0000_s1609" type="#_x0000_t202" style="position:absolute;left:9279;top:-1692;width:547;height:211" filled="f" stroked="f">
              <v:textbox inset="0,0,0,0">
                <w:txbxContent>
                  <w:p w14:paraId="2682D8F0" w14:textId="77777777" w:rsidR="00A11518" w:rsidRDefault="00A11518">
                    <w:pPr>
                      <w:spacing w:before="106" w:line="105" w:lineRule="exact"/>
                      <w:ind w:left="-1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</v:shape>
            <v:shape id="_x0000_s1608" type="#_x0000_t202" style="position:absolute;left:8718;top:-1687;width:540;height:206" filled="f" stroked="f">
              <v:textbox inset="0,0,0,0">
                <w:txbxContent>
                  <w:p w14:paraId="379EF341" w14:textId="77777777" w:rsidR="00A11518" w:rsidRDefault="00A11518">
                    <w:pPr>
                      <w:spacing w:line="52" w:lineRule="exact"/>
                      <w:ind w:left="68" w:right="69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 w14:paraId="67E6C3ED" w14:textId="77777777" w:rsidR="00A11518" w:rsidRDefault="00A11518">
                    <w:pPr>
                      <w:spacing w:line="153" w:lineRule="exact"/>
                      <w:ind w:left="-23" w:right="69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position w:val="6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19"/>
                        <w:w w:val="107"/>
                        <w:position w:val="6"/>
                        <w:sz w:val="10"/>
                      </w:rPr>
                      <w:t>s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83"/>
                        <w:w w:val="107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6"/>
                        <w:sz w:val="10"/>
                      </w:rPr>
                      <w:t>e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9"/>
                        <w:position w:val="6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eak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pacing w:val="-8"/>
                        <w:w w:val="98"/>
                        <w:position w:val="2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7" type="#_x0000_t202" style="position:absolute;left:8653;top:-1523;width:99;height:66" filled="f" stroked="f">
              <v:textbox inset="0,0,0,0">
                <w:txbxContent>
                  <w:p w14:paraId="1B826CA9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6" type="#_x0000_t202" style="position:absolute;left:8401;top:-1509;width:99;height:66" filled="f" stroked="f">
              <v:textbox inset="0,0,0,0">
                <w:txbxContent>
                  <w:p w14:paraId="1566C6C8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5" type="#_x0000_t202" style="position:absolute;left:8143;top:-1676;width:569;height:184" filled="f" stroked="f">
              <v:textbox inset="0,0,0,0">
                <w:txbxContent>
                  <w:p w14:paraId="35B22AC4" w14:textId="77777777" w:rsidR="00A11518" w:rsidRDefault="00A11518">
                    <w:pPr>
                      <w:spacing w:before="3" w:line="129" w:lineRule="exact"/>
                      <w:ind w:left="2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Exotic</w:t>
                    </w:r>
                    <w:r>
                      <w:rPr>
                        <w:rFonts w:ascii="Arial"/>
                        <w:b/>
                        <w:color w:val="F2300F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F2300F"/>
                        <w:spacing w:val="-1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pacing w:val="-37"/>
                        <w:w w:val="107"/>
                        <w:position w:val="-2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position w:val="-3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position w:val="-2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3"/>
                        <w:sz w:val="6"/>
                      </w:rPr>
                      <w:t>M</w:t>
                    </w:r>
                  </w:p>
                  <w:p w14:paraId="0F1F8409" w14:textId="77777777" w:rsidR="00A11518" w:rsidRDefault="00A11518">
                    <w:pPr>
                      <w:spacing w:line="51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04" type="#_x0000_t202" style="position:absolute;left:7955;top:-1637;width:99;height:66" filled="f" stroked="f">
              <v:textbox inset="0,0,0,0">
                <w:txbxContent>
                  <w:p w14:paraId="2899EA64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3" type="#_x0000_t202" style="position:absolute;left:8108;top:-1694;width:99;height:66" filled="f" stroked="f">
              <v:textbox inset="0,0,0,0">
                <w:txbxContent>
                  <w:p w14:paraId="2DCE23F6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2" type="#_x0000_t202" style="position:absolute;left:9271;top:-1914;width:555;height:217" filled="f" stroked="f">
              <v:textbox inset="0,0,0,0">
                <w:txbxContent>
                  <w:p w14:paraId="1C500EDB" w14:textId="77777777" w:rsidR="00A11518" w:rsidRDefault="00A11518">
                    <w:pPr>
                      <w:rPr>
                        <w:sz w:val="6"/>
                      </w:rPr>
                    </w:pPr>
                  </w:p>
                  <w:p w14:paraId="4656B915" w14:textId="77777777" w:rsidR="00A11518" w:rsidRDefault="00A11518">
                    <w:pPr>
                      <w:spacing w:before="5"/>
                      <w:rPr>
                        <w:sz w:val="8"/>
                      </w:rPr>
                    </w:pPr>
                  </w:p>
                  <w:p w14:paraId="08072616" w14:textId="77777777" w:rsidR="00A11518" w:rsidRDefault="00A11518">
                    <w:pPr>
                      <w:spacing w:before="1" w:line="22" w:lineRule="exact"/>
                      <w:ind w:left="3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1" type="#_x0000_t202" style="position:absolute;left:8718;top:-1914;width:548;height:212" filled="f" stroked="f">
              <v:textbox inset="0,0,0,0">
                <w:txbxContent>
                  <w:p w14:paraId="3DF1EC16" w14:textId="77777777" w:rsidR="00A11518" w:rsidRDefault="00A11518">
                    <w:pPr>
                      <w:spacing w:before="9"/>
                      <w:rPr>
                        <w:sz w:val="8"/>
                      </w:rPr>
                    </w:pPr>
                  </w:p>
                  <w:p w14:paraId="04FADB04" w14:textId="77777777" w:rsidR="00A11518" w:rsidRDefault="00A11518">
                    <w:pPr>
                      <w:spacing w:line="94" w:lineRule="exact"/>
                      <w:ind w:left="-2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position w:val="2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9A8822"/>
                        <w:spacing w:val="-21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46"/>
                        <w:w w:val="107"/>
                        <w:position w:val="2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9A8822"/>
                        <w:spacing w:val="-12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31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54"/>
                        <w:w w:val="107"/>
                        <w:position w:val="2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spacing w:val="4"/>
                        <w:w w:val="98"/>
                        <w:position w:val="1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position w:val="2"/>
                        <w:sz w:val="10"/>
                      </w:rPr>
                      <w:t>erf</w:t>
                    </w:r>
                    <w:r>
                      <w:rPr>
                        <w:rFonts w:ascii="Arial"/>
                        <w:b/>
                        <w:color w:val="9A8822"/>
                        <w:spacing w:val="-43"/>
                        <w:w w:val="107"/>
                        <w:position w:val="2"/>
                        <w:sz w:val="10"/>
                      </w:rPr>
                      <w:t>u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1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0"/>
                        <w:w w:val="107"/>
                        <w:position w:val="2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</w:p>
                </w:txbxContent>
              </v:textbox>
            </v:shape>
            <v:shape id="_x0000_s1600" type="#_x0000_t202" style="position:absolute;left:8541;top:-1762;width:112;height:66" filled="f" stroked="f">
              <v:textbox inset="0,0,0,0">
                <w:txbxContent>
                  <w:p w14:paraId="6B6D7A0F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99" type="#_x0000_t202" style="position:absolute;left:8147;top:-1859;width:418;height:138" filled="f" stroked="f">
              <v:textbox inset="0,0,0,0">
                <w:txbxContent>
                  <w:p w14:paraId="63F6D216" w14:textId="77777777" w:rsidR="00A11518" w:rsidRDefault="00A11518">
                    <w:pPr>
                      <w:spacing w:before="20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4"/>
                        <w:w w:val="105"/>
                        <w:sz w:val="10"/>
                      </w:rPr>
                      <w:t>Strong</w:t>
                    </w:r>
                    <w:r>
                      <w:rPr>
                        <w:rFonts w:ascii="Arial"/>
                        <w:b/>
                        <w:color w:val="9A8822"/>
                        <w:spacing w:val="-4"/>
                        <w:w w:val="105"/>
                        <w:sz w:val="10"/>
                        <w:vertAlign w:val="superscript"/>
                      </w:rPr>
                      <w:t>AM</w:t>
                    </w:r>
                    <w:proofErr w:type="spellEnd"/>
                  </w:p>
                </w:txbxContent>
              </v:textbox>
            </v:shape>
            <v:shape id="_x0000_s1598" type="#_x0000_t202" style="position:absolute;left:8654;top:-1904;width:99;height:66" filled="f" stroked="f">
              <v:textbox inset="0,0,0,0">
                <w:txbxContent>
                  <w:p w14:paraId="3D5F41E2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97" type="#_x0000_t202" style="position:absolute;left:9836;top:-2141;width:554;height:217" filled="f" stroked="f">
              <v:textbox inset="0,0,0,0">
                <w:txbxContent>
                  <w:p w14:paraId="6A06AB25" w14:textId="77777777" w:rsidR="00A11518" w:rsidRDefault="00A11518">
                    <w:pPr>
                      <w:spacing w:before="53"/>
                      <w:ind w:left="-41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Da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k</w:t>
                    </w:r>
                    <w:proofErr w:type="spellEnd"/>
                  </w:p>
                </w:txbxContent>
              </v:textbox>
            </v:shape>
            <v:shape id="_x0000_s1596" type="#_x0000_t202" style="position:absolute;left:9769;top:-1978;width:99;height:66" filled="f" stroked="f">
              <v:textbox inset="0,0,0,0">
                <w:txbxContent>
                  <w:p w14:paraId="713336CB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95" type="#_x0000_t202" style="position:absolute;left:9353;top:-2094;width:112;height:66" filled="f" stroked="f">
              <v:textbox inset="0,0,0,0">
                <w:txbxContent>
                  <w:p w14:paraId="63B63A93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94" type="#_x0000_t202" style="position:absolute;left:8718;top:-2141;width:548;height:217" fillcolor="#e6e6fa" stroked="f">
              <v:fill opacity="13107f"/>
              <v:textbox inset="0,0,0,0">
                <w:txbxContent>
                  <w:p w14:paraId="4001612F" w14:textId="77777777" w:rsidR="00A11518" w:rsidRDefault="00A11518">
                    <w:pPr>
                      <w:spacing w:before="6"/>
                      <w:rPr>
                        <w:sz w:val="13"/>
                      </w:rPr>
                    </w:pPr>
                  </w:p>
                  <w:p w14:paraId="0FFA17CD" w14:textId="77777777" w:rsidR="00A11518" w:rsidRDefault="00A11518">
                    <w:pPr>
                      <w:spacing w:line="35" w:lineRule="exact"/>
                      <w:ind w:left="45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cisive</w:t>
                    </w:r>
                    <w:proofErr w:type="spellEnd"/>
                  </w:p>
                </w:txbxContent>
              </v:textbox>
            </v:shape>
            <v:shape id="_x0000_s1593" type="#_x0000_t202" style="position:absolute;left:8148;top:-2133;width:548;height:210" filled="f" stroked="f">
              <v:textbox inset="0,0,0,0">
                <w:txbxContent>
                  <w:p w14:paraId="44B7185C" w14:textId="77777777" w:rsidR="00A11518" w:rsidRDefault="00A11518">
                    <w:pPr>
                      <w:spacing w:line="62" w:lineRule="exact"/>
                      <w:ind w:left="60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rising</w:t>
                    </w:r>
                  </w:p>
                  <w:p w14:paraId="3F2E69CC" w14:textId="77777777" w:rsidR="00A11518" w:rsidRDefault="00A11518">
                    <w:pPr>
                      <w:spacing w:before="77" w:line="69" w:lineRule="exact"/>
                      <w:ind w:left="89" w:right="-7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6"/>
                        <w:w w:val="98"/>
                        <w:position w:val="4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7"/>
                        <w:w w:val="107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7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sz w:val="10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17"/>
                        <w:w w:val="98"/>
                        <w:position w:val="1"/>
                        <w:sz w:val="6"/>
                      </w:rPr>
                      <w:t>F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30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ed</w:t>
                    </w:r>
                    <w:r>
                      <w:rPr>
                        <w:rFonts w:ascii="Arial"/>
                        <w:b/>
                        <w:color w:val="9A8822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9A8822"/>
                        <w:spacing w:val="-1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107"/>
                        <w:position w:val="-2"/>
                        <w:sz w:val="10"/>
                      </w:rPr>
                      <w:t>In</w:t>
                    </w:r>
                  </w:p>
                </w:txbxContent>
              </v:textbox>
            </v:shape>
            <v:shape id="_x0000_s1592" type="#_x0000_t202" style="position:absolute;left:7588;top:-2141;width:555;height:217" fillcolor="#e6e6fa" stroked="f">
              <v:fill opacity="13107f"/>
              <v:textbox inset="0,0,0,0">
                <w:txbxContent>
                  <w:p w14:paraId="21F3EA45" w14:textId="77777777" w:rsidR="00A11518" w:rsidRDefault="00A11518">
                    <w:pPr>
                      <w:spacing w:line="70" w:lineRule="exact"/>
                      <w:ind w:right="-72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Surp</w:t>
                    </w:r>
                    <w:proofErr w:type="spellEnd"/>
                  </w:p>
                </w:txbxContent>
              </v:textbox>
            </v:shape>
            <v:shape id="_x0000_s1591" type="#_x0000_t202" style="position:absolute;left:9271;top:-2363;width:555;height:217" filled="f" stroked="f">
              <v:textbox inset="0,0,0,0">
                <w:txbxContent>
                  <w:p w14:paraId="33AADADB" w14:textId="77777777" w:rsidR="00A11518" w:rsidRDefault="00A11518">
                    <w:pPr>
                      <w:spacing w:before="91"/>
                      <w:ind w:left="47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urbi</w:t>
                    </w:r>
                    <w:r>
                      <w:rPr>
                        <w:rFonts w:ascii="Arial"/>
                        <w:b/>
                        <w:color w:val="35274A"/>
                        <w:spacing w:val="-65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35274A"/>
                        <w:w w:val="96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28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590" type="#_x0000_t202" style="position:absolute;left:9115;top:-2276;width:224;height:121" filled="f" stroked="f">
              <v:textbox inset="0,0,0,0">
                <w:txbxContent>
                  <w:p w14:paraId="18554FF5" w14:textId="77777777" w:rsidR="00A11518" w:rsidRDefault="00A11518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Dist</w:t>
                    </w:r>
                    <w:proofErr w:type="spellEnd"/>
                  </w:p>
                </w:txbxContent>
              </v:textbox>
            </v:shape>
            <v:shape id="_x0000_s1589" type="#_x0000_t202" style="position:absolute;left:8638;top:-2406;width:350;height:121" filled="f" stroked="f">
              <v:textbox inset="0,0,0,0">
                <w:txbxContent>
                  <w:p w14:paraId="5D4A193F" w14:textId="77777777" w:rsidR="00A11518" w:rsidRDefault="00A11518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essive</w:t>
                    </w:r>
                  </w:p>
                </w:txbxContent>
              </v:textbox>
            </v:shape>
            <v:shape id="_x0000_s1588" type="#_x0000_t202" style="position:absolute;left:7024;top:-2363;width:554;height:217" fillcolor="#e6e6fa" stroked="f">
              <v:fill opacity="13107f"/>
              <v:textbox inset="0,0,0,0">
                <w:txbxContent>
                  <w:p w14:paraId="5C08726E" w14:textId="77777777" w:rsidR="00A11518" w:rsidRDefault="00A11518">
                    <w:pPr>
                      <w:spacing w:before="48"/>
                      <w:ind w:left="49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87" type="#_x0000_t202" style="position:absolute;left:9836;top:-2591;width:554;height:217" fillcolor="#e6e6fa" stroked="f">
              <v:fill opacity="13107f"/>
              <v:textbox inset="0,0,0,0">
                <w:txbxContent>
                  <w:p w14:paraId="5F05CD12" w14:textId="77777777" w:rsidR="00A11518" w:rsidRDefault="00A11518">
                    <w:pPr>
                      <w:spacing w:line="114" w:lineRule="exact"/>
                      <w:ind w:left="7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</w:t>
                    </w:r>
                  </w:p>
                </w:txbxContent>
              </v:textbox>
            </v:shape>
            <v:shape id="_x0000_s1586" type="#_x0000_t202" style="position:absolute;left:9271;top:-2585;width:555;height:212" filled="f" stroked="f">
              <v:textbox inset="0,0,0,0">
                <w:txbxContent>
                  <w:p w14:paraId="176FD4E5" w14:textId="77777777" w:rsidR="00A11518" w:rsidRDefault="00A11518">
                    <w:pPr>
                      <w:spacing w:line="109" w:lineRule="exact"/>
                      <w:ind w:left="60" w:right="-87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Mysteriou</w:t>
                    </w:r>
                    <w:proofErr w:type="spellEnd"/>
                  </w:p>
                </w:txbxContent>
              </v:textbox>
            </v:shape>
            <v:shape id="_x0000_s1585" type="#_x0000_t202" style="position:absolute;left:7024;top:-2591;width:554;height:217" fillcolor="#e6e6fa" stroked="f">
              <v:fill opacity="13107f"/>
              <v:textbox inset="0,0,0,0">
                <w:txbxContent>
                  <w:p w14:paraId="1760E297" w14:textId="77777777" w:rsidR="00A11518" w:rsidRDefault="00A11518">
                    <w:pPr>
                      <w:spacing w:before="90"/>
                      <w:ind w:left="19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ast</w:t>
                    </w:r>
                    <w:proofErr w:type="spellEnd"/>
                  </w:p>
                </w:txbxContent>
              </v:textbox>
            </v:shape>
            <v:shape id="_x0000_s1584" type="#_x0000_t202" style="position:absolute;left:6549;top:-2591;width:470;height:217" filled="f" stroked="f">
              <v:textbox inset="0,0,0,0">
                <w:txbxContent>
                  <w:p w14:paraId="3701B127" w14:textId="77777777" w:rsidR="00A11518" w:rsidRDefault="00A11518">
                    <w:pPr>
                      <w:spacing w:line="59" w:lineRule="exact"/>
                      <w:ind w:left="409" w:right="-4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  <w:p w14:paraId="56F5FA36" w14:textId="77777777" w:rsidR="00A11518" w:rsidRDefault="00A11518">
                    <w:pPr>
                      <w:spacing w:before="30"/>
                      <w:ind w:left="430" w:right="-29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</w:t>
                    </w:r>
                  </w:p>
                </w:txbxContent>
              </v:textbox>
            </v:shape>
            <v:shape id="_x0000_s1583" type="#_x0000_t202" style="position:absolute;left:9757;top:-2696;width:99;height:66" filled="f" stroked="f">
              <v:textbox inset="0,0,0,0">
                <w:txbxContent>
                  <w:p w14:paraId="7521C670" w14:textId="77777777" w:rsidR="00A11518" w:rsidRDefault="00A11518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4D4D4D"/>
          <w:sz w:val="9"/>
        </w:rPr>
        <w:t>−0.25</w:t>
      </w:r>
    </w:p>
    <w:p w14:paraId="6083ABCC" w14:textId="77777777" w:rsidR="00693923" w:rsidRDefault="00A11518">
      <w:pPr>
        <w:pStyle w:val="BodyText"/>
        <w:rPr>
          <w:rFonts w:ascii="Arial"/>
          <w:sz w:val="10"/>
        </w:rPr>
      </w:pPr>
      <w:r>
        <w:br w:type="column"/>
      </w:r>
    </w:p>
    <w:p w14:paraId="36629D4F" w14:textId="77777777" w:rsidR="00693923" w:rsidRDefault="00693923">
      <w:pPr>
        <w:pStyle w:val="BodyText"/>
        <w:spacing w:before="5"/>
        <w:rPr>
          <w:rFonts w:ascii="Arial"/>
          <w:sz w:val="13"/>
        </w:rPr>
      </w:pPr>
    </w:p>
    <w:p w14:paraId="00399E45" w14:textId="77777777" w:rsidR="00693923" w:rsidRDefault="00A11518">
      <w:pPr>
        <w:spacing w:before="1"/>
        <w:ind w:left="864" w:right="595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0.00</w:t>
      </w:r>
    </w:p>
    <w:p w14:paraId="3D7963E1" w14:textId="77777777" w:rsidR="00693923" w:rsidRDefault="00A11518">
      <w:pPr>
        <w:spacing w:before="6"/>
        <w:ind w:left="67"/>
        <w:rPr>
          <w:rFonts w:ascii="Arial" w:hAnsi="Arial"/>
          <w:sz w:val="10"/>
        </w:rPr>
      </w:pPr>
      <w:r>
        <w:rPr>
          <w:rFonts w:ascii="Arial" w:hAnsi="Arial"/>
          <w:spacing w:val="-1"/>
          <w:w w:val="110"/>
          <w:sz w:val="10"/>
        </w:rPr>
        <w:t>Dimension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3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16%</w:t>
      </w:r>
    </w:p>
    <w:p w14:paraId="74F98C06" w14:textId="77777777" w:rsidR="00693923" w:rsidRDefault="00A11518">
      <w:pPr>
        <w:pStyle w:val="BodyText"/>
        <w:rPr>
          <w:rFonts w:ascii="Arial"/>
          <w:sz w:val="10"/>
        </w:rPr>
      </w:pPr>
      <w:r>
        <w:br w:type="column"/>
      </w:r>
    </w:p>
    <w:p w14:paraId="247DAFE0" w14:textId="77777777" w:rsidR="00693923" w:rsidRDefault="00693923">
      <w:pPr>
        <w:pStyle w:val="BodyText"/>
        <w:spacing w:before="5"/>
        <w:rPr>
          <w:rFonts w:ascii="Arial"/>
          <w:sz w:val="13"/>
        </w:rPr>
      </w:pPr>
    </w:p>
    <w:p w14:paraId="04D0FB39" w14:textId="77777777" w:rsidR="00693923" w:rsidRDefault="00A11518">
      <w:pPr>
        <w:spacing w:before="1"/>
        <w:ind w:left="295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0.25</w:t>
      </w:r>
    </w:p>
    <w:p w14:paraId="60425AD3" w14:textId="77777777" w:rsidR="00693923" w:rsidRDefault="00693923">
      <w:pPr>
        <w:rPr>
          <w:rFonts w:ascii="Arial"/>
          <w:sz w:val="9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5" w:space="720" w:equalWidth="0">
            <w:col w:w="3724" w:space="40"/>
            <w:col w:w="1473" w:space="39"/>
            <w:col w:w="1160" w:space="39"/>
            <w:col w:w="1675" w:space="40"/>
            <w:col w:w="1510"/>
          </w:cols>
        </w:sectPr>
      </w:pPr>
    </w:p>
    <w:p w14:paraId="6CA3356E" w14:textId="77777777" w:rsidR="00693923" w:rsidRDefault="00693923">
      <w:pPr>
        <w:pStyle w:val="BodyText"/>
        <w:rPr>
          <w:rFonts w:ascii="Arial"/>
          <w:sz w:val="20"/>
        </w:rPr>
      </w:pPr>
    </w:p>
    <w:p w14:paraId="4C45A290" w14:textId="77777777" w:rsidR="00693923" w:rsidRDefault="00693923">
      <w:pPr>
        <w:pStyle w:val="BodyText"/>
        <w:rPr>
          <w:rFonts w:ascii="Arial"/>
          <w:sz w:val="20"/>
        </w:rPr>
      </w:pPr>
    </w:p>
    <w:p w14:paraId="267A53D8" w14:textId="77777777" w:rsidR="00693923" w:rsidRDefault="00693923">
      <w:pPr>
        <w:pStyle w:val="BodyText"/>
        <w:spacing w:before="9"/>
        <w:rPr>
          <w:rFonts w:ascii="Arial"/>
        </w:rPr>
      </w:pPr>
    </w:p>
    <w:p w14:paraId="3DEF3DAA" w14:textId="77777777" w:rsidR="00693923" w:rsidRDefault="00A11518">
      <w:pPr>
        <w:spacing w:before="115" w:line="352" w:lineRule="auto"/>
        <w:ind w:left="180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plot,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triangles</w:t>
      </w:r>
      <w:r>
        <w:rPr>
          <w:spacing w:val="16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combined</w:t>
      </w:r>
      <w:r>
        <w:rPr>
          <w:spacing w:val="15"/>
          <w:sz w:val="20"/>
        </w:rPr>
        <w:t xml:space="preserve"> </w:t>
      </w:r>
      <w:r>
        <w:rPr>
          <w:sz w:val="20"/>
        </w:rPr>
        <w:t>factor</w:t>
      </w:r>
      <w:r>
        <w:rPr>
          <w:spacing w:val="15"/>
          <w:sz w:val="20"/>
        </w:rPr>
        <w:t xml:space="preserve"> </w:t>
      </w:r>
      <w:r>
        <w:rPr>
          <w:sz w:val="20"/>
        </w:rPr>
        <w:t>scores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small</w:t>
      </w:r>
      <w:r>
        <w:rPr>
          <w:spacing w:val="16"/>
          <w:sz w:val="20"/>
        </w:rPr>
        <w:t xml:space="preserve"> </w:t>
      </w:r>
      <w:r>
        <w:rPr>
          <w:sz w:val="20"/>
        </w:rPr>
        <w:t>circles</w:t>
      </w:r>
      <w:r>
        <w:rPr>
          <w:spacing w:val="15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partial</w:t>
      </w:r>
      <w:r>
        <w:rPr>
          <w:spacing w:val="13"/>
          <w:sz w:val="20"/>
        </w:rPr>
        <w:t xml:space="preserve"> </w:t>
      </w:r>
      <w:r>
        <w:rPr>
          <w:sz w:val="20"/>
        </w:rPr>
        <w:t>factor</w:t>
      </w:r>
      <w:r>
        <w:rPr>
          <w:spacing w:val="14"/>
          <w:sz w:val="20"/>
        </w:rPr>
        <w:t xml:space="preserve"> </w:t>
      </w:r>
      <w:r>
        <w:rPr>
          <w:sz w:val="20"/>
        </w:rPr>
        <w:t>scores</w:t>
      </w:r>
      <w:r>
        <w:rPr>
          <w:spacing w:val="14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each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groups.</w:t>
      </w:r>
    </w:p>
    <w:p w14:paraId="1E1D8571" w14:textId="77777777" w:rsidR="00693923" w:rsidRDefault="00693923">
      <w:pPr>
        <w:pStyle w:val="BodyText"/>
        <w:spacing w:before="3"/>
        <w:rPr>
          <w:sz w:val="40"/>
        </w:rPr>
      </w:pPr>
    </w:p>
    <w:p w14:paraId="6D94FBFE" w14:textId="77777777" w:rsidR="00693923" w:rsidRDefault="00A11518">
      <w:pPr>
        <w:pStyle w:val="Heading1"/>
      </w:pPr>
      <w:bookmarkStart w:id="101" w:name="Experiment_3:_Combined_Surveys"/>
      <w:bookmarkEnd w:id="101"/>
      <w:r>
        <w:rPr>
          <w:w w:val="105"/>
        </w:rPr>
        <w:t>Experiment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3: </w:t>
      </w:r>
      <w:r>
        <w:rPr>
          <w:spacing w:val="5"/>
          <w:w w:val="105"/>
        </w:rPr>
        <w:t xml:space="preserve"> </w:t>
      </w:r>
      <w:r>
        <w:rPr>
          <w:w w:val="105"/>
        </w:rPr>
        <w:t>Combined</w:t>
      </w:r>
      <w:r>
        <w:rPr>
          <w:spacing w:val="35"/>
          <w:w w:val="105"/>
        </w:rPr>
        <w:t xml:space="preserve"> </w:t>
      </w:r>
      <w:r>
        <w:rPr>
          <w:w w:val="105"/>
        </w:rPr>
        <w:t>Surveys</w:t>
      </w:r>
    </w:p>
    <w:p w14:paraId="0794251B" w14:textId="77777777" w:rsidR="00693923" w:rsidRDefault="00693923">
      <w:pPr>
        <w:pStyle w:val="BodyText"/>
        <w:spacing w:before="4"/>
        <w:rPr>
          <w:b/>
          <w:sz w:val="27"/>
        </w:rPr>
      </w:pPr>
    </w:p>
    <w:p w14:paraId="59602A97" w14:textId="77777777" w:rsidR="00693923" w:rsidRDefault="00A11518">
      <w:pPr>
        <w:pStyle w:val="BodyText"/>
        <w:spacing w:line="355" w:lineRule="auto"/>
        <w:ind w:left="180" w:right="484" w:firstLine="576"/>
      </w:pPr>
      <w:r>
        <w:rPr>
          <w:w w:val="95"/>
        </w:rPr>
        <w:t>Experiment</w:t>
      </w:r>
      <w:r>
        <w:rPr>
          <w:spacing w:val="17"/>
          <w:w w:val="95"/>
        </w:rPr>
        <w:t xml:space="preserve"> </w:t>
      </w:r>
      <w:r>
        <w:rPr>
          <w:w w:val="95"/>
        </w:rPr>
        <w:t>3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7"/>
          <w:w w:val="95"/>
        </w:rPr>
        <w:t xml:space="preserve"> </w:t>
      </w:r>
      <w:r>
        <w:rPr>
          <w:w w:val="95"/>
        </w:rPr>
        <w:t>tables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17"/>
          <w:w w:val="95"/>
        </w:rPr>
        <w:t xml:space="preserve"> </w:t>
      </w:r>
      <w:r>
        <w:rPr>
          <w:w w:val="95"/>
        </w:rPr>
        <w:t>Experiments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2,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additional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collected.</w:t>
      </w:r>
      <w:r>
        <w:rPr>
          <w:spacing w:val="36"/>
          <w:w w:val="95"/>
        </w:rPr>
        <w:t xml:space="preserve"> </w:t>
      </w:r>
      <w:r>
        <w:rPr>
          <w:w w:val="95"/>
        </w:rPr>
        <w:t>Since</w:t>
      </w:r>
      <w:r>
        <w:rPr>
          <w:spacing w:val="13"/>
          <w:w w:val="95"/>
        </w:rPr>
        <w:t xml:space="preserve"> </w:t>
      </w:r>
      <w:r>
        <w:rPr>
          <w:w w:val="95"/>
        </w:rPr>
        <w:t>excerpts</w:t>
      </w:r>
      <w:r>
        <w:rPr>
          <w:spacing w:val="12"/>
          <w:w w:val="95"/>
        </w:rPr>
        <w:t xml:space="preserve"> </w:t>
      </w:r>
      <w:r>
        <w:rPr>
          <w:w w:val="95"/>
        </w:rPr>
        <w:t>6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14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excluded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-54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Experiment</w:t>
      </w:r>
      <w:r>
        <w:rPr>
          <w:spacing w:val="11"/>
          <w:w w:val="95"/>
        </w:rPr>
        <w:t xml:space="preserve"> </w:t>
      </w:r>
      <w:r>
        <w:rPr>
          <w:w w:val="95"/>
        </w:rPr>
        <w:t>1,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also</w:t>
      </w:r>
      <w:r>
        <w:rPr>
          <w:spacing w:val="10"/>
          <w:w w:val="95"/>
        </w:rPr>
        <w:t xml:space="preserve"> </w:t>
      </w:r>
      <w:r>
        <w:rPr>
          <w:w w:val="95"/>
        </w:rPr>
        <w:t>removed</w:t>
      </w:r>
      <w:r>
        <w:rPr>
          <w:spacing w:val="11"/>
          <w:w w:val="95"/>
        </w:rPr>
        <w:t xml:space="preserve"> </w:t>
      </w:r>
      <w:r>
        <w:rPr>
          <w:w w:val="95"/>
        </w:rPr>
        <w:t>those</w:t>
      </w:r>
      <w:r>
        <w:rPr>
          <w:spacing w:val="11"/>
          <w:w w:val="95"/>
        </w:rPr>
        <w:t xml:space="preserve"> </w:t>
      </w:r>
      <w:r>
        <w:rPr>
          <w:w w:val="95"/>
        </w:rPr>
        <w:t>rows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contingency</w:t>
      </w:r>
      <w:r>
        <w:rPr>
          <w:spacing w:val="10"/>
          <w:w w:val="95"/>
        </w:rPr>
        <w:t xml:space="preserve"> </w:t>
      </w:r>
      <w:r>
        <w:rPr>
          <w:w w:val="95"/>
        </w:rPr>
        <w:t>table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2.</w:t>
      </w:r>
      <w:r>
        <w:rPr>
          <w:spacing w:val="1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PLSC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</w:p>
    <w:p w14:paraId="594EBC05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3C8FEB80" w14:textId="77777777" w:rsidR="00693923" w:rsidRDefault="00A11518">
      <w:pPr>
        <w:pStyle w:val="BodyText"/>
        <w:spacing w:before="110" w:line="355" w:lineRule="auto"/>
        <w:ind w:left="171" w:firstLine="8"/>
      </w:pPr>
      <w:r>
        <w:lastRenderedPageBreak/>
        <w:t>conformable (remember that we need the same rows or columns in both tables for this</w:t>
      </w:r>
      <w:r>
        <w:rPr>
          <w:spacing w:val="1"/>
        </w:rPr>
        <w:t xml:space="preserve"> </w:t>
      </w:r>
      <w:r>
        <w:t>analysis).</w:t>
      </w:r>
      <w:r>
        <w:rPr>
          <w:spacing w:val="1"/>
        </w:rPr>
        <w:t xml:space="preserve"> </w:t>
      </w:r>
      <w:r>
        <w:t>The point of this experiment is to identify the strongest covariance, or the</w:t>
      </w:r>
      <w:r>
        <w:rPr>
          <w:spacing w:val="1"/>
        </w:rPr>
        <w:t xml:space="preserve"> </w:t>
      </w:r>
      <w:r>
        <w:t>strongest shared signal, between the two tables. Now, this is not to say that these two</w:t>
      </w:r>
      <w:r>
        <w:rPr>
          <w:spacing w:val="1"/>
        </w:rPr>
        <w:t xml:space="preserve"> </w:t>
      </w:r>
      <w:r>
        <w:t>tables are evaluating the same thing. Instead it allows us to see what is most common</w:t>
      </w:r>
      <w:r>
        <w:rPr>
          <w:spacing w:val="1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information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how</w:t>
      </w:r>
      <w:r>
        <w:rPr>
          <w:spacing w:val="10"/>
          <w:w w:val="95"/>
        </w:rPr>
        <w:t xml:space="preserve"> </w:t>
      </w:r>
      <w:r>
        <w:rPr>
          <w:w w:val="95"/>
        </w:rPr>
        <w:t>often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excerpt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i/>
          <w:w w:val="95"/>
        </w:rPr>
        <w:t>both</w:t>
      </w:r>
      <w:r>
        <w:rPr>
          <w:i/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adjective.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10"/>
          <w:w w:val="95"/>
        </w:rPr>
        <w:t xml:space="preserve"> </w:t>
      </w:r>
      <w:r>
        <w:rPr>
          <w:w w:val="95"/>
        </w:rPr>
        <w:t>allow</w:t>
      </w:r>
      <w:r>
        <w:rPr>
          <w:spacing w:val="10"/>
          <w:w w:val="95"/>
        </w:rPr>
        <w:t xml:space="preserve"> </w:t>
      </w:r>
      <w:r>
        <w:rPr>
          <w:w w:val="95"/>
        </w:rPr>
        <w:t>us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see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tables</w:t>
      </w:r>
      <w:r>
        <w:rPr>
          <w:spacing w:val="13"/>
          <w:w w:val="95"/>
        </w:rPr>
        <w:t xml:space="preserve"> </w:t>
      </w:r>
      <w:r>
        <w:rPr>
          <w:w w:val="95"/>
        </w:rPr>
        <w:t>correspond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another;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associated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musical</w:t>
      </w:r>
      <w:r>
        <w:rPr>
          <w:spacing w:val="9"/>
          <w:w w:val="95"/>
        </w:rPr>
        <w:t xml:space="preserve"> </w:t>
      </w:r>
      <w:r>
        <w:rPr>
          <w:w w:val="95"/>
        </w:rPr>
        <w:t>dimensions.</w:t>
      </w:r>
      <w:r>
        <w:rPr>
          <w:spacing w:val="32"/>
          <w:w w:val="95"/>
        </w:rPr>
        <w:t xml:space="preserve"> </w:t>
      </w:r>
      <w:r>
        <w:rPr>
          <w:w w:val="95"/>
        </w:rPr>
        <w:t>Even</w:t>
      </w:r>
      <w:r>
        <w:rPr>
          <w:spacing w:val="9"/>
          <w:w w:val="95"/>
        </w:rPr>
        <w:t xml:space="preserve"> </w:t>
      </w:r>
      <w:r>
        <w:rPr>
          <w:w w:val="95"/>
        </w:rPr>
        <w:t>though</w:t>
      </w:r>
      <w:r>
        <w:rPr>
          <w:spacing w:val="9"/>
          <w:w w:val="95"/>
        </w:rPr>
        <w:t xml:space="preserve"> </w:t>
      </w:r>
      <w:r>
        <w:rPr>
          <w:w w:val="95"/>
        </w:rPr>
        <w:t>both</w:t>
      </w:r>
      <w:r>
        <w:rPr>
          <w:spacing w:val="9"/>
          <w:w w:val="95"/>
        </w:rPr>
        <w:t xml:space="preserve"> </w:t>
      </w:r>
      <w:r>
        <w:rPr>
          <w:w w:val="95"/>
        </w:rPr>
        <w:t>individual</w:t>
      </w:r>
      <w:r>
        <w:rPr>
          <w:spacing w:val="9"/>
          <w:w w:val="95"/>
        </w:rPr>
        <w:t xml:space="preserve"> </w:t>
      </w:r>
      <w:r>
        <w:rPr>
          <w:w w:val="95"/>
        </w:rPr>
        <w:t>tables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their</w:t>
      </w:r>
      <w:r>
        <w:rPr>
          <w:spacing w:val="9"/>
          <w:w w:val="95"/>
        </w:rPr>
        <w:t xml:space="preserve"> </w:t>
      </w:r>
      <w:r>
        <w:rPr>
          <w:w w:val="95"/>
        </w:rPr>
        <w:t>own</w:t>
      </w:r>
      <w:r>
        <w:rPr>
          <w:spacing w:val="9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>spaces,</w:t>
      </w:r>
      <w:r>
        <w:rPr>
          <w:spacing w:val="10"/>
          <w:w w:val="95"/>
        </w:rPr>
        <w:t xml:space="preserve"> </w:t>
      </w:r>
      <w:r>
        <w:rPr>
          <w:w w:val="95"/>
        </w:rPr>
        <w:t>plotting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allow</w:t>
      </w:r>
      <w:r>
        <w:rPr>
          <w:spacing w:val="10"/>
          <w:w w:val="95"/>
        </w:rPr>
        <w:t xml:space="preserve"> </w:t>
      </w:r>
      <w:r>
        <w:rPr>
          <w:w w:val="95"/>
        </w:rPr>
        <w:t>us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see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excerpts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separated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surveys.</w:t>
      </w:r>
    </w:p>
    <w:p w14:paraId="784A659D" w14:textId="77777777" w:rsidR="00693923" w:rsidRDefault="00A11518">
      <w:pPr>
        <w:tabs>
          <w:tab w:val="left" w:pos="1934"/>
        </w:tabs>
        <w:spacing w:before="6"/>
        <w:ind w:left="756"/>
        <w:rPr>
          <w:sz w:val="24"/>
        </w:rPr>
      </w:pPr>
      <w:r>
        <w:rPr>
          <w:noProof/>
        </w:rPr>
        <w:drawing>
          <wp:anchor distT="0" distB="0" distL="0" distR="0" simplePos="0" relativeHeight="15800832" behindDoc="0" locked="0" layoutInCell="1" allowOverlap="1" wp14:anchorId="68BB8462" wp14:editId="7CD2969D">
            <wp:simplePos x="0" y="0"/>
            <wp:positionH relativeFrom="page">
              <wp:posOffset>3886200</wp:posOffset>
            </wp:positionH>
            <wp:positionV relativeFrom="paragraph">
              <wp:posOffset>249317</wp:posOffset>
            </wp:positionV>
            <wp:extent cx="2971805" cy="2057404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Results.</w:t>
      </w:r>
      <w:r>
        <w:rPr>
          <w:b/>
          <w:sz w:val="24"/>
        </w:rPr>
        <w:tab/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analysis</w:t>
      </w:r>
    </w:p>
    <w:p w14:paraId="59292940" w14:textId="77777777" w:rsidR="00693923" w:rsidRDefault="00A11518">
      <w:pPr>
        <w:pStyle w:val="BodyText"/>
        <w:spacing w:before="154" w:line="355" w:lineRule="auto"/>
        <w:ind w:left="180" w:right="5084"/>
      </w:pPr>
      <w:r>
        <w:rPr>
          <w:w w:val="95"/>
        </w:rPr>
        <w:t>revealed</w:t>
      </w:r>
      <w:r>
        <w:rPr>
          <w:spacing w:val="13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extracted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majority of the variance (83.60%).</w:t>
      </w:r>
      <w:r>
        <w:rPr>
          <w:spacing w:val="1"/>
        </w:rPr>
        <w:t xml:space="preserve"> </w:t>
      </w:r>
      <w:r>
        <w:t>Of that</w:t>
      </w:r>
      <w:r>
        <w:rPr>
          <w:spacing w:val="-57"/>
        </w:rPr>
        <w:t xml:space="preserve"> </w:t>
      </w:r>
      <w:r>
        <w:rPr>
          <w:w w:val="95"/>
        </w:rPr>
        <w:t>total</w:t>
      </w:r>
      <w:r>
        <w:rPr>
          <w:spacing w:val="17"/>
          <w:w w:val="95"/>
        </w:rPr>
        <w:t xml:space="preserve"> </w:t>
      </w:r>
      <w:r>
        <w:rPr>
          <w:w w:val="95"/>
        </w:rPr>
        <w:t>extracted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7"/>
          <w:w w:val="95"/>
        </w:rPr>
        <w:t xml:space="preserve"> </w:t>
      </w:r>
      <w:r>
        <w:rPr>
          <w:w w:val="95"/>
        </w:rPr>
        <w:t>two</w:t>
      </w:r>
      <w:r>
        <w:rPr>
          <w:spacing w:val="18"/>
          <w:w w:val="95"/>
        </w:rPr>
        <w:t xml:space="preserve"> </w:t>
      </w:r>
      <w:r>
        <w:rPr>
          <w:w w:val="95"/>
        </w:rPr>
        <w:t>dimensions,</w:t>
      </w:r>
      <w:r>
        <w:rPr>
          <w:spacing w:val="-54"/>
          <w:w w:val="95"/>
        </w:rPr>
        <w:t xml:space="preserve"> </w:t>
      </w:r>
      <w:r>
        <w:t>the first dimension extracted 64.35% and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19.26%.</w:t>
      </w:r>
    </w:p>
    <w:p w14:paraId="1B2067C6" w14:textId="77777777" w:rsidR="00693923" w:rsidRDefault="00A11518">
      <w:pPr>
        <w:pStyle w:val="BodyText"/>
        <w:spacing w:line="355" w:lineRule="auto"/>
        <w:ind w:left="180" w:right="5282" w:hanging="9"/>
      </w:pPr>
      <w:r>
        <w:t>The</w:t>
      </w:r>
      <w:r>
        <w:rPr>
          <w:spacing w:val="2"/>
        </w:rPr>
        <w:t xml:space="preserve"> </w:t>
      </w:r>
      <w:r>
        <w:t>scree</w:t>
      </w:r>
      <w:r>
        <w:rPr>
          <w:spacing w:val="3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below</w:t>
      </w:r>
      <w:r>
        <w:rPr>
          <w:spacing w:val="3"/>
        </w:rPr>
        <w:t xml:space="preserve"> </w:t>
      </w:r>
      <w:r>
        <w:t>shows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rPr>
          <w:w w:val="95"/>
        </w:rPr>
        <w:t>possible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4"/>
          <w:w w:val="95"/>
        </w:rPr>
        <w:t xml:space="preserve"> </w:t>
      </w:r>
      <w:r>
        <w:rPr>
          <w:w w:val="95"/>
        </w:rPr>
        <w:t>elbows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</w:p>
    <w:p w14:paraId="4539E382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58D9BE21" w14:textId="77777777" w:rsidR="00693923" w:rsidRDefault="00A11518">
      <w:pPr>
        <w:pStyle w:val="BodyText"/>
        <w:spacing w:line="355" w:lineRule="auto"/>
        <w:ind w:left="174" w:right="-15" w:firstLine="5"/>
      </w:pPr>
      <w:r>
        <w:t>graph, at the 3rd and 5th dimensions. The</w:t>
      </w:r>
      <w:r>
        <w:rPr>
          <w:spacing w:val="-57"/>
        </w:rPr>
        <w:t xml:space="preserve"> </w:t>
      </w:r>
      <w:r>
        <w:rPr>
          <w:w w:val="95"/>
        </w:rPr>
        <w:t>3rd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4th</w:t>
      </w:r>
      <w:r>
        <w:rPr>
          <w:spacing w:val="8"/>
          <w:w w:val="95"/>
        </w:rPr>
        <w:t xml:space="preserve"> </w:t>
      </w:r>
      <w:r>
        <w:rPr>
          <w:w w:val="95"/>
        </w:rPr>
        <w:t>dimensions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significant,</w:t>
      </w:r>
    </w:p>
    <w:p w14:paraId="345FD1E7" w14:textId="77777777" w:rsidR="00693923" w:rsidRDefault="00A11518">
      <w:pPr>
        <w:spacing w:before="76"/>
        <w:ind w:left="174"/>
        <w:rPr>
          <w:i/>
          <w:sz w:val="24"/>
        </w:rPr>
      </w:pPr>
      <w:r>
        <w:br w:type="column"/>
      </w:r>
      <w:bookmarkStart w:id="102" w:name="Results"/>
      <w:bookmarkEnd w:id="102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14</w:t>
      </w:r>
    </w:p>
    <w:p w14:paraId="5B04638F" w14:textId="77777777" w:rsidR="00693923" w:rsidRDefault="00693923">
      <w:pPr>
        <w:rPr>
          <w:sz w:val="24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4622" w:space="51"/>
            <w:col w:w="5027"/>
          </w:cols>
        </w:sectPr>
      </w:pPr>
    </w:p>
    <w:p w14:paraId="526C3A38" w14:textId="77777777" w:rsidR="00693923" w:rsidRDefault="00A11518">
      <w:pPr>
        <w:pStyle w:val="BodyText"/>
        <w:spacing w:line="355" w:lineRule="auto"/>
        <w:ind w:left="180" w:right="158"/>
      </w:pPr>
      <w:r>
        <w:t>extracting 6.02% and 3.67% of the variance, respectively.</w:t>
      </w:r>
      <w:r>
        <w:rPr>
          <w:spacing w:val="1"/>
        </w:rPr>
        <w:t xml:space="preserve"> </w:t>
      </w:r>
      <w:r>
        <w:t>Interpretations of the third</w:t>
      </w:r>
      <w:r>
        <w:rPr>
          <w:spacing w:val="1"/>
        </w:rPr>
        <w:t xml:space="preserve"> </w:t>
      </w:r>
      <w:r>
        <w:rPr>
          <w:w w:val="95"/>
        </w:rPr>
        <w:t>dimension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beyond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beyond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scope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paper,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seeing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-54"/>
          <w:w w:val="95"/>
        </w:rPr>
        <w:t xml:space="preserve"> </w:t>
      </w:r>
      <w:r>
        <w:t>significant dimensions beyond the second suggests possible future analyses and</w:t>
      </w:r>
      <w:r>
        <w:rPr>
          <w:spacing w:val="1"/>
        </w:rPr>
        <w:t xml:space="preserve"> </w:t>
      </w:r>
      <w:r>
        <w:t>interpretations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method.</w:t>
      </w:r>
    </w:p>
    <w:p w14:paraId="1D0244F2" w14:textId="77777777" w:rsidR="00693923" w:rsidRDefault="00A11518">
      <w:pPr>
        <w:pStyle w:val="BodyText"/>
        <w:spacing w:before="259" w:line="355" w:lineRule="auto"/>
        <w:ind w:left="173" w:right="186" w:firstLine="582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plot</w:t>
      </w:r>
      <w:r>
        <w:rPr>
          <w:spacing w:val="13"/>
          <w:w w:val="95"/>
        </w:rPr>
        <w:t xml:space="preserve"> </w:t>
      </w:r>
      <w:r>
        <w:rPr>
          <w:w w:val="95"/>
        </w:rPr>
        <w:t>below</w:t>
      </w:r>
      <w:r>
        <w:rPr>
          <w:spacing w:val="13"/>
          <w:w w:val="95"/>
        </w:rPr>
        <w:t xml:space="preserve"> </w:t>
      </w:r>
      <w:r>
        <w:rPr>
          <w:w w:val="95"/>
        </w:rPr>
        <w:t>shows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table</w:t>
      </w:r>
      <w:r>
        <w:rPr>
          <w:spacing w:val="14"/>
          <w:w w:val="95"/>
        </w:rPr>
        <w:t xml:space="preserve"> </w:t>
      </w:r>
      <w:r>
        <w:rPr>
          <w:w w:val="95"/>
        </w:rPr>
        <w:t>load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most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dimensions.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purposes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visualization,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showing</w:t>
      </w:r>
      <w:r>
        <w:rPr>
          <w:spacing w:val="9"/>
          <w:w w:val="95"/>
        </w:rPr>
        <w:t xml:space="preserve"> </w:t>
      </w:r>
      <w:r>
        <w:rPr>
          <w:w w:val="95"/>
        </w:rPr>
        <w:t>only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>variables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70%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variance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explained.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nature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PLSC</w:t>
      </w:r>
      <w:r>
        <w:rPr>
          <w:spacing w:val="-9"/>
        </w:rPr>
        <w:t xml:space="preserve"> </w:t>
      </w:r>
      <w:r>
        <w:t>also</w:t>
      </w:r>
    </w:p>
    <w:p w14:paraId="7B1BC024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72A7292D" w14:textId="77777777" w:rsidR="00693923" w:rsidRDefault="00A11518">
      <w:pPr>
        <w:pStyle w:val="BodyText"/>
        <w:spacing w:before="110" w:line="355" w:lineRule="auto"/>
        <w:ind w:left="124" w:firstLine="55"/>
      </w:pPr>
      <w:r>
        <w:rPr>
          <w:w w:val="95"/>
        </w:rPr>
        <w:lastRenderedPageBreak/>
        <w:t>suggests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most</w:t>
      </w:r>
      <w:r>
        <w:rPr>
          <w:spacing w:val="15"/>
          <w:w w:val="95"/>
        </w:rPr>
        <w:t xml:space="preserve"> </w:t>
      </w:r>
      <w:r>
        <w:rPr>
          <w:w w:val="95"/>
        </w:rPr>
        <w:t>associated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another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two tables. The strongest signal on the first dimension juxtaposes the slow and legato</w:t>
      </w:r>
      <w:r>
        <w:rPr>
          <w:spacing w:val="1"/>
        </w:rPr>
        <w:t xml:space="preserve"> </w:t>
      </w:r>
      <w:r>
        <w:t>musical qualities in the positive direction with the fast, staccato, marcato, and conjunct</w:t>
      </w:r>
      <w:r>
        <w:rPr>
          <w:spacing w:val="1"/>
        </w:rPr>
        <w:t xml:space="preserve"> </w:t>
      </w:r>
      <w:r>
        <w:rPr>
          <w:spacing w:val="-1"/>
        </w:rPr>
        <w:t xml:space="preserve">musical qualities </w:t>
      </w:r>
      <w:r>
        <w:t>in the negative direction. The adjectives associated with the qualities in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positive</w:t>
      </w:r>
      <w:r>
        <w:rPr>
          <w:spacing w:val="11"/>
          <w:w w:val="95"/>
        </w:rPr>
        <w:t xml:space="preserve"> </w:t>
      </w:r>
      <w:r>
        <w:rPr>
          <w:w w:val="95"/>
        </w:rPr>
        <w:t>direction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“Dark,”</w:t>
      </w:r>
      <w:r>
        <w:rPr>
          <w:spacing w:val="12"/>
          <w:w w:val="95"/>
        </w:rPr>
        <w:t xml:space="preserve"> </w:t>
      </w:r>
      <w:r>
        <w:rPr>
          <w:w w:val="95"/>
        </w:rPr>
        <w:t>“Dull,”</w:t>
      </w:r>
      <w:r>
        <w:rPr>
          <w:spacing w:val="11"/>
          <w:w w:val="95"/>
        </w:rPr>
        <w:t xml:space="preserve"> </w:t>
      </w:r>
      <w:r>
        <w:rPr>
          <w:w w:val="95"/>
        </w:rPr>
        <w:t>“Long,”</w:t>
      </w:r>
      <w:r>
        <w:rPr>
          <w:spacing w:val="12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11"/>
          <w:w w:val="95"/>
        </w:rPr>
        <w:t xml:space="preserve"> </w:t>
      </w:r>
      <w:r>
        <w:rPr>
          <w:w w:val="95"/>
        </w:rPr>
        <w:t>“Sad,”</w:t>
      </w:r>
      <w:r>
        <w:rPr>
          <w:spacing w:val="12"/>
          <w:w w:val="95"/>
        </w:rPr>
        <w:t xml:space="preserve"> </w:t>
      </w:r>
      <w:r>
        <w:rPr>
          <w:w w:val="95"/>
        </w:rPr>
        <w:t>“Slow,”</w:t>
      </w:r>
      <w:r>
        <w:rPr>
          <w:spacing w:val="11"/>
          <w:w w:val="95"/>
        </w:rPr>
        <w:t xml:space="preserve"> </w:t>
      </w:r>
      <w:r>
        <w:rPr>
          <w:w w:val="95"/>
        </w:rPr>
        <w:t>“Solemn,”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“Weak.”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adjectives</w:t>
      </w:r>
      <w:r>
        <w:rPr>
          <w:spacing w:val="16"/>
          <w:w w:val="95"/>
        </w:rPr>
        <w:t xml:space="preserve"> </w:t>
      </w:r>
      <w:r>
        <w:rPr>
          <w:w w:val="95"/>
        </w:rPr>
        <w:t>associated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negative</w:t>
      </w:r>
      <w:r>
        <w:rPr>
          <w:spacing w:val="16"/>
          <w:w w:val="95"/>
        </w:rPr>
        <w:t xml:space="preserve"> </w:t>
      </w:r>
      <w:r>
        <w:rPr>
          <w:w w:val="95"/>
        </w:rPr>
        <w:t>direction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“Bright,”</w:t>
      </w:r>
      <w:r>
        <w:rPr>
          <w:spacing w:val="17"/>
          <w:w w:val="95"/>
        </w:rPr>
        <w:t xml:space="preserve"> </w:t>
      </w:r>
      <w:r>
        <w:rPr>
          <w:w w:val="95"/>
        </w:rPr>
        <w:t>“Colorful,”</w:t>
      </w:r>
      <w:r>
        <w:rPr>
          <w:spacing w:val="1"/>
          <w:w w:val="95"/>
        </w:rPr>
        <w:t xml:space="preserve"> </w:t>
      </w:r>
      <w:r>
        <w:t>“Dancing,”</w:t>
      </w:r>
      <w:r>
        <w:rPr>
          <w:spacing w:val="12"/>
        </w:rPr>
        <w:t xml:space="preserve"> </w:t>
      </w:r>
      <w:r>
        <w:t>“Fast,”</w:t>
      </w:r>
      <w:r>
        <w:rPr>
          <w:spacing w:val="13"/>
        </w:rPr>
        <w:t xml:space="preserve"> </w:t>
      </w:r>
      <w:r>
        <w:t>“Happy,”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“Light.”</w:t>
      </w:r>
    </w:p>
    <w:p w14:paraId="11E3862E" w14:textId="77777777" w:rsidR="00693923" w:rsidRDefault="00A11518">
      <w:pPr>
        <w:pStyle w:val="BodyText"/>
        <w:spacing w:line="355" w:lineRule="auto"/>
        <w:ind w:left="124" w:right="240" w:firstLine="631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second</w:t>
      </w:r>
      <w:r>
        <w:rPr>
          <w:spacing w:val="6"/>
          <w:w w:val="95"/>
        </w:rPr>
        <w:t xml:space="preserve"> </w:t>
      </w:r>
      <w:r>
        <w:rPr>
          <w:w w:val="95"/>
        </w:rPr>
        <w:t>dimension</w:t>
      </w:r>
      <w:r>
        <w:rPr>
          <w:spacing w:val="7"/>
          <w:w w:val="95"/>
        </w:rPr>
        <w:t xml:space="preserve"> </w:t>
      </w:r>
      <w:r>
        <w:rPr>
          <w:w w:val="95"/>
        </w:rPr>
        <w:t>identified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positive</w:t>
      </w:r>
      <w:r>
        <w:rPr>
          <w:spacing w:val="7"/>
          <w:w w:val="95"/>
        </w:rPr>
        <w:t xml:space="preserve"> </w:t>
      </w:r>
      <w:r>
        <w:rPr>
          <w:w w:val="95"/>
        </w:rPr>
        <w:t>direction</w:t>
      </w:r>
      <w:r>
        <w:rPr>
          <w:spacing w:val="6"/>
          <w:w w:val="95"/>
        </w:rPr>
        <w:t xml:space="preserve"> </w:t>
      </w:r>
      <w:r>
        <w:rPr>
          <w:w w:val="95"/>
        </w:rPr>
        <w:t>major</w:t>
      </w:r>
      <w:r>
        <w:rPr>
          <w:spacing w:val="7"/>
          <w:w w:val="95"/>
        </w:rPr>
        <w:t xml:space="preserve"> </w:t>
      </w:r>
      <w:r>
        <w:rPr>
          <w:w w:val="95"/>
        </w:rPr>
        <w:t>harmony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mezzo</w:t>
      </w:r>
      <w:r>
        <w:rPr>
          <w:spacing w:val="-54"/>
          <w:w w:val="95"/>
        </w:rPr>
        <w:t xml:space="preserve"> </w:t>
      </w:r>
      <w:r>
        <w:rPr>
          <w:w w:val="95"/>
        </w:rPr>
        <w:t>dynamics,</w:t>
      </w:r>
      <w:r>
        <w:rPr>
          <w:spacing w:val="14"/>
          <w:w w:val="95"/>
        </w:rPr>
        <w:t xml:space="preserve"> </w:t>
      </w:r>
      <w:r>
        <w:rPr>
          <w:w w:val="95"/>
        </w:rPr>
        <w:t>associated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“Light,”</w:t>
      </w:r>
      <w:r>
        <w:rPr>
          <w:spacing w:val="15"/>
          <w:w w:val="95"/>
        </w:rPr>
        <w:t xml:space="preserve"> </w:t>
      </w:r>
      <w:r>
        <w:rPr>
          <w:w w:val="95"/>
        </w:rPr>
        <w:t>“Round,”</w:t>
      </w:r>
      <w:r>
        <w:rPr>
          <w:spacing w:val="15"/>
          <w:w w:val="95"/>
        </w:rPr>
        <w:t xml:space="preserve"> </w:t>
      </w:r>
      <w:r>
        <w:rPr>
          <w:w w:val="95"/>
        </w:rPr>
        <w:t>“Soft,”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“Warm.”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negative</w:t>
      </w:r>
      <w:r>
        <w:rPr>
          <w:spacing w:val="15"/>
          <w:w w:val="95"/>
        </w:rPr>
        <w:t xml:space="preserve"> </w:t>
      </w:r>
      <w:r>
        <w:rPr>
          <w:w w:val="95"/>
        </w:rPr>
        <w:t>direction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driven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impressionist</w:t>
      </w:r>
      <w:r>
        <w:rPr>
          <w:spacing w:val="12"/>
          <w:w w:val="95"/>
        </w:rPr>
        <w:t xml:space="preserve"> </w:t>
      </w:r>
      <w:r>
        <w:rPr>
          <w:w w:val="95"/>
        </w:rPr>
        <w:t>genre</w:t>
      </w:r>
      <w:r>
        <w:rPr>
          <w:spacing w:val="11"/>
          <w:w w:val="95"/>
        </w:rPr>
        <w:t xml:space="preserve"> </w:t>
      </w:r>
      <w:r>
        <w:rPr>
          <w:w w:val="95"/>
        </w:rPr>
        <w:t>being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“Aggressive,”</w:t>
      </w:r>
      <w:r>
        <w:rPr>
          <w:spacing w:val="11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"/>
          <w:w w:val="95"/>
        </w:rPr>
        <w:t xml:space="preserve"> </w:t>
      </w:r>
      <w:r>
        <w:t>“Dense,”</w:t>
      </w:r>
      <w:r>
        <w:rPr>
          <w:spacing w:val="9"/>
        </w:rPr>
        <w:t xml:space="preserve"> </w:t>
      </w:r>
      <w:r>
        <w:t>“Disturbing,”</w:t>
      </w:r>
      <w:r>
        <w:rPr>
          <w:spacing w:val="10"/>
        </w:rPr>
        <w:t xml:space="preserve"> </w:t>
      </w:r>
      <w:r>
        <w:t>“Powerful,”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“Surprising.”</w:t>
      </w:r>
    </w:p>
    <w:p w14:paraId="609F5CAA" w14:textId="77777777" w:rsidR="00693923" w:rsidRDefault="00693923">
      <w:pPr>
        <w:pStyle w:val="BodyText"/>
        <w:spacing w:before="6"/>
        <w:rPr>
          <w:sz w:val="12"/>
        </w:rPr>
      </w:pPr>
    </w:p>
    <w:p w14:paraId="5CB2CA4F" w14:textId="77777777" w:rsidR="00693923" w:rsidRDefault="00A11518">
      <w:pPr>
        <w:tabs>
          <w:tab w:val="left" w:pos="5395"/>
        </w:tabs>
        <w:spacing w:before="1"/>
        <w:ind w:left="715"/>
        <w:rPr>
          <w:rFonts w:ascii="Arial"/>
          <w:sz w:val="17"/>
        </w:rPr>
      </w:pPr>
      <w:bookmarkStart w:id="103" w:name="_bookmark12"/>
      <w:bookmarkEnd w:id="103"/>
      <w:r>
        <w:rPr>
          <w:rFonts w:ascii="Arial"/>
          <w:w w:val="95"/>
          <w:sz w:val="17"/>
        </w:rPr>
        <w:t>Loadings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1</w:t>
      </w:r>
      <w:r>
        <w:rPr>
          <w:rFonts w:ascii="Arial"/>
          <w:w w:val="95"/>
          <w:sz w:val="17"/>
        </w:rPr>
        <w:tab/>
        <w:t>Loadings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2</w:t>
      </w:r>
    </w:p>
    <w:p w14:paraId="52082FC2" w14:textId="77777777" w:rsidR="00693923" w:rsidRDefault="00693923">
      <w:pPr>
        <w:pStyle w:val="BodyText"/>
        <w:spacing w:before="7"/>
        <w:rPr>
          <w:rFonts w:ascii="Arial"/>
          <w:sz w:val="13"/>
        </w:rPr>
      </w:pPr>
    </w:p>
    <w:p w14:paraId="1F1D175F" w14:textId="77777777" w:rsidR="00693923" w:rsidRDefault="00A11518">
      <w:pPr>
        <w:spacing w:before="103"/>
        <w:ind w:left="801"/>
        <w:jc w:val="center"/>
        <w:rPr>
          <w:rFonts w:ascii="Arial"/>
          <w:sz w:val="11"/>
        </w:rPr>
      </w:pPr>
      <w:r>
        <w:pict w14:anchorId="35E8FE45">
          <v:group id="_x0000_s1512" style="position:absolute;left:0;text-align:left;margin-left:97pt;margin-top:-4.25pt;width:205.45pt;height:166.85pt;z-index:-17690624;mso-position-horizontal-relative:page" coordorigin="1940,-85" coordsize="4109,3337">
            <v:shape id="_x0000_s1581" style="position:absolute;left:1976;top:754;width:395;height:2" coordorigin="1976,754" coordsize="395,0" o:spt="100" adj="0,,0" path="m1976,754r28,m2169,754r202,e" filled="f" strokecolor="red" strokeweight=".24536mm">
              <v:stroke dashstyle="dash" joinstyle="round"/>
              <v:formulas/>
              <v:path arrowok="t" o:connecttype="segments"/>
            </v:shape>
            <v:rect id="_x0000_s1580" style="position:absolute;left:2003;top:336;width:166;height:1229" fillcolor="#ff9595" stroked="f"/>
            <v:rect id="_x0000_s1579" style="position:absolute;left:2003;top:336;width:166;height:1229" filled="f" strokecolor="red" strokeweight=".24536mm"/>
            <v:shape id="_x0000_s1578" style="position:absolute;left:1976;top:2376;width:578;height:2" coordorigin="1976,2377" coordsize="578,0" o:spt="100" adj="0,,0" path="m1976,2377r211,m2352,2377r202,e" filled="f" strokecolor="red" strokeweight=".24536mm">
              <v:stroke dashstyle="dash" joinstyle="round"/>
              <v:formulas/>
              <v:path arrowok="t" o:connecttype="segments"/>
            </v:shape>
            <v:rect id="_x0000_s1577" style="position:absolute;left:2187;top:1565;width:166;height:1279" fillcolor="#00e9da" stroked="f"/>
            <v:rect id="_x0000_s1576" style="position:absolute;left:2187;top:1565;width:166;height:1279" filled="f" strokecolor="#00a08a" strokeweight=".24536mm"/>
            <v:line id="_x0000_s1575" style="position:absolute" from="2536,754" to="3288,754" strokecolor="red" strokeweight=".24536mm">
              <v:stroke dashstyle="dash"/>
            </v:line>
            <v:rect id="_x0000_s1574" style="position:absolute;left:2370;top:316;width:166;height:1249" fillcolor="#ff9595" stroked="f"/>
            <v:rect id="_x0000_s1573" style="position:absolute;left:2370;top:316;width:166;height:1249" filled="f" strokecolor="red" strokeweight=".24536mm"/>
            <v:line id="_x0000_s1572" style="position:absolute" from="2719,2377" to="2737,2377" strokecolor="red" strokeweight=".24536mm">
              <v:stroke dashstyle="dash"/>
            </v:line>
            <v:rect id="_x0000_s1571" style="position:absolute;left:2553;top:1565;width:166;height:985" fillcolor="#00e9da" stroked="f"/>
            <v:rect id="_x0000_s1570" style="position:absolute;left:2553;top:1565;width:166;height:985" filled="f" strokecolor="#00a08a" strokeweight=".24536mm"/>
            <v:line id="_x0000_s1569" style="position:absolute" from="2903,2377" to="2921,2377" strokecolor="red" strokeweight=".24536mm">
              <v:stroke dashstyle="dash"/>
            </v:line>
            <v:rect id="_x0000_s1568" style="position:absolute;left:2737;top:1565;width:166;height:900" fillcolor="#00e9da" stroked="f"/>
            <v:rect id="_x0000_s1567" style="position:absolute;left:2737;top:1565;width:166;height:900" filled="f" strokecolor="#00a08a" strokeweight=".24536mm"/>
            <v:line id="_x0000_s1566" style="position:absolute" from="3086,2377" to="3104,2377" strokecolor="red" strokeweight=".24536mm">
              <v:stroke dashstyle="dash"/>
            </v:line>
            <v:rect id="_x0000_s1565" style="position:absolute;left:2920;top:1565;width:166;height:915" fillcolor="#00e9da" stroked="f"/>
            <v:rect id="_x0000_s1564" style="position:absolute;left:2920;top:1565;width:166;height:915" filled="f" strokecolor="#00a08a" strokeweight=".24536mm"/>
            <v:line id="_x0000_s1563" style="position:absolute" from="3269,2377" to="3471,2377" strokecolor="red" strokeweight=".24536mm">
              <v:stroke dashstyle="dash"/>
            </v:line>
            <v:rect id="_x0000_s1562" style="position:absolute;left:3104;top:1565;width:166;height:1155" fillcolor="#00e9da" stroked="f"/>
            <v:rect id="_x0000_s1561" style="position:absolute;left:3104;top:1565;width:166;height:1155" filled="f" strokecolor="#00a08a" strokeweight=".24536mm"/>
            <v:line id="_x0000_s1560" style="position:absolute" from="3453,754" to="4022,754" strokecolor="red" strokeweight=".24536mm">
              <v:stroke dashstyle="dash"/>
            </v:line>
            <v:rect id="_x0000_s1559" style="position:absolute;left:3287;top:364;width:166;height:1201" fillcolor="#ff9595" stroked="f"/>
            <v:rect id="_x0000_s1558" style="position:absolute;left:3287;top:364;width:166;height:1201" filled="f" strokecolor="red" strokeweight=".24536mm"/>
            <v:line id="_x0000_s1557" style="position:absolute" from="3636,2377" to="3655,2377" strokecolor="red" strokeweight=".24536mm">
              <v:stroke dashstyle="dash"/>
            </v:line>
            <v:rect id="_x0000_s1556" style="position:absolute;left:3471;top:1565;width:166;height:1151" fillcolor="#27c4e5" stroked="f"/>
            <v:rect id="_x0000_s1555" style="position:absolute;left:3471;top:1565;width:166;height:1151" filled="f" strokecolor="#046c9a" strokeweight=".24536mm"/>
            <v:line id="_x0000_s1554" style="position:absolute" from="3820,2377" to="3838,2377" strokecolor="red" strokeweight=".24536mm">
              <v:stroke dashstyle="dash"/>
            </v:line>
            <v:rect id="_x0000_s1553" style="position:absolute;left:3654;top:1565;width:166;height:1159" fillcolor="#27c4e5" stroked="f"/>
            <v:rect id="_x0000_s1552" style="position:absolute;left:3654;top:1565;width:166;height:1159" filled="f" strokecolor="#046c9a" strokeweight=".24536mm"/>
            <v:line id="_x0000_s1551" style="position:absolute" from="4003,2377" to="4389,2377" strokecolor="red" strokeweight=".24536mm">
              <v:stroke dashstyle="dash"/>
            </v:line>
            <v:rect id="_x0000_s1550" style="position:absolute;left:3838;top:1565;width:166;height:1038" fillcolor="#27c4e5" stroked="f"/>
            <v:rect id="_x0000_s1549" style="position:absolute;left:3838;top:1565;width:166;height:1038" filled="f" strokecolor="#046c9a" strokeweight=".24536mm"/>
            <v:line id="_x0000_s1548" style="position:absolute" from="4187,754" to="4205,754" strokecolor="red" strokeweight=".24536mm">
              <v:stroke dashstyle="dash"/>
            </v:line>
            <v:rect id="_x0000_s1547" style="position:absolute;left:4021;top:570;width:166;height:996" fillcolor="#ffd48e" stroked="f"/>
            <v:rect id="_x0000_s1546" style="position:absolute;left:4021;top:570;width:166;height:996" filled="f" strokecolor="#f98400" strokeweight=".24536mm"/>
            <v:line id="_x0000_s1545" style="position:absolute" from="4370,754" to="4939,754" strokecolor="red" strokeweight=".24536mm">
              <v:stroke dashstyle="dash"/>
            </v:line>
            <v:rect id="_x0000_s1544" style="position:absolute;left:4205;top:497;width:166;height:1069" fillcolor="#ffd48e" stroked="f"/>
            <v:rect id="_x0000_s1543" style="position:absolute;left:4205;top:497;width:166;height:1069" filled="f" strokecolor="#f98400" strokeweight=".24536mm"/>
            <v:line id="_x0000_s1542" style="position:absolute" from="4554,2377" to="4572,2377" strokecolor="red" strokeweight=".24536mm">
              <v:stroke dashstyle="dash"/>
            </v:line>
            <v:rect id="_x0000_s1541" style="position:absolute;left:4388;top:1565;width:166;height:1152" fillcolor="#27c4e5" stroked="f"/>
            <v:rect id="_x0000_s1540" style="position:absolute;left:4388;top:1565;width:166;height:1152" filled="f" strokecolor="#046c9a" strokeweight=".24536mm"/>
            <v:line id="_x0000_s1539" style="position:absolute" from="4737,2377" to="4755,2377" strokecolor="red" strokeweight=".24536mm">
              <v:stroke dashstyle="dash"/>
            </v:line>
            <v:rect id="_x0000_s1538" style="position:absolute;left:4572;top:1565;width:166;height:1081" fillcolor="#27c4e5" stroked="f"/>
            <v:rect id="_x0000_s1537" style="position:absolute;left:4572;top:1565;width:166;height:1081" filled="f" strokecolor="#046c9a" strokeweight=".24536mm"/>
            <v:line id="_x0000_s1536" style="position:absolute" from="4921,2377" to="6049,2377" strokecolor="red" strokeweight=".24536mm">
              <v:stroke dashstyle="dash"/>
            </v:line>
            <v:rect id="_x0000_s1535" style="position:absolute;left:4755;top:1565;width:166;height:892" fillcolor="#27c4e5" stroked="f"/>
            <v:rect id="_x0000_s1534" style="position:absolute;left:4755;top:1565;width:166;height:892" filled="f" strokecolor="#046c9a" strokeweight=".24536mm"/>
            <v:line id="_x0000_s1533" style="position:absolute" from="5104,754" to="5122,754" strokecolor="red" strokeweight=".24536mm">
              <v:stroke dashstyle="dash"/>
            </v:line>
            <v:rect id="_x0000_s1532" style="position:absolute;left:4938;top:664;width:166;height:902" fillcolor="#ffd48e" stroked="f"/>
            <v:rect id="_x0000_s1531" style="position:absolute;left:4938;top:664;width:166;height:902" filled="f" strokecolor="#f98400" strokeweight=".24536mm"/>
            <v:line id="_x0000_s1530" style="position:absolute" from="5288,754" to="5306,754" strokecolor="red" strokeweight=".24536mm">
              <v:stroke dashstyle="dash"/>
            </v:line>
            <v:rect id="_x0000_s1529" style="position:absolute;left:5122;top:452;width:166;height:1113" fillcolor="#ffd48e" stroked="f"/>
            <v:rect id="_x0000_s1528" style="position:absolute;left:5122;top:452;width:166;height:1113" filled="f" strokecolor="#f98400" strokeweight=".24536mm"/>
            <v:line id="_x0000_s1527" style="position:absolute" from="5471,754" to="5489,754" strokecolor="red" strokeweight=".24536mm">
              <v:stroke dashstyle="dash"/>
            </v:line>
            <v:rect id="_x0000_s1526" style="position:absolute;left:5305;top:482;width:166;height:1084" fillcolor="#ffd48e" stroked="f"/>
            <v:rect id="_x0000_s1525" style="position:absolute;left:5305;top:482;width:166;height:1084" filled="f" strokecolor="#f98400" strokeweight=".24536mm"/>
            <v:line id="_x0000_s1524" style="position:absolute" from="5654,754" to="5673,754" strokecolor="red" strokeweight=".24536mm">
              <v:stroke dashstyle="dash"/>
            </v:line>
            <v:rect id="_x0000_s1523" style="position:absolute;left:5489;top:415;width:166;height:1151" fillcolor="#ffd48e" stroked="f"/>
            <v:rect id="_x0000_s1522" style="position:absolute;left:5489;top:415;width:166;height:1151" filled="f" strokecolor="#f98400" strokeweight=".24536mm"/>
            <v:line id="_x0000_s1521" style="position:absolute" from="5838,754" to="5856,754" strokecolor="red" strokeweight=".24536mm">
              <v:stroke dashstyle="dash"/>
            </v:line>
            <v:rect id="_x0000_s1520" style="position:absolute;left:5672;top:511;width:166;height:1055" fillcolor="#ffd48e" stroked="f"/>
            <v:rect id="_x0000_s1519" style="position:absolute;left:5672;top:511;width:166;height:1055" filled="f" strokecolor="#f98400" strokeweight=".24536mm"/>
            <v:line id="_x0000_s1518" style="position:absolute" from="6021,754" to="6049,754" strokecolor="red" strokeweight=".24536mm">
              <v:stroke dashstyle="dash"/>
            </v:line>
            <v:rect id="_x0000_s1517" style="position:absolute;left:5856;top:659;width:166;height:907" fillcolor="#ffd48e" stroked="f"/>
            <v:rect id="_x0000_s1516" style="position:absolute;left:5856;top:659;width:166;height:907" filled="f" strokecolor="#f98400" strokeweight=".24536mm"/>
            <v:line id="_x0000_s1515" style="position:absolute" from="1976,1565" to="6049,1565" strokeweight=".24536mm"/>
            <v:line id="_x0000_s1514" style="position:absolute" from="1976,3252" to="1976,-85" strokeweight=".24536mm"/>
            <v:shape id="_x0000_s1513" style="position:absolute;left:1940;top:652;width:36;height:1826" coordorigin="1940,653" coordsize="36,1826" o:spt="100" adj="0,,0" path="m1940,2478r36,m1940,1565r36,m1940,653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66F7302">
          <v:group id="_x0000_s1473" style="position:absolute;left:0;text-align:left;margin-left:331pt;margin-top:-4.25pt;width:205.45pt;height:166.85pt;z-index:15801856;mso-position-horizontal-relative:page" coordorigin="6620,-85" coordsize="4109,3337">
            <v:shape id="_x0000_s1511" style="position:absolute;left:6656;top:914;width:2054;height:2" coordorigin="6656,914" coordsize="2054,0" o:spt="100" adj="0,,0" path="m6656,914r50,m7007,914r1702,e" filled="f" strokecolor="red" strokeweight=".24536mm">
              <v:stroke dashstyle="dash" joinstyle="round"/>
              <v:formulas/>
              <v:path arrowok="t" o:connecttype="segments"/>
            </v:shape>
            <v:rect id="_x0000_s1510" style="position:absolute;left:6706;top:342;width:301;height:1378" fillcolor="#ff9595" stroked="f"/>
            <v:rect id="_x0000_s1509" style="position:absolute;left:6706;top:342;width:301;height:1378" filled="f" strokecolor="red" strokeweight=".24536mm"/>
            <v:shape id="_x0000_s1508" style="position:absolute;left:6656;top:2524;width:718;height:2" coordorigin="6656,2525" coordsize="718,0" o:spt="100" adj="0,,0" path="m6656,2525r384,m7341,2525r33,e" filled="f" strokecolor="red" strokeweight=".24536mm">
              <v:stroke dashstyle="dash" joinstyle="round"/>
              <v:formulas/>
              <v:path arrowok="t" o:connecttype="segments"/>
            </v:shape>
            <v:rect id="_x0000_s1507" style="position:absolute;left:7040;top:1719;width:301;height:971" fillcolor="#00e9da" stroked="f"/>
            <v:rect id="_x0000_s1506" style="position:absolute;left:7040;top:1719;width:301;height:971" filled="f" strokecolor="#00a08a" strokeweight=".24536mm"/>
            <v:line id="_x0000_s1505" style="position:absolute" from="7674,2525" to="7708,2525" strokecolor="red" strokeweight=".24536mm">
              <v:stroke dashstyle="dash"/>
            </v:line>
            <v:rect id="_x0000_s1504" style="position:absolute;left:7373;top:1719;width:301;height:1049" fillcolor="#27c4e5" stroked="f"/>
            <v:rect id="_x0000_s1503" style="position:absolute;left:7373;top:1719;width:301;height:1049" filled="f" strokecolor="#046c9a" strokeweight=".24536mm"/>
            <v:line id="_x0000_s1502" style="position:absolute" from="8008,2525" to="8042,2525" strokecolor="red" strokeweight=".24536mm">
              <v:stroke dashstyle="dash"/>
            </v:line>
            <v:rect id="_x0000_s1501" style="position:absolute;left:7707;top:1719;width:301;height:1151" fillcolor="#27c4e5" stroked="f"/>
            <v:rect id="_x0000_s1500" style="position:absolute;left:7707;top:1719;width:301;height:1151" filled="f" strokecolor="#046c9a" strokeweight=".24536mm"/>
            <v:line id="_x0000_s1499" style="position:absolute" from="8342,2525" to="8375,2525" strokecolor="red" strokeweight=".24536mm">
              <v:stroke dashstyle="dash"/>
            </v:line>
            <v:rect id="_x0000_s1498" style="position:absolute;left:8041;top:1719;width:301;height:1067" fillcolor="#27c4e5" stroked="f"/>
            <v:rect id="_x0000_s1497" style="position:absolute;left:8041;top:1719;width:301;height:1067" filled="f" strokecolor="#046c9a" strokeweight=".24536mm"/>
            <v:line id="_x0000_s1496" style="position:absolute" from="8676,2525" to="9711,2525" strokecolor="red" strokeweight=".24536mm">
              <v:stroke dashstyle="dash"/>
            </v:line>
            <v:rect id="_x0000_s1495" style="position:absolute;left:8375;top:1719;width:301;height:822" fillcolor="#27c4e5" stroked="f"/>
            <v:rect id="_x0000_s1494" style="position:absolute;left:8375;top:1719;width:301;height:822" filled="f" strokecolor="#046c9a" strokeweight=".24536mm"/>
            <v:line id="_x0000_s1493" style="position:absolute" from="9010,914" to="9043,914" strokecolor="red" strokeweight=".24536mm">
              <v:stroke dashstyle="dash"/>
            </v:line>
            <v:rect id="_x0000_s1492" style="position:absolute;left:8709;top:805;width:301;height:915" fillcolor="#ffd48e" stroked="f"/>
            <v:rect id="_x0000_s1491" style="position:absolute;left:8709;top:805;width:301;height:915" filled="f" strokecolor="#f98400" strokeweight=".24536mm"/>
            <v:line id="_x0000_s1490" style="position:absolute" from="9343,914" to="9377,914" strokecolor="red" strokeweight=".24536mm">
              <v:stroke dashstyle="dash"/>
            </v:line>
            <v:rect id="_x0000_s1489" style="position:absolute;left:9043;top:694;width:301;height:1025" fillcolor="#ffd48e" stroked="f"/>
            <v:rect id="_x0000_s1488" style="position:absolute;left:9043;top:694;width:301;height:1025" filled="f" strokecolor="#f98400" strokeweight=".24536mm"/>
            <v:line id="_x0000_s1487" style="position:absolute" from="9677,914" to="10378,914" strokecolor="red" strokeweight=".24536mm">
              <v:stroke dashstyle="dash"/>
            </v:line>
            <v:rect id="_x0000_s1486" style="position:absolute;left:9376;top:641;width:301;height:1078" fillcolor="#ffd48e" stroked="f"/>
            <v:rect id="_x0000_s1485" style="position:absolute;left:9376;top:641;width:301;height:1078" filled="f" strokecolor="#f98400" strokeweight=".24536mm"/>
            <v:shape id="_x0000_s1484" style="position:absolute;left:10011;top:2521;width:718;height:7" coordorigin="10011,2522" coordsize="718,7" o:spt="100" adj="0,,0" path="m10011,2522r718,m10011,2529r718,e" filled="f" strokecolor="red" strokeweight=".1341mm">
              <v:stroke dashstyle="dash" joinstyle="round"/>
              <v:formulas/>
              <v:path arrowok="t" o:connecttype="segments"/>
            </v:shape>
            <v:rect id="_x0000_s1483" style="position:absolute;left:9710;top:1719;width:301;height:1020" fillcolor="#27c4e5" stroked="f"/>
            <v:rect id="_x0000_s1482" style="position:absolute;left:9710;top:1719;width:301;height:1020" filled="f" strokecolor="#046c9a" strokeweight=".24536mm"/>
            <v:rect id="_x0000_s1481" style="position:absolute;left:10044;top:1719;width:301;height:806" fillcolor="#27c4e5" stroked="f"/>
            <v:rect id="_x0000_s1480" style="position:absolute;left:10044;top:1719;width:301;height:806" filled="f" strokecolor="#046c9a" strokeweight=".24536mm"/>
            <v:line id="_x0000_s1479" style="position:absolute" from="10679,914" to="10729,914" strokecolor="red" strokeweight=".24536mm">
              <v:stroke dashstyle="dash"/>
            </v:line>
            <v:rect id="_x0000_s1478" style="position:absolute;left:10378;top:628;width:301;height:1091" fillcolor="#ffd48e" stroked="f"/>
            <v:rect id="_x0000_s1477" style="position:absolute;left:10378;top:628;width:301;height:1091" filled="f" strokecolor="#f98400" strokeweight=".24536mm"/>
            <v:line id="_x0000_s1476" style="position:absolute" from="6656,1720" to="10729,1720" strokeweight=".24536mm"/>
            <v:line id="_x0000_s1475" style="position:absolute" from="6656,3252" to="6656,-85" strokeweight=".24536mm"/>
            <v:shape id="_x0000_s1474" style="position:absolute;left:6620;top:164;width:36;height:2334" coordorigin="6620,164" coordsize="36,2334" o:spt="100" adj="0,,0" path="m6620,2497r36,m6620,1720r36,m6620,942r36,m6620,164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 w14:paraId="3A164E96" w14:textId="77777777" w:rsidR="00693923" w:rsidRDefault="00693923">
      <w:pPr>
        <w:pStyle w:val="BodyText"/>
        <w:spacing w:before="6"/>
        <w:rPr>
          <w:rFonts w:ascii="Arial"/>
          <w:sz w:val="22"/>
        </w:rPr>
      </w:pPr>
    </w:p>
    <w:p w14:paraId="04D19761" w14:textId="77777777" w:rsidR="00693923" w:rsidRDefault="00A11518">
      <w:pPr>
        <w:spacing w:before="103"/>
        <w:ind w:left="489"/>
        <w:rPr>
          <w:rFonts w:ascii="Arial"/>
          <w:sz w:val="11"/>
        </w:rPr>
      </w:pPr>
      <w:r>
        <w:pict w14:anchorId="3C9BFAAE">
          <v:shape id="_x0000_s1472" type="#_x0000_t202" style="position:absolute;left:0;text-align:left;margin-left:127.65pt;margin-top:6.35pt;width:36.1pt;height:46.1pt;z-index:15804416;mso-position-horizontal-relative:page" filled="f" stroked="f">
            <v:textbox style="layout-flow:vertical;mso-layout-flow-alt:bottom-to-top" inset="0,0,0,0">
              <w:txbxContent>
                <w:p w14:paraId="01CD75B8" w14:textId="77777777" w:rsidR="00A11518" w:rsidRDefault="00A11518">
                  <w:pPr>
                    <w:spacing w:before="22" w:line="348" w:lineRule="auto"/>
                    <w:ind w:left="39" w:hanging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tempo.F7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motion.Conjunct</w:t>
                  </w:r>
                  <w:proofErr w:type="spellEnd"/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  <w:proofErr w:type="spellEnd"/>
                </w:p>
                <w:p w14:paraId="4229C7D8" w14:textId="77777777" w:rsidR="00A11518" w:rsidRDefault="00A11518">
                  <w:pPr>
                    <w:spacing w:before="1"/>
                    <w:ind w:left="42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artic.Staccato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6ECAEB7">
          <v:shape id="_x0000_s1471" type="#_x0000_t202" style="position:absolute;left:0;text-align:left;margin-left:355.3pt;margin-top:4.5pt;width:8.55pt;height:53pt;z-index:15808512;mso-position-horizontal-relative:page" filled="f" stroked="f">
            <v:textbox style="layout-flow:vertical;mso-layout-flow-alt:bottom-to-top" inset="0,0,0,0">
              <w:txbxContent>
                <w:p w14:paraId="74E4927E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77A91144" w14:textId="77777777" w:rsidR="00693923" w:rsidRDefault="00693923">
      <w:pPr>
        <w:pStyle w:val="BodyText"/>
        <w:spacing w:before="2"/>
        <w:rPr>
          <w:rFonts w:ascii="Arial"/>
          <w:sz w:val="14"/>
        </w:rPr>
      </w:pPr>
    </w:p>
    <w:p w14:paraId="2C086447" w14:textId="77777777" w:rsidR="00693923" w:rsidRDefault="00A11518">
      <w:pPr>
        <w:ind w:left="801"/>
        <w:jc w:val="center"/>
        <w:rPr>
          <w:rFonts w:ascii="Arial"/>
          <w:sz w:val="11"/>
        </w:rPr>
      </w:pPr>
      <w:r>
        <w:pict w14:anchorId="00F78397">
          <v:shape id="_x0000_s1470" type="#_x0000_t202" style="position:absolute;left:0;text-align:left;margin-left:109.3pt;margin-top:6.3pt;width:8.55pt;height:26.5pt;z-index:15803392;mso-position-horizontal-relative:page" filled="f" stroked="f">
            <v:textbox style="layout-flow:vertical;mso-layout-flow-alt:bottom-to-top" inset="0,0,0,0">
              <w:txbxContent>
                <w:p w14:paraId="23B8E6D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58FBB3F6" w14:textId="77777777" w:rsidR="00693923" w:rsidRDefault="00693923">
      <w:pPr>
        <w:pStyle w:val="BodyText"/>
        <w:rPr>
          <w:rFonts w:ascii="Arial"/>
          <w:sz w:val="20"/>
        </w:rPr>
      </w:pPr>
    </w:p>
    <w:p w14:paraId="4B33B8BC" w14:textId="77777777" w:rsidR="00693923" w:rsidRDefault="00693923">
      <w:pPr>
        <w:pStyle w:val="BodyText"/>
        <w:rPr>
          <w:rFonts w:ascii="Arial"/>
          <w:sz w:val="12"/>
        </w:rPr>
      </w:pPr>
    </w:p>
    <w:p w14:paraId="1A42F25F" w14:textId="77777777" w:rsidR="00693923" w:rsidRDefault="00693923">
      <w:pPr>
        <w:pStyle w:val="BodyText"/>
        <w:spacing w:before="2"/>
        <w:rPr>
          <w:rFonts w:ascii="Arial"/>
          <w:sz w:val="11"/>
        </w:rPr>
      </w:pPr>
    </w:p>
    <w:p w14:paraId="1558D379" w14:textId="77777777" w:rsidR="00693923" w:rsidRDefault="00A11518">
      <w:pPr>
        <w:ind w:left="39" w:right="8595"/>
        <w:jc w:val="center"/>
        <w:rPr>
          <w:rFonts w:ascii="Arial"/>
          <w:sz w:val="11"/>
        </w:rPr>
      </w:pPr>
      <w:r>
        <w:pict w14:anchorId="327FFAEB">
          <v:shape id="_x0000_s1469" type="#_x0000_t202" style="position:absolute;left:0;text-align:left;margin-left:73.2pt;margin-top:-23.7pt;width:10pt;height:55.3pt;z-index:15802368;mso-position-horizontal-relative:page" filled="f" stroked="f">
            <v:textbox style="layout-flow:vertical;mso-layout-flow-alt:bottom-to-top" inset="0,0,0,0">
              <w:txbxContent>
                <w:p w14:paraId="26775A45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72C9D2A6">
          <v:shape id="_x0000_s1468" type="#_x0000_t202" style="position:absolute;left:0;text-align:left;margin-left:100.1pt;margin-top:4.5pt;width:8.55pt;height:26.5pt;z-index:15802880;mso-position-horizontal-relative:page" filled="f" stroked="f">
            <v:textbox style="layout-flow:vertical;mso-layout-flow-alt:bottom-to-top" inset="0,0,0,0">
              <w:txbxContent>
                <w:p w14:paraId="58FB05F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anchorx="page"/>
          </v:shape>
        </w:pict>
      </w:r>
      <w:r>
        <w:pict w14:anchorId="43A3285F">
          <v:shape id="_x0000_s1467" type="#_x0000_t202" style="position:absolute;left:0;text-align:left;margin-left:118.45pt;margin-top:4.5pt;width:8.55pt;height:26.5pt;z-index:15803904;mso-position-horizontal-relative:page" filled="f" stroked="f">
            <v:textbox style="layout-flow:vertical;mso-layout-flow-alt:bottom-to-top" inset="0,0,0,0">
              <w:txbxContent>
                <w:p w14:paraId="2707A7AA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anchorx="page"/>
          </v:shape>
        </w:pict>
      </w:r>
      <w:r>
        <w:pict w14:anchorId="6550A2B2">
          <v:shape id="_x0000_s1466" type="#_x0000_t202" style="position:absolute;left:0;text-align:left;margin-left:164.3pt;margin-top:5.15pt;width:8.55pt;height:32.85pt;z-index:15804928;mso-position-horizontal-relative:page" filled="f" stroked="f">
            <v:textbox style="layout-flow:vertical;mso-layout-flow-alt:bottom-to-top" inset="0,0,0,0">
              <w:txbxContent>
                <w:p w14:paraId="084DF7B2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17E6CDD">
          <v:shape id="_x0000_s1465" type="#_x0000_t202" style="position:absolute;left:0;text-align:left;margin-left:173.5pt;margin-top:-21.55pt;width:26.9pt;height:24.1pt;z-index:15805440;mso-position-horizontal-relative:page" filled="f" stroked="f">
            <v:textbox style="layout-flow:vertical;mso-layout-flow-alt:bottom-to-top" inset="0,0,0,0">
              <w:txbxContent>
                <w:p w14:paraId="2D858D83" w14:textId="77777777" w:rsidR="00A11518" w:rsidRDefault="00A11518">
                  <w:pPr>
                    <w:spacing w:before="22" w:line="348" w:lineRule="auto"/>
                    <w:ind w:left="29" w:right="35" w:hanging="1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Bright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Colorful</w:t>
                  </w:r>
                </w:p>
                <w:p w14:paraId="77929EB2" w14:textId="77777777" w:rsidR="00A11518" w:rsidRDefault="00A11518">
                  <w:pPr>
                    <w:ind w:left="3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4A235132">
          <v:shape id="_x0000_s1464" type="#_x0000_t202" style="position:absolute;left:0;text-align:left;margin-left:201pt;margin-top:3.05pt;width:17.75pt;height:14.7pt;z-index:15805952;mso-position-horizontal-relative:page" filled="f" stroked="f">
            <v:textbox style="layout-flow:vertical;mso-layout-flow-alt:bottom-to-top" inset="0,0,0,0">
              <w:txbxContent>
                <w:p w14:paraId="5F8778F2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Dark</w:t>
                  </w:r>
                </w:p>
                <w:p w14:paraId="6B37D6F2" w14:textId="77777777" w:rsidR="00A11518" w:rsidRDefault="00A11518">
                  <w:pPr>
                    <w:spacing w:before="58"/>
                    <w:ind w:left="7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47EECF1E">
          <v:shape id="_x0000_s1463" type="#_x0000_t202" style="position:absolute;left:0;text-align:left;margin-left:219.35pt;margin-top:-16.35pt;width:26.9pt;height:19.3pt;z-index:15806464;mso-position-horizontal-relative:page" filled="f" stroked="f">
            <v:textbox style="layout-flow:vertical;mso-layout-flow-alt:bottom-to-top" inset="0,0,0,0">
              <w:txbxContent>
                <w:p w14:paraId="5999FC0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Fast</w:t>
                  </w:r>
                </w:p>
                <w:p w14:paraId="03673A12" w14:textId="77777777" w:rsidR="00A11518" w:rsidRDefault="00A11518">
                  <w:pPr>
                    <w:spacing w:before="4" w:line="180" w:lineRule="atLeast"/>
                    <w:ind w:left="23" w:right="1" w:firstLine="8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Happy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2F8C9794">
          <v:shape id="_x0000_s1462" type="#_x0000_t202" style="position:absolute;left:0;text-align:left;margin-left:246.85pt;margin-top:3.1pt;width:54.4pt;height:33.55pt;z-index:15806976;mso-position-horizontal-relative:page" filled="f" stroked="f">
            <v:textbox style="layout-flow:vertical;mso-layout-flow-alt:bottom-to-top" inset="0,0,0,0">
              <w:txbxContent>
                <w:p w14:paraId="5FD90C6F" w14:textId="77777777" w:rsidR="00A11518" w:rsidRDefault="00A11518">
                  <w:pPr>
                    <w:spacing w:before="22" w:line="348" w:lineRule="auto"/>
                    <w:ind w:left="20" w:right="10" w:firstLine="36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Melancholy</w:t>
                  </w:r>
                </w:p>
                <w:p w14:paraId="24BEF3E4" w14:textId="77777777" w:rsidR="00A11518" w:rsidRDefault="00A11518">
                  <w:pPr>
                    <w:spacing w:before="1" w:line="348" w:lineRule="auto"/>
                    <w:ind w:left="234" w:right="18" w:firstLine="207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Sad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Slow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Solemn</w:t>
                  </w:r>
                </w:p>
                <w:p w14:paraId="4C9F2514" w14:textId="77777777" w:rsidR="00A11518" w:rsidRDefault="00A11518">
                  <w:pPr>
                    <w:ind w:right="26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Weak</w:t>
                  </w:r>
                </w:p>
              </w:txbxContent>
            </v:textbox>
            <w10:wrap anchorx="page"/>
          </v:shape>
        </w:pict>
      </w:r>
      <w:r>
        <w:pict w14:anchorId="3F9FCEE6">
          <v:shape id="_x0000_s1461" type="#_x0000_t202" style="position:absolute;left:0;text-align:left;margin-left:307.25pt;margin-top:-23.7pt;width:10pt;height:55.3pt;z-index:15807488;mso-position-horizontal-relative:page" filled="f" stroked="f">
            <v:textbox style="layout-flow:vertical;mso-layout-flow-alt:bottom-to-top" inset="0,0,0,0">
              <w:txbxContent>
                <w:p w14:paraId="0DB22F73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70D127FE">
          <v:shape id="_x0000_s1460" type="#_x0000_t202" style="position:absolute;left:0;text-align:left;margin-left:372pt;margin-top:-21.9pt;width:8.55pt;height:30.8pt;z-index:15809024;mso-position-horizontal-relative:page" filled="f" stroked="f">
            <v:textbox style="layout-flow:vertical;mso-layout-flow-alt:bottom-to-top" inset="0,0,0,0">
              <w:txbxContent>
                <w:p w14:paraId="43219F4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22F81E55">
          <v:shape id="_x0000_s1459" type="#_x0000_t202" style="position:absolute;left:0;text-align:left;margin-left:388.7pt;margin-top:-15.45pt;width:8.55pt;height:24.95pt;z-index:15809536;mso-position-horizontal-relative:page" filled="f" stroked="f">
            <v:textbox style="layout-flow:vertical;mso-layout-flow-alt:bottom-to-top" inset="0,0,0,0">
              <w:txbxContent>
                <w:p w14:paraId="0DF4CC6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23B05B74">
          <v:shape id="_x0000_s1458" type="#_x0000_t202" style="position:absolute;left:0;text-align:left;margin-left:405.4pt;margin-top:-8.85pt;width:8.55pt;height:18.95pt;z-index:15810048;mso-position-horizontal-relative:page" filled="f" stroked="f">
            <v:textbox style="layout-flow:vertical;mso-layout-flow-alt:bottom-to-top" inset="0,0,0,0">
              <w:txbxContent>
                <w:p w14:paraId="06A818D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anchorx="page"/>
          </v:shape>
        </w:pict>
      </w:r>
      <w:r>
        <w:pict w14:anchorId="3FB129F0">
          <v:shape id="_x0000_s1457" type="#_x0000_t202" style="position:absolute;left:0;text-align:left;margin-left:422.1pt;margin-top:-19.2pt;width:8.55pt;height:28.35pt;z-index:15810560;mso-position-horizontal-relative:page" filled="f" stroked="f">
            <v:textbox style="layout-flow:vertical;mso-layout-flow-alt:bottom-to-top" inset="0,0,0,0">
              <w:txbxContent>
                <w:p w14:paraId="53A14E3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0AA2A9E4">
          <v:shape id="_x0000_s1456" type="#_x0000_t202" style="position:absolute;left:0;text-align:left;margin-left:488.85pt;margin-top:-19.5pt;width:8.55pt;height:28.6pt;z-index:15812608;mso-position-horizontal-relative:page" filled="f" stroked="f">
            <v:textbox style="layout-flow:vertical;mso-layout-flow-alt:bottom-to-top" inset="0,0,0,0">
              <w:txbxContent>
                <w:p w14:paraId="7D88BE8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pict w14:anchorId="1D5C512B">
          <v:shape id="_x0000_s1455" type="#_x0000_t202" style="position:absolute;left:0;text-align:left;margin-left:505.55pt;margin-top:-8.5pt;width:8.55pt;height:18.6pt;z-index:15813120;mso-position-horizontal-relative:page" filled="f" stroked="f">
            <v:textbox style="layout-flow:vertical;mso-layout-flow-alt:bottom-to-top" inset="0,0,0,0">
              <w:txbxContent>
                <w:p w14:paraId="205360F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0BB57BD6" w14:textId="77777777" w:rsidR="00693923" w:rsidRDefault="00A11518">
      <w:pPr>
        <w:spacing w:before="28"/>
        <w:ind w:left="801"/>
        <w:jc w:val="center"/>
        <w:rPr>
          <w:rFonts w:ascii="Arial"/>
          <w:sz w:val="11"/>
        </w:rPr>
      </w:pPr>
      <w:r>
        <w:pict w14:anchorId="79A2A114">
          <v:shape id="_x0000_s1454" type="#_x0000_t202" style="position:absolute;left:0;text-align:left;margin-left:338.6pt;margin-top:6.45pt;width:8.55pt;height:31.75pt;z-index:15808000;mso-position-horizontal-relative:page" filled="f" stroked="f">
            <v:textbox style="layout-flow:vertical;mso-layout-flow-alt:bottom-to-top" inset="0,0,0,0">
              <w:txbxContent>
                <w:p w14:paraId="6A4BEFF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F0A80E3">
          <v:shape id="_x0000_s1453" type="#_x0000_t202" style="position:absolute;left:0;text-align:left;margin-left:438.8pt;margin-top:4.7pt;width:8.55pt;height:14.7pt;z-index:15811072;mso-position-horizontal-relative:page" filled="f" stroked="f">
            <v:textbox style="layout-flow:vertical;mso-layout-flow-alt:bottom-to-top" inset="0,0,0,0">
              <w:txbxContent>
                <w:p w14:paraId="2ECB19B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00FF71CA">
          <v:shape id="_x0000_s1452" type="#_x0000_t202" style="position:absolute;left:0;text-align:left;margin-left:455.45pt;margin-top:5.15pt;width:8.55pt;height:19.25pt;z-index:15811584;mso-position-horizontal-relative:page" filled="f" stroked="f">
            <v:textbox style="layout-flow:vertical;mso-layout-flow-alt:bottom-to-top" inset="0,0,0,0">
              <w:txbxContent>
                <w:p w14:paraId="258343A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62BD0675">
          <v:shape id="_x0000_s1451" type="#_x0000_t202" style="position:absolute;left:0;text-align:left;margin-left:472.15pt;margin-top:4.5pt;width:8.55pt;height:12.45pt;z-index:15812096;mso-position-horizontal-relative:page" filled="f" stroked="f">
            <v:textbox style="layout-flow:vertical;mso-layout-flow-alt:bottom-to-top" inset="0,0,0,0">
              <w:txbxContent>
                <w:p w14:paraId="6A2BD2A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08AD9990">
          <v:shape id="_x0000_s1450" type="#_x0000_t202" style="position:absolute;left:0;text-align:left;margin-left:522.25pt;margin-top:5pt;width:8.55pt;height:17.55pt;z-index:15813632;mso-position-horizontal-relative:page" filled="f" stroked="f">
            <v:textbox style="layout-flow:vertical;mso-layout-flow-alt:bottom-to-top" inset="0,0,0,0">
              <w:txbxContent>
                <w:p w14:paraId="7647CBF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4C5C8108" w14:textId="77777777" w:rsidR="00693923" w:rsidRDefault="00693923">
      <w:pPr>
        <w:pStyle w:val="BodyText"/>
        <w:rPr>
          <w:rFonts w:ascii="Arial"/>
          <w:sz w:val="20"/>
        </w:rPr>
      </w:pPr>
    </w:p>
    <w:p w14:paraId="13CEE3E7" w14:textId="77777777" w:rsidR="00693923" w:rsidRDefault="00693923">
      <w:pPr>
        <w:pStyle w:val="BodyText"/>
        <w:rPr>
          <w:rFonts w:ascii="Arial"/>
          <w:sz w:val="26"/>
        </w:rPr>
      </w:pPr>
    </w:p>
    <w:p w14:paraId="0309E026" w14:textId="77777777" w:rsidR="00693923" w:rsidRDefault="00A11518">
      <w:pPr>
        <w:tabs>
          <w:tab w:val="left" w:pos="5101"/>
        </w:tabs>
        <w:spacing w:before="102"/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position w:val="2"/>
          <w:sz w:val="11"/>
        </w:rPr>
        <w:t>−0.2</w:t>
      </w:r>
      <w:r>
        <w:rPr>
          <w:rFonts w:ascii="Arial" w:hAnsi="Arial"/>
          <w:color w:val="4D4D4D"/>
          <w:w w:val="105"/>
          <w:position w:val="2"/>
          <w:sz w:val="11"/>
        </w:rPr>
        <w:tab/>
      </w:r>
      <w:r>
        <w:rPr>
          <w:rFonts w:ascii="Arial" w:hAnsi="Arial"/>
          <w:color w:val="4D4D4D"/>
          <w:w w:val="105"/>
          <w:sz w:val="11"/>
        </w:rPr>
        <w:t>−0.2</w:t>
      </w:r>
    </w:p>
    <w:p w14:paraId="2CE8D35E" w14:textId="77777777" w:rsidR="00693923" w:rsidRDefault="00693923">
      <w:pPr>
        <w:pStyle w:val="BodyText"/>
        <w:rPr>
          <w:rFonts w:ascii="Arial"/>
          <w:sz w:val="20"/>
        </w:rPr>
      </w:pPr>
    </w:p>
    <w:p w14:paraId="7B019484" w14:textId="77777777" w:rsidR="00693923" w:rsidRDefault="00693923">
      <w:pPr>
        <w:pStyle w:val="BodyText"/>
        <w:rPr>
          <w:rFonts w:ascii="Arial"/>
          <w:sz w:val="20"/>
        </w:rPr>
      </w:pPr>
    </w:p>
    <w:p w14:paraId="06AB74DB" w14:textId="77777777" w:rsidR="00693923" w:rsidRDefault="00693923">
      <w:pPr>
        <w:pStyle w:val="BodyText"/>
        <w:rPr>
          <w:rFonts w:ascii="Arial"/>
          <w:sz w:val="20"/>
        </w:rPr>
      </w:pPr>
    </w:p>
    <w:p w14:paraId="7AAEB46C" w14:textId="77777777" w:rsidR="00693923" w:rsidRDefault="00693923">
      <w:pPr>
        <w:pStyle w:val="BodyText"/>
        <w:spacing w:before="7"/>
        <w:rPr>
          <w:rFonts w:ascii="Arial"/>
          <w:sz w:val="23"/>
        </w:rPr>
      </w:pPr>
    </w:p>
    <w:p w14:paraId="1B4C7C49" w14:textId="77777777" w:rsidR="00693923" w:rsidRDefault="00A11518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15</w:t>
      </w:r>
    </w:p>
    <w:p w14:paraId="6048C978" w14:textId="77777777" w:rsidR="00693923" w:rsidRDefault="00693923">
      <w:pPr>
        <w:pStyle w:val="BodyText"/>
        <w:spacing w:before="6"/>
        <w:rPr>
          <w:i/>
          <w:sz w:val="42"/>
        </w:rPr>
      </w:pPr>
    </w:p>
    <w:p w14:paraId="6365EF56" w14:textId="77777777" w:rsidR="00693923" w:rsidRDefault="00A11518">
      <w:pPr>
        <w:pStyle w:val="BodyText"/>
        <w:spacing w:line="355" w:lineRule="auto"/>
        <w:ind w:left="180" w:right="198" w:firstLine="576"/>
      </w:pPr>
      <w:r>
        <w:t>Contributions and loadings are similar, but not exactly the same. A variable’s</w:t>
      </w:r>
      <w:r>
        <w:rPr>
          <w:spacing w:val="1"/>
        </w:rPr>
        <w:t xml:space="preserve"> </w:t>
      </w:r>
      <w:r>
        <w:t>contributions to a dimension are the ratio of the squared factor score to the eigenvalue</w:t>
      </w:r>
      <w:r>
        <w:rPr>
          <w:spacing w:val="1"/>
        </w:rPr>
        <w:t xml:space="preserve"> </w:t>
      </w:r>
      <w:r>
        <w:rPr>
          <w:w w:val="95"/>
        </w:rPr>
        <w:t>representing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dimension</w:t>
      </w:r>
      <w:r>
        <w:rPr>
          <w:spacing w:val="19"/>
          <w:w w:val="95"/>
        </w:rPr>
        <w:t xml:space="preserve"> </w:t>
      </w:r>
      <w:r>
        <w:rPr>
          <w:w w:val="95"/>
        </w:rPr>
        <w:t>(Abdi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Williams,</w:t>
      </w:r>
      <w:r>
        <w:rPr>
          <w:spacing w:val="19"/>
          <w:w w:val="95"/>
        </w:rPr>
        <w:t xml:space="preserve"> </w:t>
      </w:r>
      <w:r>
        <w:rPr>
          <w:w w:val="95"/>
        </w:rPr>
        <w:t>2010b),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loadings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correlation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variable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component,</w:t>
      </w:r>
      <w:r>
        <w:rPr>
          <w:spacing w:val="8"/>
          <w:w w:val="95"/>
        </w:rPr>
        <w:t xml:space="preserve"> </w:t>
      </w:r>
      <w:r>
        <w:rPr>
          <w:w w:val="95"/>
        </w:rPr>
        <w:t>effectively</w:t>
      </w:r>
      <w:r>
        <w:rPr>
          <w:spacing w:val="8"/>
          <w:w w:val="95"/>
        </w:rPr>
        <w:t xml:space="preserve"> </w:t>
      </w:r>
      <w:r>
        <w:rPr>
          <w:w w:val="95"/>
        </w:rPr>
        <w:t>indicating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shared</w:t>
      </w:r>
      <w:r>
        <w:rPr>
          <w:spacing w:val="8"/>
          <w:w w:val="95"/>
        </w:rPr>
        <w:t xml:space="preserve"> </w:t>
      </w:r>
      <w:r>
        <w:rPr>
          <w:w w:val="95"/>
        </w:rPr>
        <w:t>information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-54"/>
          <w:w w:val="95"/>
        </w:rPr>
        <w:t xml:space="preserve"> </w:t>
      </w:r>
      <w:r>
        <w:t xml:space="preserve">the two. For a more complete disambiguation, see (Abdi &amp; Williams, 2010b). Figures </w:t>
      </w:r>
      <w:hyperlink w:anchor="_bookmark13" w:history="1">
        <w:r>
          <w:t>16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hyperlink w:anchor="_bookmark12" w:history="1">
        <w:r>
          <w:t>15</w:t>
        </w:r>
        <w:r>
          <w:rPr>
            <w:spacing w:val="-8"/>
          </w:rPr>
          <w:t xml:space="preserve"> </w:t>
        </w:r>
      </w:hyperlink>
      <w:r>
        <w:t>show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quite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to</w:t>
      </w:r>
    </w:p>
    <w:p w14:paraId="589BA1EA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59F6885" w14:textId="77777777" w:rsidR="00693923" w:rsidRDefault="00A11518">
      <w:pPr>
        <w:pStyle w:val="BodyText"/>
        <w:spacing w:before="110" w:line="355" w:lineRule="auto"/>
        <w:ind w:left="171" w:right="153" w:firstLine="8"/>
      </w:pPr>
      <w:r>
        <w:rPr>
          <w:w w:val="95"/>
        </w:rPr>
        <w:lastRenderedPageBreak/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than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significant</w:t>
      </w:r>
      <w:r>
        <w:rPr>
          <w:spacing w:val="11"/>
          <w:w w:val="95"/>
        </w:rPr>
        <w:t xml:space="preserve"> </w:t>
      </w:r>
      <w:r>
        <w:rPr>
          <w:w w:val="95"/>
        </w:rPr>
        <w:t>portion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variance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explained.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10"/>
          <w:w w:val="95"/>
        </w:rPr>
        <w:t xml:space="preserve"> </w:t>
      </w:r>
      <w:r>
        <w:rPr>
          <w:w w:val="95"/>
        </w:rPr>
        <w:t>similar</w:t>
      </w:r>
      <w:r>
        <w:rPr>
          <w:spacing w:val="11"/>
          <w:w w:val="95"/>
        </w:rPr>
        <w:t xml:space="preserve"> </w:t>
      </w:r>
      <w:r>
        <w:rPr>
          <w:w w:val="95"/>
        </w:rPr>
        <w:t>groups,</w:t>
      </w:r>
      <w:r>
        <w:rPr>
          <w:spacing w:val="10"/>
          <w:w w:val="95"/>
        </w:rPr>
        <w:t xml:space="preserve"> </w:t>
      </w:r>
      <w:r>
        <w:rPr>
          <w:w w:val="95"/>
        </w:rPr>
        <w:t>however: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dimension,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tempo</w:t>
      </w:r>
      <w:r>
        <w:rPr>
          <w:spacing w:val="10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contributing</w:t>
      </w:r>
      <w:r>
        <w:rPr>
          <w:spacing w:val="1"/>
          <w:w w:val="95"/>
        </w:rPr>
        <w:t xml:space="preserve"> </w:t>
      </w:r>
      <w:r>
        <w:rPr>
          <w:w w:val="95"/>
        </w:rPr>
        <w:t>significantly,</w:t>
      </w:r>
      <w:r>
        <w:rPr>
          <w:spacing w:val="3"/>
          <w:w w:val="95"/>
        </w:rPr>
        <w:t xml:space="preserve"> </w:t>
      </w:r>
      <w:r>
        <w:rPr>
          <w:w w:val="95"/>
        </w:rPr>
        <w:t>along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some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harmony,</w:t>
      </w:r>
      <w:r>
        <w:rPr>
          <w:spacing w:val="4"/>
          <w:w w:val="95"/>
        </w:rPr>
        <w:t xml:space="preserve"> </w:t>
      </w:r>
      <w:r>
        <w:rPr>
          <w:w w:val="95"/>
        </w:rPr>
        <w:t>density,</w:t>
      </w:r>
      <w:r>
        <w:rPr>
          <w:spacing w:val="4"/>
          <w:w w:val="95"/>
        </w:rPr>
        <w:t xml:space="preserve"> </w:t>
      </w:r>
      <w:r>
        <w:rPr>
          <w:w w:val="95"/>
        </w:rPr>
        <w:t>genre,</w:t>
      </w:r>
      <w:r>
        <w:rPr>
          <w:spacing w:val="4"/>
          <w:w w:val="95"/>
        </w:rPr>
        <w:t xml:space="preserve"> </w:t>
      </w:r>
      <w:r>
        <w:rPr>
          <w:w w:val="95"/>
        </w:rPr>
        <w:t>dynamics,</w:t>
      </w:r>
      <w:r>
        <w:rPr>
          <w:spacing w:val="4"/>
          <w:w w:val="95"/>
        </w:rPr>
        <w:t xml:space="preserve"> </w:t>
      </w:r>
      <w:r>
        <w:rPr>
          <w:w w:val="95"/>
        </w:rPr>
        <w:t>motion,</w:t>
      </w:r>
      <w:r>
        <w:rPr>
          <w:spacing w:val="4"/>
          <w:w w:val="95"/>
        </w:rPr>
        <w:t xml:space="preserve"> </w:t>
      </w:r>
      <w:r>
        <w:rPr>
          <w:w w:val="95"/>
        </w:rPr>
        <w:t>range,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articulation. The </w:t>
      </w:r>
      <w:r>
        <w:t>adjectives contributing significantly are Bright, colorful, Dancing, Fast,</w:t>
      </w:r>
      <w:r>
        <w:rPr>
          <w:spacing w:val="1"/>
        </w:rPr>
        <w:t xml:space="preserve"> </w:t>
      </w:r>
      <w:r>
        <w:rPr>
          <w:spacing w:val="-1"/>
        </w:rPr>
        <w:t xml:space="preserve">Happy, Light, and Valiant in the negative direction, </w:t>
      </w:r>
      <w:r>
        <w:t>and Dark, Dull, Long, Melancholy,</w:t>
      </w:r>
      <w:r>
        <w:rPr>
          <w:spacing w:val="1"/>
        </w:rPr>
        <w:t xml:space="preserve"> </w:t>
      </w:r>
      <w:r>
        <w:rPr>
          <w:w w:val="95"/>
        </w:rPr>
        <w:t>Monotonous,</w:t>
      </w:r>
      <w:r>
        <w:rPr>
          <w:spacing w:val="17"/>
          <w:w w:val="95"/>
        </w:rPr>
        <w:t xml:space="preserve"> </w:t>
      </w:r>
      <w:r>
        <w:rPr>
          <w:w w:val="95"/>
        </w:rPr>
        <w:t>Sad,</w:t>
      </w:r>
      <w:r>
        <w:rPr>
          <w:spacing w:val="18"/>
          <w:w w:val="95"/>
        </w:rPr>
        <w:t xml:space="preserve"> </w:t>
      </w:r>
      <w:r>
        <w:rPr>
          <w:w w:val="95"/>
        </w:rPr>
        <w:t>Slow,</w:t>
      </w:r>
      <w:r>
        <w:rPr>
          <w:spacing w:val="17"/>
          <w:w w:val="95"/>
        </w:rPr>
        <w:t xml:space="preserve"> </w:t>
      </w:r>
      <w:r>
        <w:rPr>
          <w:w w:val="95"/>
        </w:rPr>
        <w:t>Solemn,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Weak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positive</w:t>
      </w:r>
      <w:r>
        <w:rPr>
          <w:spacing w:val="17"/>
          <w:w w:val="95"/>
        </w:rPr>
        <w:t xml:space="preserve"> </w:t>
      </w:r>
      <w:r>
        <w:rPr>
          <w:w w:val="95"/>
        </w:rPr>
        <w:t>direction.</w:t>
      </w:r>
      <w:r>
        <w:rPr>
          <w:spacing w:val="43"/>
          <w:w w:val="95"/>
        </w:rPr>
        <w:t xml:space="preserve"> </w:t>
      </w:r>
      <w:r>
        <w:rPr>
          <w:w w:val="95"/>
        </w:rPr>
        <w:t>What’s</w:t>
      </w:r>
      <w:r>
        <w:rPr>
          <w:spacing w:val="18"/>
          <w:w w:val="95"/>
        </w:rPr>
        <w:t xml:space="preserve"> </w:t>
      </w:r>
      <w:r>
        <w:rPr>
          <w:w w:val="95"/>
        </w:rPr>
        <w:t>notable</w:t>
      </w:r>
      <w:r>
        <w:rPr>
          <w:spacing w:val="17"/>
          <w:w w:val="95"/>
        </w:rPr>
        <w:t xml:space="preserve"> </w:t>
      </w:r>
      <w:r>
        <w:rPr>
          <w:w w:val="95"/>
        </w:rPr>
        <w:t>here</w:t>
      </w:r>
      <w:r>
        <w:rPr>
          <w:spacing w:val="1"/>
          <w:w w:val="95"/>
        </w:rPr>
        <w:t xml:space="preserve"> </w:t>
      </w:r>
      <w:r>
        <w:t>is that while some of these variables did contribute significantly in the plots above (see</w:t>
      </w:r>
      <w:r>
        <w:rPr>
          <w:spacing w:val="1"/>
        </w:rPr>
        <w:t xml:space="preserve"> </w:t>
      </w:r>
      <w:r>
        <w:t>Figure</w:t>
      </w:r>
      <w:r>
        <w:rPr>
          <w:spacing w:val="-10"/>
        </w:rPr>
        <w:t xml:space="preserve"> </w:t>
      </w:r>
      <w:hyperlink w:anchor="_bookmark10" w:history="1">
        <w:r>
          <w:t>11</w:t>
        </w:r>
        <w:r>
          <w:rPr>
            <w:spacing w:val="-9"/>
          </w:rPr>
          <w:t xml:space="preserve"> </w:t>
        </w:r>
      </w:hyperlink>
      <w:r>
        <w:t>and</w:t>
      </w:r>
      <w:r>
        <w:rPr>
          <w:spacing w:val="-10"/>
        </w:rPr>
        <w:t xml:space="preserve"> </w:t>
      </w:r>
      <w:r>
        <w:t>Figure</w:t>
      </w:r>
      <w:r>
        <w:rPr>
          <w:spacing w:val="-9"/>
        </w:rPr>
        <w:t xml:space="preserve"> </w:t>
      </w:r>
      <w:hyperlink w:anchor="_bookmark4" w:history="1">
        <w:r>
          <w:t>5</w:t>
        </w:r>
      </w:hyperlink>
      <w:r>
        <w:t>),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didn’t</w:t>
      </w:r>
      <w:r>
        <w:rPr>
          <w:spacing w:val="-10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fell</w:t>
      </w:r>
      <w:r>
        <w:rPr>
          <w:spacing w:val="-9"/>
        </w:rPr>
        <w:t xml:space="preserve"> </w:t>
      </w:r>
      <w:r>
        <w:t>near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barycenter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factor</w:t>
      </w:r>
      <w:r>
        <w:rPr>
          <w:spacing w:val="17"/>
          <w:w w:val="95"/>
        </w:rPr>
        <w:t xml:space="preserve"> </w:t>
      </w:r>
      <w:r>
        <w:rPr>
          <w:w w:val="95"/>
        </w:rPr>
        <w:t>plot.</w:t>
      </w:r>
      <w:r>
        <w:rPr>
          <w:spacing w:val="41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juxtaposes</w:t>
      </w:r>
      <w:r>
        <w:rPr>
          <w:spacing w:val="17"/>
          <w:w w:val="95"/>
        </w:rPr>
        <w:t xml:space="preserve"> </w:t>
      </w:r>
      <w:r>
        <w:rPr>
          <w:w w:val="95"/>
        </w:rPr>
        <w:t>some</w:t>
      </w:r>
      <w:r>
        <w:rPr>
          <w:spacing w:val="16"/>
          <w:w w:val="95"/>
        </w:rPr>
        <w:t xml:space="preserve"> </w:t>
      </w:r>
      <w:r>
        <w:rPr>
          <w:w w:val="95"/>
        </w:rPr>
        <w:t>negatively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positively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valenced</w:t>
      </w:r>
      <w:proofErr w:type="spellEnd"/>
      <w:r>
        <w:rPr>
          <w:spacing w:val="1"/>
          <w:w w:val="95"/>
        </w:rPr>
        <w:t xml:space="preserve"> </w:t>
      </w:r>
      <w:r>
        <w:rPr>
          <w:spacing w:val="-1"/>
        </w:rPr>
        <w:t xml:space="preserve">adjectives, </w:t>
      </w:r>
      <w:r>
        <w:t>which allows us to identify which of the musical qualities contributes to the</w:t>
      </w:r>
      <w:r>
        <w:rPr>
          <w:spacing w:val="1"/>
        </w:rPr>
        <w:t xml:space="preserve"> </w:t>
      </w:r>
      <w:r>
        <w:rPr>
          <w:w w:val="95"/>
        </w:rPr>
        <w:t>valence</w:t>
      </w:r>
      <w:r>
        <w:rPr>
          <w:spacing w:val="7"/>
          <w:w w:val="95"/>
        </w:rPr>
        <w:t xml:space="preserve"> </w:t>
      </w:r>
      <w:r>
        <w:rPr>
          <w:w w:val="95"/>
        </w:rPr>
        <w:t>dimension.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8"/>
          <w:w w:val="95"/>
        </w:rPr>
        <w:t xml:space="preserve"> </w:t>
      </w:r>
      <w:r>
        <w:rPr>
          <w:w w:val="95"/>
        </w:rPr>
        <w:t>dimension</w:t>
      </w:r>
      <w:r>
        <w:rPr>
          <w:spacing w:val="8"/>
          <w:w w:val="95"/>
        </w:rPr>
        <w:t xml:space="preserve"> </w:t>
      </w:r>
      <w:r>
        <w:rPr>
          <w:w w:val="95"/>
        </w:rPr>
        <w:t>tells</w:t>
      </w:r>
      <w:r>
        <w:rPr>
          <w:spacing w:val="8"/>
          <w:w w:val="95"/>
        </w:rPr>
        <w:t xml:space="preserve"> </w:t>
      </w:r>
      <w:r>
        <w:rPr>
          <w:w w:val="95"/>
        </w:rPr>
        <w:t>us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similar</w:t>
      </w:r>
      <w:r>
        <w:rPr>
          <w:spacing w:val="8"/>
          <w:w w:val="95"/>
        </w:rPr>
        <w:t xml:space="preserve"> </w:t>
      </w:r>
      <w:r>
        <w:rPr>
          <w:w w:val="95"/>
        </w:rPr>
        <w:t>story.</w:t>
      </w:r>
      <w:r>
        <w:rPr>
          <w:spacing w:val="29"/>
          <w:w w:val="95"/>
        </w:rPr>
        <w:t xml:space="preserve"> </w:t>
      </w:r>
      <w:r>
        <w:rPr>
          <w:w w:val="95"/>
        </w:rPr>
        <w:t>Here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see</w:t>
      </w:r>
      <w:r>
        <w:rPr>
          <w:spacing w:val="7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harmony</w:t>
      </w:r>
      <w:r>
        <w:rPr>
          <w:spacing w:val="8"/>
          <w:w w:val="95"/>
        </w:rPr>
        <w:t xml:space="preserve"> </w:t>
      </w:r>
      <w:r>
        <w:rPr>
          <w:w w:val="95"/>
        </w:rPr>
        <w:t>variables,</w:t>
      </w:r>
      <w:r>
        <w:rPr>
          <w:spacing w:val="8"/>
          <w:w w:val="95"/>
        </w:rPr>
        <w:t xml:space="preserve"> </w:t>
      </w:r>
      <w:r>
        <w:rPr>
          <w:w w:val="95"/>
        </w:rPr>
        <w:t>along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tempo</w:t>
      </w:r>
      <w:r>
        <w:rPr>
          <w:spacing w:val="8"/>
          <w:w w:val="95"/>
        </w:rPr>
        <w:t xml:space="preserve"> </w:t>
      </w:r>
      <w:r>
        <w:rPr>
          <w:w w:val="95"/>
        </w:rPr>
        <w:t>variable,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8"/>
          <w:w w:val="95"/>
        </w:rPr>
        <w:t xml:space="preserve"> </w:t>
      </w:r>
      <w:r>
        <w:rPr>
          <w:w w:val="95"/>
        </w:rPr>
        <w:t>density,</w:t>
      </w:r>
      <w:r>
        <w:rPr>
          <w:spacing w:val="9"/>
          <w:w w:val="95"/>
        </w:rPr>
        <w:t xml:space="preserve"> </w:t>
      </w:r>
      <w:r>
        <w:rPr>
          <w:w w:val="95"/>
        </w:rPr>
        <w:t>genre,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8"/>
          <w:w w:val="95"/>
        </w:rPr>
        <w:t xml:space="preserve"> </w:t>
      </w:r>
      <w:r>
        <w:rPr>
          <w:w w:val="95"/>
        </w:rPr>
        <w:t>dynamics,</w:t>
      </w:r>
      <w:r>
        <w:rPr>
          <w:spacing w:val="1"/>
          <w:w w:val="95"/>
        </w:rPr>
        <w:t xml:space="preserve"> </w:t>
      </w:r>
      <w:r>
        <w:t>contour, motion, range, and articulation. The adjectives contributing negatively are</w:t>
      </w:r>
      <w:r>
        <w:rPr>
          <w:spacing w:val="1"/>
        </w:rPr>
        <w:t xml:space="preserve"> </w:t>
      </w:r>
      <w:r>
        <w:rPr>
          <w:w w:val="95"/>
        </w:rPr>
        <w:t>Aggressive,</w:t>
      </w:r>
      <w:r>
        <w:rPr>
          <w:spacing w:val="10"/>
          <w:w w:val="95"/>
        </w:rPr>
        <w:t xml:space="preserve"> </w:t>
      </w:r>
      <w:r>
        <w:rPr>
          <w:w w:val="95"/>
        </w:rPr>
        <w:t>Complex,</w:t>
      </w:r>
      <w:r>
        <w:rPr>
          <w:spacing w:val="10"/>
          <w:w w:val="95"/>
        </w:rPr>
        <w:t xml:space="preserve"> </w:t>
      </w:r>
      <w:r>
        <w:rPr>
          <w:w w:val="95"/>
        </w:rPr>
        <w:t>Dense,</w:t>
      </w:r>
      <w:r>
        <w:rPr>
          <w:spacing w:val="10"/>
          <w:w w:val="95"/>
        </w:rPr>
        <w:t xml:space="preserve"> </w:t>
      </w:r>
      <w:r>
        <w:rPr>
          <w:w w:val="95"/>
        </w:rPr>
        <w:t>Disturbing,</w:t>
      </w:r>
      <w:r>
        <w:rPr>
          <w:spacing w:val="10"/>
          <w:w w:val="95"/>
        </w:rPr>
        <w:t xml:space="preserve"> </w:t>
      </w:r>
      <w:r>
        <w:rPr>
          <w:w w:val="95"/>
        </w:rPr>
        <w:t>Incisive,</w:t>
      </w:r>
      <w:r>
        <w:rPr>
          <w:spacing w:val="10"/>
          <w:w w:val="95"/>
        </w:rPr>
        <w:t xml:space="preserve"> </w:t>
      </w:r>
      <w:r>
        <w:rPr>
          <w:w w:val="95"/>
        </w:rPr>
        <w:t>Mysterious,</w:t>
      </w:r>
      <w:r>
        <w:rPr>
          <w:spacing w:val="10"/>
          <w:w w:val="95"/>
        </w:rPr>
        <w:t xml:space="preserve"> </w:t>
      </w:r>
      <w:r>
        <w:rPr>
          <w:w w:val="95"/>
        </w:rPr>
        <w:t>Powerful,</w:t>
      </w:r>
      <w:r>
        <w:rPr>
          <w:spacing w:val="10"/>
          <w:w w:val="95"/>
        </w:rPr>
        <w:t xml:space="preserve"> </w:t>
      </w:r>
      <w:r>
        <w:rPr>
          <w:w w:val="95"/>
        </w:rPr>
        <w:t>Surprising,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Varied, and those contributing </w:t>
      </w:r>
      <w:r>
        <w:rPr>
          <w:spacing w:val="-1"/>
        </w:rPr>
        <w:t>positively are Light, Round, Soft, Transparent, and Warm.</w:t>
      </w:r>
      <w:r>
        <w:rPr>
          <w:spacing w:val="-57"/>
        </w:rPr>
        <w:t xml:space="preserve"> </w:t>
      </w:r>
      <w:r>
        <w:rPr>
          <w:w w:val="95"/>
        </w:rPr>
        <w:t>Again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see</w:t>
      </w:r>
      <w:r>
        <w:rPr>
          <w:spacing w:val="9"/>
          <w:w w:val="95"/>
        </w:rPr>
        <w:t xml:space="preserve"> </w:t>
      </w:r>
      <w:r>
        <w:rPr>
          <w:w w:val="95"/>
        </w:rPr>
        <w:t>similar</w:t>
      </w:r>
      <w:r>
        <w:rPr>
          <w:spacing w:val="9"/>
          <w:w w:val="95"/>
        </w:rPr>
        <w:t xml:space="preserve"> </w:t>
      </w:r>
      <w:r>
        <w:rPr>
          <w:w w:val="95"/>
        </w:rPr>
        <w:t>effects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contributed</w:t>
      </w:r>
      <w:r>
        <w:rPr>
          <w:spacing w:val="9"/>
          <w:w w:val="95"/>
        </w:rPr>
        <w:t xml:space="preserve"> </w:t>
      </w:r>
      <w:r>
        <w:rPr>
          <w:w w:val="95"/>
        </w:rPr>
        <w:t>significantly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their</w:t>
      </w:r>
      <w:r>
        <w:rPr>
          <w:spacing w:val="-54"/>
          <w:w w:val="95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above,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contributing</w:t>
      </w:r>
      <w:r>
        <w:rPr>
          <w:spacing w:val="-8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here.</w:t>
      </w:r>
      <w:r>
        <w:rPr>
          <w:spacing w:val="9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latent</w:t>
      </w:r>
    </w:p>
    <w:p w14:paraId="2F79A057" w14:textId="77777777" w:rsidR="00693923" w:rsidRDefault="00A11518">
      <w:pPr>
        <w:pStyle w:val="BodyText"/>
        <w:spacing w:line="288" w:lineRule="exact"/>
        <w:ind w:left="173"/>
      </w:pPr>
      <w:bookmarkStart w:id="104" w:name="Discussion"/>
      <w:bookmarkEnd w:id="104"/>
      <w:r>
        <w:rPr>
          <w:w w:val="95"/>
        </w:rPr>
        <w:t>variable</w:t>
      </w:r>
      <w:r>
        <w:rPr>
          <w:spacing w:val="5"/>
          <w:w w:val="95"/>
        </w:rPr>
        <w:t xml:space="preserve"> </w:t>
      </w:r>
      <w:r>
        <w:rPr>
          <w:w w:val="95"/>
        </w:rPr>
        <w:t>seems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defining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arousal</w:t>
      </w:r>
      <w:r>
        <w:rPr>
          <w:spacing w:val="5"/>
          <w:w w:val="95"/>
        </w:rPr>
        <w:t xml:space="preserve"> </w:t>
      </w:r>
      <w:r>
        <w:rPr>
          <w:w w:val="95"/>
        </w:rPr>
        <w:t>dimension.</w:t>
      </w:r>
    </w:p>
    <w:p w14:paraId="68090444" w14:textId="77777777" w:rsidR="00693923" w:rsidRDefault="00A11518">
      <w:pPr>
        <w:pStyle w:val="BodyText"/>
        <w:tabs>
          <w:tab w:val="left" w:pos="2297"/>
        </w:tabs>
        <w:spacing w:line="306" w:lineRule="exact"/>
        <w:ind w:left="756"/>
      </w:pPr>
      <w:r>
        <w:rPr>
          <w:b/>
        </w:rPr>
        <w:t>Discussion.</w:t>
      </w:r>
      <w:r>
        <w:rPr>
          <w:b/>
        </w:rPr>
        <w:tab/>
      </w:r>
      <w:r>
        <w:t>The</w:t>
      </w:r>
      <w:r>
        <w:rPr>
          <w:spacing w:val="-6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</w:p>
    <w:p w14:paraId="3CF59CAA" w14:textId="77777777" w:rsidR="00693923" w:rsidRDefault="00A11518">
      <w:pPr>
        <w:pStyle w:val="BodyText"/>
        <w:spacing w:before="154" w:line="355" w:lineRule="auto"/>
        <w:ind w:left="171" w:firstLine="8"/>
      </w:pPr>
      <w:r>
        <w:rPr>
          <w:spacing w:val="-1"/>
        </w:rPr>
        <w:t xml:space="preserve">latent variables extracted </w:t>
      </w:r>
      <w:r>
        <w:t>by the analysis effectively separate the groups of excerpts into</w:t>
      </w:r>
      <w:r>
        <w:rPr>
          <w:spacing w:val="1"/>
        </w:rPr>
        <w:t xml:space="preserve"> </w:t>
      </w:r>
      <w:r>
        <w:rPr>
          <w:spacing w:val="-1"/>
        </w:rPr>
        <w:t xml:space="preserve">the clusters defined in the HCA </w:t>
      </w:r>
      <w:r>
        <w:t>for the adjectives survey. This factor plot shows us how</w:t>
      </w:r>
      <w:r>
        <w:rPr>
          <w:spacing w:val="1"/>
        </w:rPr>
        <w:t xml:space="preserve"> </w:t>
      </w:r>
      <w:r>
        <w:t>the strongest correlated signal between the two data tables separates Excerpts groups 2</w:t>
      </w:r>
      <w:r>
        <w:rPr>
          <w:spacing w:val="1"/>
        </w:rPr>
        <w:t xml:space="preserve"> </w:t>
      </w:r>
      <w:r>
        <w:rPr>
          <w:spacing w:val="-1"/>
        </w:rPr>
        <w:t xml:space="preserve">and 3, but groups 1 and 2 didn’t </w:t>
      </w:r>
      <w:r>
        <w:t>contribute much to this dimension, instead contributing</w:t>
      </w:r>
      <w:r>
        <w:rPr>
          <w:spacing w:val="-57"/>
        </w:rPr>
        <w:t xml:space="preserve"> </w:t>
      </w:r>
      <w:r>
        <w:t>to the 2nd latent variables. The second latent variable separates Groups 1 and 4, with</w:t>
      </w:r>
      <w:r>
        <w:rPr>
          <w:spacing w:val="1"/>
        </w:rPr>
        <w:t xml:space="preserve"> </w:t>
      </w:r>
      <w:r>
        <w:rPr>
          <w:w w:val="95"/>
        </w:rPr>
        <w:t>Groups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3</w:t>
      </w:r>
      <w:r>
        <w:rPr>
          <w:spacing w:val="22"/>
          <w:w w:val="95"/>
        </w:rPr>
        <w:t xml:space="preserve"> </w:t>
      </w:r>
      <w:r>
        <w:rPr>
          <w:w w:val="95"/>
        </w:rPr>
        <w:t>more</w:t>
      </w:r>
      <w:r>
        <w:rPr>
          <w:spacing w:val="22"/>
          <w:w w:val="95"/>
        </w:rPr>
        <w:t xml:space="preserve"> </w:t>
      </w:r>
      <w:r>
        <w:rPr>
          <w:w w:val="95"/>
        </w:rPr>
        <w:t>barycentric.</w:t>
      </w:r>
      <w:r>
        <w:rPr>
          <w:spacing w:val="49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suggests</w:t>
      </w:r>
      <w:r>
        <w:rPr>
          <w:spacing w:val="22"/>
          <w:w w:val="95"/>
        </w:rPr>
        <w:t xml:space="preserve"> </w:t>
      </w:r>
      <w:r>
        <w:rPr>
          <w:w w:val="95"/>
        </w:rPr>
        <w:t>that,</w:t>
      </w:r>
      <w:r>
        <w:rPr>
          <w:spacing w:val="22"/>
          <w:w w:val="95"/>
        </w:rPr>
        <w:t xml:space="preserve"> </w:t>
      </w:r>
      <w:r>
        <w:rPr>
          <w:w w:val="95"/>
        </w:rPr>
        <w:t>generally</w:t>
      </w:r>
      <w:r>
        <w:rPr>
          <w:spacing w:val="22"/>
          <w:w w:val="95"/>
        </w:rPr>
        <w:t xml:space="preserve"> </w:t>
      </w:r>
      <w:r>
        <w:rPr>
          <w:w w:val="95"/>
        </w:rPr>
        <w:t>speaking,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excerpts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clustered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1"/>
          <w:w w:val="95"/>
        </w:rPr>
        <w:t xml:space="preserve"> </w:t>
      </w:r>
      <w:r>
        <w:rPr>
          <w:w w:val="95"/>
        </w:rPr>
        <w:t>2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3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could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defined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positive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negative</w:t>
      </w:r>
      <w:r>
        <w:rPr>
          <w:spacing w:val="1"/>
          <w:w w:val="95"/>
        </w:rPr>
        <w:t xml:space="preserve"> </w:t>
      </w:r>
      <w:r>
        <w:rPr>
          <w:w w:val="95"/>
        </w:rPr>
        <w:t>valence,</w:t>
      </w:r>
      <w:r>
        <w:rPr>
          <w:spacing w:val="5"/>
          <w:w w:val="95"/>
        </w:rPr>
        <w:t xml:space="preserve"> </w:t>
      </w:r>
      <w:r>
        <w:rPr>
          <w:w w:val="95"/>
        </w:rPr>
        <w:t>respectively,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those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groups</w:t>
      </w:r>
      <w:r>
        <w:rPr>
          <w:spacing w:val="5"/>
          <w:w w:val="95"/>
        </w:rPr>
        <w:t xml:space="preserve"> </w:t>
      </w:r>
      <w:r>
        <w:rPr>
          <w:w w:val="95"/>
        </w:rPr>
        <w:t>1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4</w:t>
      </w:r>
      <w:r>
        <w:rPr>
          <w:spacing w:val="5"/>
          <w:w w:val="95"/>
        </w:rPr>
        <w:t xml:space="preserve"> </w:t>
      </w:r>
      <w:r>
        <w:rPr>
          <w:w w:val="95"/>
        </w:rPr>
        <w:t>would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defined</w:t>
      </w:r>
      <w:r>
        <w:rPr>
          <w:spacing w:val="6"/>
          <w:w w:val="95"/>
        </w:rPr>
        <w:t xml:space="preserve"> </w:t>
      </w:r>
      <w:r>
        <w:rPr>
          <w:w w:val="95"/>
        </w:rPr>
        <w:t>more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high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low</w:t>
      </w:r>
      <w:r>
        <w:rPr>
          <w:spacing w:val="1"/>
          <w:w w:val="95"/>
        </w:rPr>
        <w:t xml:space="preserve"> </w:t>
      </w:r>
      <w:r>
        <w:rPr>
          <w:w w:val="95"/>
        </w:rPr>
        <w:t>arousal.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3"/>
          <w:w w:val="95"/>
        </w:rPr>
        <w:t xml:space="preserve"> </w:t>
      </w:r>
      <w:r>
        <w:rPr>
          <w:w w:val="95"/>
        </w:rPr>
        <w:t>said,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excerpts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defined</w:t>
      </w:r>
      <w:r>
        <w:rPr>
          <w:spacing w:val="12"/>
          <w:w w:val="95"/>
        </w:rPr>
        <w:t xml:space="preserve"> </w:t>
      </w:r>
      <w:r>
        <w:rPr>
          <w:w w:val="95"/>
        </w:rPr>
        <w:t>exclusively</w:t>
      </w:r>
      <w:r>
        <w:rPr>
          <w:spacing w:val="13"/>
          <w:w w:val="95"/>
        </w:rPr>
        <w:t xml:space="preserve"> </w:t>
      </w:r>
      <w:r>
        <w:rPr>
          <w:w w:val="95"/>
        </w:rPr>
        <w:t>along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dimensions,</w:t>
      </w:r>
    </w:p>
    <w:p w14:paraId="3587F82E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3C48CF0F" w14:textId="77777777" w:rsidR="00693923" w:rsidRDefault="00A11518">
      <w:pPr>
        <w:spacing w:before="156"/>
        <w:ind w:left="781"/>
        <w:rPr>
          <w:rFonts w:ascii="Arial"/>
          <w:sz w:val="17"/>
        </w:rPr>
      </w:pPr>
      <w:bookmarkStart w:id="105" w:name="_bookmark13"/>
      <w:bookmarkEnd w:id="105"/>
      <w:r>
        <w:rPr>
          <w:rFonts w:ascii="Arial"/>
          <w:sz w:val="17"/>
        </w:rPr>
        <w:lastRenderedPageBreak/>
        <w:t>Contributions</w:t>
      </w:r>
      <w:r>
        <w:rPr>
          <w:rFonts w:ascii="Arial"/>
          <w:spacing w:val="-10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9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9"/>
          <w:sz w:val="17"/>
        </w:rPr>
        <w:t xml:space="preserve"> </w:t>
      </w:r>
      <w:r>
        <w:rPr>
          <w:rFonts w:ascii="Arial"/>
          <w:sz w:val="17"/>
        </w:rPr>
        <w:t>First</w:t>
      </w:r>
      <w:r>
        <w:rPr>
          <w:rFonts w:ascii="Arial"/>
          <w:spacing w:val="-9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503C3DD4" w14:textId="77777777" w:rsidR="00693923" w:rsidRDefault="00693923">
      <w:pPr>
        <w:pStyle w:val="BodyText"/>
        <w:spacing w:before="9"/>
        <w:rPr>
          <w:rFonts w:ascii="Arial"/>
          <w:sz w:val="27"/>
        </w:rPr>
      </w:pPr>
    </w:p>
    <w:p w14:paraId="321CBD84" w14:textId="77777777" w:rsidR="00693923" w:rsidRDefault="00A11518">
      <w:pPr>
        <w:spacing w:before="103"/>
        <w:ind w:left="489"/>
        <w:rPr>
          <w:rFonts w:ascii="Arial"/>
          <w:sz w:val="11"/>
        </w:rPr>
      </w:pPr>
      <w:r>
        <w:pict w14:anchorId="06E8ED34">
          <v:group id="_x0000_s1324" style="position:absolute;left:0;text-align:left;margin-left:100.3pt;margin-top:-12.35pt;width:436.2pt;height:84.95pt;z-index:15814144;mso-position-horizontal-relative:page" coordorigin="2006,-247" coordsize="8724,1699">
            <v:shape id="_x0000_s1449" style="position:absolute;left:2041;top:441;width:970;height:285" coordorigin="2041,441" coordsize="970,285" o:spt="100" adj="0,,0" path="m2041,441r269,m2520,441r23,m2041,726r35,m2286,726r724,e" filled="f" strokecolor="red" strokeweight=".24536mm">
              <v:stroke dashstyle="dash" joinstyle="round"/>
              <v:formulas/>
              <v:path arrowok="t" o:connecttype="segments"/>
            </v:shape>
            <v:rect id="_x0000_s1448" style="position:absolute;left:2076;top:583;width:211;height:154" fillcolor="#00e9da" stroked="f"/>
            <v:rect id="_x0000_s1447" style="position:absolute;left:2076;top:583;width:211;height:154" filled="f" strokecolor="#00a08a" strokeweight=".24536mm"/>
            <v:rect id="_x0000_s1446" style="position:absolute;left:2309;top:329;width:211;height:255" fillcolor="#ff9595" stroked="f"/>
            <v:rect id="_x0000_s1445" style="position:absolute;left:2309;top:329;width:211;height:255" filled="f" strokecolor="red" strokeweight=".24536mm"/>
            <v:line id="_x0000_s1444" style="position:absolute" from="2753,441" to="2777,441" strokecolor="red" strokeweight=".24536mm">
              <v:stroke dashstyle="dash"/>
            </v:line>
            <v:rect id="_x0000_s1443" style="position:absolute;left:2543;top:385;width:211;height:199" fillcolor="#ff9595" stroked="f"/>
            <v:rect id="_x0000_s1442" style="position:absolute;left:2543;top:385;width:211;height:199" filled="f" strokecolor="red" strokeweight=".24536mm"/>
            <v:line id="_x0000_s1441" style="position:absolute" from="2987,441" to="3244,441" strokecolor="red" strokeweight=".24536mm">
              <v:stroke dashstyle="dash"/>
            </v:line>
            <v:rect id="_x0000_s1440" style="position:absolute;left:2776;top:-25;width:211;height:609" fillcolor="#ff9595" stroked="f"/>
            <v:rect id="_x0000_s1439" style="position:absolute;left:2776;top:-25;width:211;height:609" filled="f" strokecolor="red" strokeweight=".24536mm"/>
            <v:line id="_x0000_s1438" style="position:absolute" from="3221,726" to="3477,726" strokecolor="red" strokeweight=".24536mm">
              <v:stroke dashstyle="dash"/>
            </v:line>
            <v:rect id="_x0000_s1437" style="position:absolute;left:3010;top:583;width:211;height:659" fillcolor="#00e9da" stroked="f"/>
            <v:rect id="_x0000_s1436" style="position:absolute;left:3010;top:583;width:211;height:659" filled="f" strokecolor="#00a08a" strokeweight=".24536mm"/>
            <v:line id="_x0000_s1435" style="position:absolute" from="3454,441" to="3711,441" strokecolor="red" strokeweight=".24536mm">
              <v:stroke dashstyle="dash"/>
            </v:line>
            <v:rect id="_x0000_s1434" style="position:absolute;left:3243;top:-45;width:211;height:628" fillcolor="#ff9595" stroked="f"/>
            <v:rect id="_x0000_s1433" style="position:absolute;left:3243;top:-45;width:211;height:628" filled="f" strokecolor="red" strokeweight=".24536mm"/>
            <v:shape id="_x0000_s1432" style="position:absolute;left:3687;top:722;width:1192;height:5" coordorigin="3688,723" coordsize="1192,5" o:spt="100" adj="0,,0" path="m3688,723r1191,m3688,727r1191,e" filled="f" strokecolor="red" strokeweight=".14792mm">
              <v:stroke dashstyle="dash" joinstyle="round"/>
              <v:formulas/>
              <v:path arrowok="t" o:connecttype="segments"/>
            </v:shape>
            <v:shape id="_x0000_s1431" style="position:absolute;left:3687;top:726;width:1192;height:5" coordorigin="3688,726" coordsize="1192,5" o:spt="100" adj="0,,0" path="m3688,726r1191,m3688,731r1191,e" filled="f" strokecolor="red" strokeweight=".02522mm">
              <v:stroke dashstyle="dash" joinstyle="round"/>
              <v:formulas/>
              <v:path arrowok="t" o:connecttype="segments"/>
            </v:shape>
            <v:rect id="_x0000_s1430" style="position:absolute;left:3477;top:583;width:211;height:390" fillcolor="#00e9da" stroked="f"/>
            <v:rect id="_x0000_s1429" style="position:absolute;left:3477;top:583;width:211;height:390" filled="f" strokecolor="#00a08a" strokeweight=".24536mm"/>
            <v:line id="_x0000_s1428" style="position:absolute" from="3921,441" to="4178,441" strokecolor="red" strokeweight=".24536mm">
              <v:stroke dashstyle="dash"/>
            </v:line>
            <v:rect id="_x0000_s1427" style="position:absolute;left:3711;top:279;width:211;height:304" fillcolor="#ff9595" stroked="f"/>
            <v:rect id="_x0000_s1426" style="position:absolute;left:3711;top:279;width:211;height:304" filled="f" strokecolor="red" strokeweight=".24536mm"/>
            <v:rect id="_x0000_s1425" style="position:absolute;left:3944;top:583;width:211;height:145" fillcolor="#00e9da" stroked="f"/>
            <v:rect id="_x0000_s1424" style="position:absolute;left:3944;top:583;width:211;height:145" filled="f" strokecolor="#00a08a" strokeweight=".24536mm"/>
            <v:line id="_x0000_s1423" style="position:absolute" from="4388,441" to="4645,441" strokecolor="red" strokeweight=".24536mm">
              <v:stroke dashstyle="dash"/>
            </v:line>
            <v:rect id="_x0000_s1422" style="position:absolute;left:4177;top:373;width:211;height:211" fillcolor="#ff9595" stroked="f"/>
            <v:rect id="_x0000_s1421" style="position:absolute;left:4177;top:373;width:211;height:211" filled="f" strokecolor="red" strokeweight=".24536mm"/>
            <v:rect id="_x0000_s1420" style="position:absolute;left:4411;top:583;width:211;height:144" fillcolor="#00e9da" stroked="f"/>
            <v:rect id="_x0000_s1419" style="position:absolute;left:4411;top:583;width:211;height:144" filled="f" strokecolor="#00a08a" strokeweight=".24536mm"/>
            <v:line id="_x0000_s1418" style="position:absolute" from="4855,441" to="5112,441" strokecolor="red" strokeweight=".24536mm">
              <v:stroke dashstyle="dash"/>
            </v:line>
            <v:rect id="_x0000_s1417" style="position:absolute;left:4645;top:385;width:211;height:199" fillcolor="#ff9595" stroked="f"/>
            <v:rect id="_x0000_s1416" style="position:absolute;left:4645;top:385;width:211;height:199" filled="f" strokecolor="red" strokeweight=".24536mm"/>
            <v:shape id="_x0000_s1415" style="position:absolute;left:5088;top:722;width:257;height:5" coordorigin="5089,723" coordsize="257,5" o:spt="100" adj="0,,0" path="m5089,723r257,m5089,727r257,e" filled="f" strokecolor="red" strokeweight=".14792mm">
              <v:stroke dashstyle="dash" joinstyle="round"/>
              <v:formulas/>
              <v:path arrowok="t" o:connecttype="segments"/>
            </v:shape>
            <v:shape id="_x0000_s1414" style="position:absolute;left:5088;top:726;width:257;height:5" coordorigin="5089,726" coordsize="257,5" o:spt="100" adj="0,,0" path="m5089,726r257,m5089,731r257,e" filled="f" strokecolor="red" strokeweight=".02522mm">
              <v:stroke dashstyle="dash" joinstyle="round"/>
              <v:formulas/>
              <v:path arrowok="t" o:connecttype="segments"/>
            </v:shape>
            <v:rect id="_x0000_s1413" style="position:absolute;left:4878;top:583;width:211;height:252" fillcolor="#00e9da" stroked="f"/>
            <v:rect id="_x0000_s1412" style="position:absolute;left:4878;top:583;width:211;height:252" filled="f" strokecolor="#00a08a" strokeweight=".24536mm"/>
            <v:line id="_x0000_s1411" style="position:absolute" from="5322,441" to="5579,441" strokecolor="red" strokeweight=".24536mm">
              <v:stroke dashstyle="dash"/>
            </v:line>
            <v:rect id="_x0000_s1410" style="position:absolute;left:5112;top:291;width:211;height:293" fillcolor="#ff9595" stroked="f"/>
            <v:rect id="_x0000_s1409" style="position:absolute;left:5112;top:291;width:211;height:293" filled="f" strokecolor="red" strokeweight=".24536mm"/>
            <v:shape id="_x0000_s1408" style="position:absolute;left:5556;top:722;width:257;height:5" coordorigin="5556,723" coordsize="257,5" o:spt="100" adj="0,,0" path="m5556,723r257,m5556,727r257,e" filled="f" strokecolor="red" strokeweight=".14792mm">
              <v:stroke dashstyle="dash" joinstyle="round"/>
              <v:formulas/>
              <v:path arrowok="t" o:connecttype="segments"/>
            </v:shape>
            <v:shape id="_x0000_s1407" style="position:absolute;left:5556;top:726;width:257;height:5" coordorigin="5556,726" coordsize="257,5" o:spt="100" adj="0,,0" path="m5556,726r257,m5556,731r257,e" filled="f" strokecolor="red" strokeweight=".02522mm">
              <v:stroke dashstyle="dash" joinstyle="round"/>
              <v:formulas/>
              <v:path arrowok="t" o:connecttype="segments"/>
            </v:shape>
            <v:rect id="_x0000_s1406" style="position:absolute;left:5345;top:583;width:211;height:278" fillcolor="#00e9da" stroked="f"/>
            <v:rect id="_x0000_s1405" style="position:absolute;left:5345;top:583;width:211;height:278" filled="f" strokecolor="#00a08a" strokeweight=".24536mm"/>
            <v:line id="_x0000_s1404" style="position:absolute" from="5789,441" to="6747,441" strokecolor="red" strokeweight=".24536mm">
              <v:stroke dashstyle="dash"/>
            </v:line>
            <v:rect id="_x0000_s1403" style="position:absolute;left:5579;top:348;width:211;height:235" fillcolor="#ff9595" stroked="f"/>
            <v:rect id="_x0000_s1402" style="position:absolute;left:5579;top:348;width:211;height:235" filled="f" strokecolor="red" strokeweight=".24536mm"/>
            <v:shape id="_x0000_s1401" style="position:absolute;left:6023;top:722;width:24;height:5" coordorigin="6023,723" coordsize="24,5" o:spt="100" adj="0,,0" path="m6023,723r23,m6023,727r23,e" filled="f" strokecolor="red" strokeweight=".14792mm">
              <v:stroke dashstyle="dash" joinstyle="round"/>
              <v:formulas/>
              <v:path arrowok="t" o:connecttype="segments"/>
            </v:shape>
            <v:shape id="_x0000_s1400" style="position:absolute;left:6023;top:726;width:24;height:5" coordorigin="6023,726" coordsize="24,5" o:spt="100" adj="0,,0" path="m6023,726r23,m6023,731r23,e" filled="f" strokecolor="red" strokeweight=".02522mm">
              <v:stroke dashstyle="dash" joinstyle="round"/>
              <v:formulas/>
              <v:path arrowok="t" o:connecttype="segments"/>
            </v:shape>
            <v:rect id="_x0000_s1399" style="position:absolute;left:5812;top:583;width:211;height:326" fillcolor="#00e9da" stroked="f"/>
            <v:rect id="_x0000_s1398" style="position:absolute;left:5812;top:583;width:211;height:326" filled="f" strokecolor="#00a08a" strokeweight=".24536mm"/>
            <v:shape id="_x0000_s1397" style="position:absolute;left:6256;top:722;width:24;height:5" coordorigin="6257,723" coordsize="24,5" o:spt="100" adj="0,,0" path="m6257,723r23,m6257,727r23,e" filled="f" strokecolor="red" strokeweight=".14792mm">
              <v:stroke dashstyle="dash" joinstyle="round"/>
              <v:formulas/>
              <v:path arrowok="t" o:connecttype="segments"/>
            </v:shape>
            <v:shape id="_x0000_s1396" style="position:absolute;left:6256;top:726;width:24;height:5" coordorigin="6257,726" coordsize="24,5" o:spt="100" adj="0,,0" path="m6257,726r23,m6257,731r23,e" filled="f" strokecolor="red" strokeweight=".02522mm">
              <v:stroke dashstyle="dash" joinstyle="round"/>
              <v:formulas/>
              <v:path arrowok="t" o:connecttype="segments"/>
            </v:shape>
            <v:rect id="_x0000_s1395" style="position:absolute;left:6046;top:583;width:211;height:149" fillcolor="#00e9da" stroked="f"/>
            <v:rect id="_x0000_s1394" style="position:absolute;left:6046;top:583;width:211;height:149" filled="f" strokecolor="#00a08a" strokeweight=".24536mm"/>
            <v:shape id="_x0000_s1393" style="position:absolute;left:6490;top:722;width:24;height:5" coordorigin="6490,723" coordsize="24,5" o:spt="100" adj="0,,0" path="m6490,723r23,m6490,727r23,e" filled="f" strokecolor="red" strokeweight=".14792mm">
              <v:stroke dashstyle="dash" joinstyle="round"/>
              <v:formulas/>
              <v:path arrowok="t" o:connecttype="segments"/>
            </v:shape>
            <v:shape id="_x0000_s1392" style="position:absolute;left:6490;top:726;width:24;height:5" coordorigin="6490,726" coordsize="24,5" o:spt="100" adj="0,,0" path="m6490,726r23,m6490,731r23,e" filled="f" strokecolor="red" strokeweight=".02522mm">
              <v:stroke dashstyle="dash" joinstyle="round"/>
              <v:formulas/>
              <v:path arrowok="t" o:connecttype="segments"/>
            </v:shape>
            <v:rect id="_x0000_s1391" style="position:absolute;left:6279;top:583;width:211;height:337" fillcolor="#00e9da" stroked="f"/>
            <v:rect id="_x0000_s1390" style="position:absolute;left:6279;top:583;width:211;height:337" filled="f" strokecolor="#00a08a" strokeweight=".24536mm"/>
            <v:shape id="_x0000_s1389" style="position:absolute;left:6723;top:722;width:257;height:5" coordorigin="6724,723" coordsize="257,5" o:spt="100" adj="0,,0" path="m6724,723r257,m6724,727r257,e" filled="f" strokecolor="red" strokeweight=".14792mm">
              <v:stroke dashstyle="dash" joinstyle="round"/>
              <v:formulas/>
              <v:path arrowok="t" o:connecttype="segments"/>
            </v:shape>
            <v:shape id="_x0000_s1388" style="position:absolute;left:6723;top:726;width:257;height:5" coordorigin="6724,726" coordsize="257,5" o:spt="100" adj="0,,0" path="m6724,726r257,m6724,731r257,e" filled="f" strokecolor="red" strokeweight=".02522mm">
              <v:stroke dashstyle="dash" joinstyle="round"/>
              <v:formulas/>
              <v:path arrowok="t" o:connecttype="segments"/>
            </v:shape>
            <v:rect id="_x0000_s1387" style="position:absolute;left:6513;top:583;width:211;height:537" fillcolor="#00e9da" stroked="f"/>
            <v:rect id="_x0000_s1386" style="position:absolute;left:6513;top:583;width:211;height:537" filled="f" strokecolor="#00a08a" strokeweight=".24536mm"/>
            <v:line id="_x0000_s1385" style="position:absolute" from="6957,441" to="7681,441" strokecolor="red" strokeweight=".24536mm">
              <v:stroke dashstyle="dash"/>
            </v:line>
            <v:rect id="_x0000_s1384" style="position:absolute;left:6746;top:2;width:211;height:581" fillcolor="#ff9595" stroked="f"/>
            <v:rect id="_x0000_s1383" style="position:absolute;left:6746;top:2;width:211;height:581" filled="f" strokecolor="red" strokeweight=".24536mm"/>
            <v:shape id="_x0000_s1382" style="position:absolute;left:7190;top:722;width:24;height:5" coordorigin="7191,723" coordsize="24,5" o:spt="100" adj="0,,0" path="m7191,723r23,m7191,727r23,e" filled="f" strokecolor="red" strokeweight=".14792mm">
              <v:stroke dashstyle="dash" joinstyle="round"/>
              <v:formulas/>
              <v:path arrowok="t" o:connecttype="segments"/>
            </v:shape>
            <v:shape id="_x0000_s1381" style="position:absolute;left:7190;top:726;width:24;height:5" coordorigin="7191,726" coordsize="24,5" o:spt="100" adj="0,,0" path="m7191,726r23,m7191,731r23,e" filled="f" strokecolor="red" strokeweight=".02522mm">
              <v:stroke dashstyle="dash" joinstyle="round"/>
              <v:formulas/>
              <v:path arrowok="t" o:connecttype="segments"/>
            </v:shape>
            <v:rect id="_x0000_s1380" style="position:absolute;left:6980;top:583;width:211;height:533" fillcolor="#27c4e5" stroked="f"/>
            <v:rect id="_x0000_s1379" style="position:absolute;left:6980;top:583;width:211;height:533" filled="f" strokecolor="#046c9a" strokeweight=".24536mm"/>
            <v:shape id="_x0000_s1378" style="position:absolute;left:7424;top:722;width:24;height:5" coordorigin="7424,723" coordsize="24,5" o:spt="100" adj="0,,0" path="m7424,723r24,m7424,727r24,e" filled="f" strokecolor="red" strokeweight=".14792mm">
              <v:stroke dashstyle="dash" joinstyle="round"/>
              <v:formulas/>
              <v:path arrowok="t" o:connecttype="segments"/>
            </v:shape>
            <v:shape id="_x0000_s1377" style="position:absolute;left:7424;top:726;width:24;height:5" coordorigin="7424,726" coordsize="24,5" o:spt="100" adj="0,,0" path="m7424,726r24,m7424,731r24,e" filled="f" strokecolor="red" strokeweight=".02522mm">
              <v:stroke dashstyle="dash" joinstyle="round"/>
              <v:formulas/>
              <v:path arrowok="t" o:connecttype="segments"/>
            </v:shape>
            <v:rect id="_x0000_s1376" style="position:absolute;left:7214;top:583;width:211;height:541" fillcolor="#27c4e5" stroked="f"/>
            <v:rect id="_x0000_s1375" style="position:absolute;left:7214;top:583;width:211;height:541" filled="f" strokecolor="#046c9a" strokeweight=".24536mm"/>
            <v:shape id="_x0000_s1374" style="position:absolute;left:7657;top:722;width:491;height:5" coordorigin="7658,723" coordsize="491,5" o:spt="100" adj="0,,0" path="m7658,723r490,m7658,727r490,e" filled="f" strokecolor="red" strokeweight=".14792mm">
              <v:stroke dashstyle="dash" joinstyle="round"/>
              <v:formulas/>
              <v:path arrowok="t" o:connecttype="segments"/>
            </v:shape>
            <v:shape id="_x0000_s1373" style="position:absolute;left:7657;top:726;width:491;height:5" coordorigin="7658,726" coordsize="491,5" o:spt="100" adj="0,,0" path="m7658,726r490,m7658,731r490,e" filled="f" strokecolor="red" strokeweight=".02522mm">
              <v:stroke dashstyle="dash" joinstyle="round"/>
              <v:formulas/>
              <v:path arrowok="t" o:connecttype="segments"/>
            </v:shape>
            <v:rect id="_x0000_s1372" style="position:absolute;left:7447;top:583;width:211;height:434" fillcolor="#27c4e5" stroked="f"/>
            <v:rect id="_x0000_s1371" style="position:absolute;left:7447;top:583;width:211;height:434" filled="f" strokecolor="#046c9a" strokeweight=".24536mm"/>
            <v:line id="_x0000_s1370" style="position:absolute" from="7891,441" to="7915,441" strokecolor="red" strokeweight=".24536mm">
              <v:stroke dashstyle="dash"/>
            </v:line>
            <v:rect id="_x0000_s1369" style="position:absolute;left:7681;top:184;width:211;height:400" fillcolor="#ffd48e" stroked="f"/>
            <v:rect id="_x0000_s1368" style="position:absolute;left:7681;top:184;width:211;height:400" filled="f" strokecolor="#f98400" strokeweight=".24536mm"/>
            <v:line id="_x0000_s1367" style="position:absolute" from="8125,441" to="8849,441" strokecolor="red" strokeweight=".24536mm">
              <v:stroke dashstyle="dash"/>
            </v:line>
            <v:rect id="_x0000_s1366" style="position:absolute;left:7914;top:124;width:211;height:460" fillcolor="#ffd48e" stroked="f"/>
            <v:rect id="_x0000_s1365" style="position:absolute;left:7914;top:124;width:211;height:460" filled="f" strokecolor="#f98400" strokeweight=".24536mm"/>
            <v:shape id="_x0000_s1364" style="position:absolute;left:8358;top:722;width:24;height:5" coordorigin="8358,723" coordsize="24,5" o:spt="100" adj="0,,0" path="m8358,723r24,m8358,727r24,e" filled="f" strokecolor="red" strokeweight=".14792mm">
              <v:stroke dashstyle="dash" joinstyle="round"/>
              <v:formulas/>
              <v:path arrowok="t" o:connecttype="segments"/>
            </v:shape>
            <v:shape id="_x0000_s1363" style="position:absolute;left:8358;top:726;width:24;height:5" coordorigin="8358,726" coordsize="24,5" o:spt="100" adj="0,,0" path="m8358,726r24,m8358,731r24,e" filled="f" strokecolor="red" strokeweight=".02522mm">
              <v:stroke dashstyle="dash" joinstyle="round"/>
              <v:formulas/>
              <v:path arrowok="t" o:connecttype="segments"/>
            </v:shape>
            <v:rect id="_x0000_s1362" style="position:absolute;left:8148;top:583;width:211;height:535" fillcolor="#27c4e5" stroked="f"/>
            <v:rect id="_x0000_s1361" style="position:absolute;left:8148;top:583;width:211;height:535" filled="f" strokecolor="#046c9a" strokeweight=".24536mm"/>
            <v:shape id="_x0000_s1360" style="position:absolute;left:8592;top:722;width:24;height:5" coordorigin="8592,723" coordsize="24,5" o:spt="100" adj="0,,0" path="m8592,723r23,m8592,727r23,e" filled="f" strokecolor="red" strokeweight=".14792mm">
              <v:stroke dashstyle="dash" joinstyle="round"/>
              <v:formulas/>
              <v:path arrowok="t" o:connecttype="segments"/>
            </v:shape>
            <v:shape id="_x0000_s1359" style="position:absolute;left:8592;top:726;width:24;height:5" coordorigin="8592,726" coordsize="24,5" o:spt="100" adj="0,,0" path="m8592,726r23,m8592,731r23,e" filled="f" strokecolor="red" strokeweight=".02522mm">
              <v:stroke dashstyle="dash" joinstyle="round"/>
              <v:formulas/>
              <v:path arrowok="t" o:connecttype="segments"/>
            </v:shape>
            <v:rect id="_x0000_s1358" style="position:absolute;left:8381;top:583;width:211;height:471" fillcolor="#27c4e5" stroked="f"/>
            <v:rect id="_x0000_s1357" style="position:absolute;left:8381;top:583;width:211;height:471" filled="f" strokecolor="#046c9a" strokeweight=".24536mm"/>
            <v:shape id="_x0000_s1356" style="position:absolute;left:8825;top:722;width:1425;height:5" coordorigin="8826,723" coordsize="1425,5" o:spt="100" adj="0,,0" path="m8826,723r1424,m8826,727r1424,e" filled="f" strokecolor="red" strokeweight=".14792mm">
              <v:stroke dashstyle="dash" joinstyle="round"/>
              <v:formulas/>
              <v:path arrowok="t" o:connecttype="segments"/>
            </v:shape>
            <v:shape id="_x0000_s1355" style="position:absolute;left:8825;top:726;width:1425;height:5" coordorigin="8826,726" coordsize="1425,5" o:spt="100" adj="0,,0" path="m8826,726r1424,m8826,731r1424,e" filled="f" strokecolor="red" strokeweight=".02522mm">
              <v:stroke dashstyle="dash" joinstyle="round"/>
              <v:formulas/>
              <v:path arrowok="t" o:connecttype="segments"/>
            </v:shape>
            <v:rect id="_x0000_s1354" style="position:absolute;left:8615;top:583;width:211;height:321" fillcolor="#27c4e5" stroked="f"/>
            <v:rect id="_x0000_s1353" style="position:absolute;left:8615;top:583;width:211;height:321" filled="f" strokecolor="#046c9a" strokeweight=".24536mm"/>
            <v:line id="_x0000_s1352" style="position:absolute" from="9059,441" to="9082,441" strokecolor="red" strokeweight=".24536mm">
              <v:stroke dashstyle="dash"/>
            </v:line>
            <v:rect id="_x0000_s1351" style="position:absolute;left:8848;top:256;width:211;height:328" fillcolor="#ffd48e" stroked="f"/>
            <v:rect id="_x0000_s1350" style="position:absolute;left:8848;top:256;width:211;height:328" filled="f" strokecolor="#f98400" strokeweight=".24536mm"/>
            <v:line id="_x0000_s1349" style="position:absolute" from="9293,441" to="9316,441" strokecolor="red" strokeweight=".24536mm">
              <v:stroke dashstyle="dash"/>
            </v:line>
            <v:rect id="_x0000_s1348" style="position:absolute;left:9082;top:84;width:211;height:499" fillcolor="#ffd48e" stroked="f"/>
            <v:rect id="_x0000_s1347" style="position:absolute;left:9082;top:84;width:211;height:499" filled="f" strokecolor="#f98400" strokeweight=".24536mm"/>
            <v:line id="_x0000_s1346" style="position:absolute" from="9526,441" to="9550,441" strokecolor="red" strokeweight=".24536mm">
              <v:stroke dashstyle="dash"/>
            </v:line>
            <v:rect id="_x0000_s1345" style="position:absolute;left:9315;top:323;width:211;height:260" fillcolor="#ffd48e" stroked="f"/>
            <v:rect id="_x0000_s1344" style="position:absolute;left:9315;top:323;width:211;height:260" filled="f" strokecolor="#f98400" strokeweight=".24536mm"/>
            <v:line id="_x0000_s1343" style="position:absolute" from="9760,441" to="9783,441" strokecolor="red" strokeweight=".24536mm">
              <v:stroke dashstyle="dash"/>
            </v:line>
            <v:rect id="_x0000_s1342" style="position:absolute;left:9549;top:110;width:211;height:473" fillcolor="#ffd48e" stroked="f"/>
            <v:rect id="_x0000_s1341" style="position:absolute;left:9549;top:110;width:211;height:473" filled="f" strokecolor="#f98400" strokeweight=".24536mm"/>
            <v:line id="_x0000_s1340" style="position:absolute" from="9993,441" to="10017,441" strokecolor="red" strokeweight=".24536mm">
              <v:stroke dashstyle="dash"/>
            </v:line>
            <v:rect id="_x0000_s1339" style="position:absolute;left:9783;top:50;width:211;height:533" fillcolor="#ffd48e" stroked="f"/>
            <v:rect id="_x0000_s1338" style="position:absolute;left:9783;top:50;width:211;height:533" filled="f" strokecolor="#f98400" strokeweight=".24536mm"/>
            <v:line id="_x0000_s1337" style="position:absolute" from="10227,441" to="10484,441" strokecolor="red" strokeweight=".24536mm">
              <v:stroke dashstyle="dash"/>
            </v:line>
            <v:rect id="_x0000_s1336" style="position:absolute;left:10016;top:135;width:211;height:448" fillcolor="#ffd48e" stroked="f"/>
            <v:rect id="_x0000_s1335" style="position:absolute;left:10016;top:135;width:211;height:448" filled="f" strokecolor="#f98400" strokeweight=".24536mm"/>
            <v:shape id="_x0000_s1334" style="position:absolute;left:10460;top:722;width:269;height:5" coordorigin="10460,723" coordsize="269,5" o:spt="100" adj="0,,0" path="m10460,723r269,m10460,727r269,e" filled="f" strokecolor="red" strokeweight=".14792mm">
              <v:stroke dashstyle="dash" joinstyle="round"/>
              <v:formulas/>
              <v:path arrowok="t" o:connecttype="segments"/>
            </v:shape>
            <v:shape id="_x0000_s1333" style="position:absolute;left:10460;top:726;width:269;height:5" coordorigin="10460,726" coordsize="269,5" o:spt="100" adj="0,,0" path="m10460,726r269,m10460,731r269,e" filled="f" strokecolor="red" strokeweight=".02522mm">
              <v:stroke dashstyle="dash" joinstyle="round"/>
              <v:formulas/>
              <v:path arrowok="t" o:connecttype="segments"/>
            </v:shape>
            <v:rect id="_x0000_s1332" style="position:absolute;left:10250;top:583;width:211;height:258" fillcolor="#27c4e5" stroked="f"/>
            <v:rect id="_x0000_s1331" style="position:absolute;left:10250;top:583;width:211;height:258" filled="f" strokecolor="#046c9a" strokeweight=".24536mm"/>
            <v:line id="_x0000_s1330" style="position:absolute" from="10694,441" to="10729,441" strokecolor="red" strokeweight=".24536mm">
              <v:stroke dashstyle="dash"/>
            </v:line>
            <v:rect id="_x0000_s1329" style="position:absolute;left:10483;top:252;width:211;height:331" fillcolor="#ffd48e" stroked="f"/>
            <v:rect id="_x0000_s1328" style="position:absolute;left:10483;top:252;width:211;height:331" filled="f" strokecolor="#f98400" strokeweight=".24536mm"/>
            <v:line id="_x0000_s1327" style="position:absolute" from="2041,583" to="10729,583" strokeweight=".24536mm"/>
            <v:line id="_x0000_s1326" style="position:absolute" from="2041,1451" to="2041,-247" strokeweight=".24536mm"/>
            <v:shape id="_x0000_s1325" style="position:absolute;left:2005;top:164;width:36;height:1258" coordorigin="2006,164" coordsize="36,1258" o:spt="100" adj="0,,0" path="m2006,1422r35,m2006,1003r35,m2006,583r35,m2006,164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0E086BC">
          <v:shape id="_x0000_s1323" type="#_x0000_t202" style="position:absolute;left:0;text-align:left;margin-left:73.2pt;margin-top:-4.1pt;width:10pt;height:68.35pt;z-index:15815680;mso-position-horizontal-relative:page" filled="f" stroked="f">
            <v:textbox style="layout-flow:vertical;mso-layout-flow-alt:bottom-to-top" inset="0,0,0,0">
              <w:txbxContent>
                <w:p w14:paraId="1306C083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309D9F88">
          <v:shape id="_x0000_s1322" type="#_x0000_t202" style="position:absolute;left:0;text-align:left;margin-left:104.85pt;margin-top:-4.55pt;width:8.55pt;height:31.75pt;z-index:15816704;mso-position-horizontal-relative:page" filled="f" stroked="f">
            <v:textbox style="layout-flow:vertical;mso-layout-flow-alt:bottom-to-top" inset="0,0,0,0">
              <w:txbxContent>
                <w:p w14:paraId="6F4AD56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harm.Major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9FDF7F4">
          <v:shape id="_x0000_s1321" type="#_x0000_t202" style="position:absolute;left:0;text-align:left;margin-left:151.6pt;margin-top:1.25pt;width:8.55pt;height:26.5pt;z-index:15818752;mso-position-horizontal-relative:page" filled="f" stroked="f">
            <v:textbox style="layout-flow:vertical;mso-layout-flow-alt:bottom-to-top" inset="0,0,0,0">
              <w:txbxContent>
                <w:p w14:paraId="39CCCBE2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anchorx="page"/>
          </v:shape>
        </w:pict>
      </w:r>
      <w:r>
        <w:pict w14:anchorId="0F1E136D">
          <v:shape id="_x0000_s1320" type="#_x0000_t202" style="position:absolute;left:0;text-align:left;margin-left:174.95pt;margin-top:1.25pt;width:8.55pt;height:26.5pt;z-index:15819776;mso-position-horizontal-relative:page" filled="f" stroked="f">
            <v:textbox style="layout-flow:vertical;mso-layout-flow-alt:bottom-to-top" inset="0,0,0,0">
              <w:txbxContent>
                <w:p w14:paraId="74AFD9B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anchorx="page"/>
          </v:shape>
        </w:pict>
      </w:r>
      <w:r>
        <w:pict w14:anchorId="0FDBF087">
          <v:shape id="_x0000_s1319" type="#_x0000_t202" style="position:absolute;left:0;text-align:left;margin-left:198.3pt;margin-top:-2.25pt;width:8.55pt;height:29.65pt;z-index:15821824;mso-position-horizontal-relative:page" filled="f" stroked="f">
            <v:textbox style="layout-flow:vertical;mso-layout-flow-alt:bottom-to-top" inset="0,0,0,0">
              <w:txbxContent>
                <w:p w14:paraId="2D50307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density.D4</w:t>
                  </w:r>
                </w:p>
              </w:txbxContent>
            </v:textbox>
            <w10:wrap anchorx="page"/>
          </v:shape>
        </w:pict>
      </w:r>
      <w:r>
        <w:pict w14:anchorId="03A719CD">
          <v:shape id="_x0000_s1318" type="#_x0000_t202" style="position:absolute;left:0;text-align:left;margin-left:221.65pt;margin-top:-14.45pt;width:8.55pt;height:40.65pt;z-index:15823872;mso-position-horizontal-relative:page" filled="f" stroked="f">
            <v:textbox style="layout-flow:vertical;mso-layout-flow-alt:bottom-to-top" inset="0,0,0,0">
              <w:txbxContent>
                <w:p w14:paraId="191C382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genre.Classica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C958E23">
          <v:shape id="_x0000_s1317" type="#_x0000_t202" style="position:absolute;left:0;text-align:left;margin-left:245pt;margin-top:1.7pt;width:8.55pt;height:26.1pt;z-index:15825408;mso-position-horizontal-relative:page" filled="f" stroked="f">
            <v:textbox style="layout-flow:vertical;mso-layout-flow-alt:bottom-to-top" inset="0,0,0,0">
              <w:txbxContent>
                <w:p w14:paraId="0C1FBC4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dyn.Loud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07AA530">
          <v:shape id="_x0000_s1316" type="#_x0000_t202" style="position:absolute;left:0;text-align:left;margin-left:268.35pt;margin-top:-13.3pt;width:8.55pt;height:39.4pt;z-index:15827456;mso-position-horizontal-relative:page" filled="f" stroked="f">
            <v:textbox style="layout-flow:vertical;mso-layout-flow-alt:bottom-to-top" inset="0,0,0,0">
              <w:txbxContent>
                <w:p w14:paraId="0C5E0422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cont.Undulatin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C1FFF6D">
          <v:shape id="_x0000_s1315" type="#_x0000_t202" style="position:absolute;left:0;text-align:left;margin-left:291.7pt;margin-top:-13.8pt;width:43.6pt;height:40.8pt;z-index:15828992;mso-position-horizontal-relative:page" filled="f" stroked="f">
            <v:textbox style="layout-flow:vertical;mso-layout-flow-alt:bottom-to-top" inset="0,0,0,0">
              <w:txbxContent>
                <w:p w14:paraId="2DCA0DDD" w14:textId="77777777" w:rsidR="00A11518" w:rsidRDefault="00A11518">
                  <w:pPr>
                    <w:spacing w:before="22" w:line="444" w:lineRule="auto"/>
                    <w:ind w:left="20" w:right="10" w:firstLine="21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motion.Conjun</w:t>
                  </w:r>
                  <w:proofErr w:type="spellEnd"/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range.R.Vwi</w:t>
                  </w:r>
                  <w:proofErr w:type="spell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  <w:proofErr w:type="spellEnd"/>
                </w:p>
                <w:p w14:paraId="3B82A762" w14:textId="77777777" w:rsidR="00A11518" w:rsidRDefault="00A11518">
                  <w:pPr>
                    <w:spacing w:line="125" w:lineRule="exact"/>
                    <w:ind w:left="27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artic.Staccato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296BC09">
          <v:shape id="_x0000_s1314" type="#_x0000_t202" style="position:absolute;left:0;text-align:left;margin-left:350.1pt;margin-top:6pt;width:20.25pt;height:22.65pt;z-index:15831040;mso-position-horizontal-relative:page" filled="f" stroked="f">
            <v:textbox style="layout-flow:vertical;mso-layout-flow-alt:bottom-to-top" inset="0,0,0,0">
              <w:txbxContent>
                <w:p w14:paraId="5354793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Bright</w:t>
                  </w:r>
                </w:p>
                <w:p w14:paraId="6ABAF6DD" w14:textId="77777777" w:rsidR="00A11518" w:rsidRDefault="00A11518">
                  <w:pPr>
                    <w:spacing w:before="108"/>
                    <w:ind w:left="29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anchorx="page"/>
          </v:shape>
        </w:pict>
      </w:r>
      <w:r>
        <w:pict w14:anchorId="2BB86B08">
          <v:shape id="_x0000_s1313" type="#_x0000_t202" style="position:absolute;left:0;text-align:left;margin-left:373.45pt;margin-top:4.55pt;width:8.55pt;height:23.5pt;z-index:15832576;mso-position-horizontal-relative:page" filled="f" stroked="f">
            <v:textbox style="layout-flow:vertical;mso-layout-flow-alt:bottom-to-top" inset="0,0,0,0">
              <w:txbxContent>
                <w:p w14:paraId="2F3F75CB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5CEEC980">
          <v:shape id="_x0000_s1312" type="#_x0000_t202" style="position:absolute;left:0;text-align:left;margin-left:408.45pt;margin-top:9.75pt;width:31.9pt;height:19.3pt;z-index:15834112;mso-position-horizontal-relative:page" filled="f" stroked="f">
            <v:textbox style="layout-flow:vertical;mso-layout-flow-alt:bottom-to-top" inset="0,0,0,0">
              <w:txbxContent>
                <w:p w14:paraId="225BC508" w14:textId="77777777" w:rsidR="00A11518" w:rsidRDefault="00A11518">
                  <w:pPr>
                    <w:spacing w:before="22" w:line="444" w:lineRule="auto"/>
                    <w:ind w:left="31" w:right="1" w:hanging="1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Happy</w:t>
                  </w:r>
                </w:p>
                <w:p w14:paraId="35A277D5" w14:textId="77777777" w:rsidR="00A11518" w:rsidRDefault="00A11518">
                  <w:pPr>
                    <w:spacing w:line="126" w:lineRule="exact"/>
                    <w:ind w:left="23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4FB52B29">
          <v:shape id="_x0000_s1311" type="#_x0000_t202" style="position:absolute;left:0;text-align:left;margin-left:513.55pt;margin-top:8.95pt;width:8.55pt;height:19.5pt;z-index:15838208;mso-position-horizontal-relative:page" filled="f" stroked="f">
            <v:textbox style="layout-flow:vertical;mso-layout-flow-alt:bottom-to-top" inset="0,0,0,0">
              <w:txbxContent>
                <w:p w14:paraId="764C1E2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139F4015" w14:textId="77777777" w:rsidR="00693923" w:rsidRDefault="00693923">
      <w:pPr>
        <w:pStyle w:val="BodyText"/>
        <w:spacing w:before="6"/>
        <w:rPr>
          <w:rFonts w:ascii="Arial"/>
          <w:sz w:val="16"/>
        </w:rPr>
      </w:pPr>
    </w:p>
    <w:p w14:paraId="5F6A11E9" w14:textId="77777777" w:rsidR="00693923" w:rsidRDefault="00A11518">
      <w:pPr>
        <w:spacing w:before="102"/>
        <w:ind w:left="489"/>
        <w:rPr>
          <w:rFonts w:ascii="Arial"/>
          <w:sz w:val="11"/>
        </w:rPr>
      </w:pPr>
      <w:r>
        <w:pict w14:anchorId="7445A0CE">
          <v:shape id="_x0000_s1310" type="#_x0000_t202" style="position:absolute;left:0;text-align:left;margin-left:116.55pt;margin-top:9.6pt;width:31.9pt;height:42.25pt;z-index:15817216;mso-position-horizontal-relative:page" filled="f" stroked="f">
            <v:textbox style="layout-flow:vertical;mso-layout-flow-alt:bottom-to-top" inset="0,0,0,0">
              <w:txbxContent>
                <w:p w14:paraId="3D054012" w14:textId="77777777" w:rsidR="00A11518" w:rsidRDefault="00A11518">
                  <w:pPr>
                    <w:spacing w:before="22" w:line="444" w:lineRule="auto"/>
                    <w:ind w:left="20" w:right="57" w:firstLine="7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rm.Ambiguous</w:t>
                  </w:r>
                  <w:proofErr w:type="spellEnd"/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rm.Whole</w:t>
                  </w:r>
                  <w:proofErr w:type="spellEnd"/>
                  <w:r>
                    <w:rPr>
                      <w:rFonts w:ascii="Arial"/>
                      <w:color w:val="FF0000"/>
                      <w:spacing w:val="-4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tone</w:t>
                  </w:r>
                </w:p>
                <w:p w14:paraId="0D77C3EA" w14:textId="77777777" w:rsidR="00A11518" w:rsidRDefault="00A11518">
                  <w:pPr>
                    <w:spacing w:line="126" w:lineRule="exact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anchorx="page"/>
          </v:shape>
        </w:pict>
      </w:r>
      <w:r>
        <w:pict w14:anchorId="2E36E1AB">
          <v:shape id="_x0000_s1309" type="#_x0000_t202" style="position:absolute;left:0;text-align:left;margin-left:163.25pt;margin-top:9.6pt;width:8.55pt;height:26.5pt;z-index:15819264;mso-position-horizontal-relative:page" filled="f" stroked="f">
            <v:textbox style="layout-flow:vertical;mso-layout-flow-alt:bottom-to-top" inset="0,0,0,0">
              <w:txbxContent>
                <w:p w14:paraId="0F11E46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anchorx="page"/>
          </v:shape>
        </w:pict>
      </w:r>
      <w:r>
        <w:pict w14:anchorId="0A7C2714">
          <v:shape id="_x0000_s1308" type="#_x0000_t202" style="position:absolute;left:0;text-align:left;margin-left:186.6pt;margin-top:9.6pt;width:8.55pt;height:26.5pt;z-index:15820800;mso-position-horizontal-relative:page" filled="f" stroked="f">
            <v:textbox style="layout-flow:vertical;mso-layout-flow-alt:bottom-to-top" inset="0,0,0,0">
              <w:txbxContent>
                <w:p w14:paraId="39FE2032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anchorx="page"/>
          </v:shape>
        </w:pict>
      </w:r>
      <w:r>
        <w:pict w14:anchorId="57F3E874">
          <v:shape id="_x0000_s1307" type="#_x0000_t202" style="position:absolute;left:0;text-align:left;margin-left:209.95pt;margin-top:9.9pt;width:8.55pt;height:29.65pt;z-index:15822848;mso-position-horizontal-relative:page" filled="f" stroked="f">
            <v:textbox style="layout-flow:vertical;mso-layout-flow-alt:bottom-to-top" inset="0,0,0,0">
              <w:txbxContent>
                <w:p w14:paraId="78D0FC43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density.D2</w:t>
                  </w:r>
                </w:p>
              </w:txbxContent>
            </v:textbox>
            <w10:wrap anchorx="page"/>
          </v:shape>
        </w:pict>
      </w:r>
      <w:r>
        <w:pict w14:anchorId="4329A134">
          <v:shape id="_x0000_s1306" type="#_x0000_t202" style="position:absolute;left:0;text-align:left;margin-left:256.65pt;margin-top:9.3pt;width:8.55pt;height:23.5pt;z-index:15826432;mso-position-horizontal-relative:page" filled="f" stroked="f">
            <v:textbox style="layout-flow:vertical;mso-layout-flow-alt:bottom-to-top" inset="0,0,0,0">
              <w:txbxContent>
                <w:p w14:paraId="068BB65A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F1A136B">
          <v:shape id="_x0000_s1305" type="#_x0000_t202" style="position:absolute;left:0;text-align:left;margin-left:280.05pt;margin-top:11.15pt;width:8.55pt;height:42pt;z-index:15828480;mso-position-horizontal-relative:page" filled="f" stroked="f">
            <v:textbox style="layout-flow:vertical;mso-layout-flow-alt:bottom-to-top" inset="0,0,0,0">
              <w:txbxContent>
                <w:p w14:paraId="6AFA51D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motion.Disjunct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667CD4F">
          <v:shape id="_x0000_s1304" type="#_x0000_t202" style="position:absolute;left:0;text-align:left;margin-left:338.4pt;margin-top:10.25pt;width:8.55pt;height:32.85pt;z-index:15830528;mso-position-horizontal-relative:page" filled="f" stroked="f">
            <v:textbox style="layout-flow:vertical;mso-layout-flow-alt:bottom-to-top" inset="0,0,0,0">
              <w:txbxContent>
                <w:p w14:paraId="46C5A82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73C1695">
          <v:shape id="_x0000_s1303" type="#_x0000_t202" style="position:absolute;left:0;text-align:left;margin-left:385.1pt;margin-top:8.15pt;width:20.25pt;height:14.7pt;z-index:15833600;mso-position-horizontal-relative:page" filled="f" stroked="f">
            <v:textbox style="layout-flow:vertical;mso-layout-flow-alt:bottom-to-top" inset="0,0,0,0">
              <w:txbxContent>
                <w:p w14:paraId="12259ABB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Dark</w:t>
                  </w:r>
                </w:p>
                <w:p w14:paraId="47ADBB12" w14:textId="77777777" w:rsidR="00A11518" w:rsidRDefault="00A11518">
                  <w:pPr>
                    <w:spacing w:before="107"/>
                    <w:ind w:left="7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473B2586">
          <v:shape id="_x0000_s1302" type="#_x0000_t202" style="position:absolute;left:0;text-align:left;margin-left:443.5pt;margin-top:8.2pt;width:66.95pt;height:36.4pt;z-index:15835136;mso-position-horizontal-relative:page" filled="f" stroked="f">
            <v:textbox style="layout-flow:vertical;mso-layout-flow-alt:bottom-to-top" inset="0,0,0,0">
              <w:txbxContent>
                <w:p w14:paraId="4C901A77" w14:textId="77777777" w:rsidR="00A11518" w:rsidRDefault="00A11518">
                  <w:pPr>
                    <w:spacing w:before="22" w:line="444" w:lineRule="auto"/>
                    <w:ind w:left="20" w:right="10" w:firstLine="421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Monotonous</w:t>
                  </w:r>
                </w:p>
                <w:p w14:paraId="4F54172E" w14:textId="77777777" w:rsidR="00A11518" w:rsidRDefault="00A11518">
                  <w:pPr>
                    <w:spacing w:line="125" w:lineRule="exact"/>
                    <w:ind w:left="451" w:firstLine="48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Sad</w:t>
                  </w:r>
                </w:p>
                <w:p w14:paraId="680A1248" w14:textId="77777777" w:rsidR="00A11518" w:rsidRDefault="00A11518">
                  <w:pPr>
                    <w:spacing w:before="4" w:line="230" w:lineRule="atLeast"/>
                    <w:ind w:left="291" w:right="7" w:firstLine="159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Slow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pict w14:anchorId="431B65E3">
          <v:shape id="_x0000_s1301" type="#_x0000_t202" style="position:absolute;left:0;text-align:left;margin-left:525.25pt;margin-top:8.65pt;width:8.55pt;height:16.8pt;z-index:15839232;mso-position-horizontal-relative:page" filled="f" stroked="f">
            <v:textbox style="layout-flow:vertical;mso-layout-flow-alt:bottom-to-top" inset="0,0,0,0">
              <w:txbxContent>
                <w:p w14:paraId="03249631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Weak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033DFEE6" w14:textId="77777777" w:rsidR="00693923" w:rsidRDefault="00693923">
      <w:pPr>
        <w:pStyle w:val="BodyText"/>
        <w:spacing w:before="6"/>
        <w:rPr>
          <w:rFonts w:ascii="Arial"/>
          <w:sz w:val="16"/>
        </w:rPr>
      </w:pPr>
    </w:p>
    <w:p w14:paraId="7C687C91" w14:textId="77777777" w:rsidR="00693923" w:rsidRDefault="00A11518">
      <w:pPr>
        <w:spacing w:before="103"/>
        <w:ind w:left="421"/>
        <w:rPr>
          <w:rFonts w:ascii="Arial" w:hAnsi="Arial"/>
          <w:sz w:val="11"/>
        </w:rPr>
      </w:pPr>
      <w:r>
        <w:pict w14:anchorId="0D209800">
          <v:shape id="_x0000_s1300" type="#_x0000_t202" style="position:absolute;left:0;text-align:left;margin-left:233.3pt;margin-top:-8.65pt;width:8.55pt;height:41.3pt;z-index:15824896;mso-position-horizontal-relative:page" filled="f" stroked="f">
            <v:textbox style="layout-flow:vertical;mso-layout-flow-alt:bottom-to-top" inset="0,0,0,0">
              <w:txbxContent>
                <w:p w14:paraId="4E094B05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e.Impressionist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4D4D4D"/>
          <w:w w:val="105"/>
          <w:sz w:val="11"/>
        </w:rPr>
        <w:t>−0.05</w:t>
      </w:r>
    </w:p>
    <w:p w14:paraId="4F7FBDAA" w14:textId="77777777" w:rsidR="00693923" w:rsidRDefault="00693923">
      <w:pPr>
        <w:pStyle w:val="BodyText"/>
        <w:spacing w:before="6"/>
        <w:rPr>
          <w:rFonts w:ascii="Arial"/>
          <w:sz w:val="16"/>
        </w:rPr>
      </w:pPr>
    </w:p>
    <w:p w14:paraId="729BFE64" w14:textId="77777777" w:rsidR="00693923" w:rsidRDefault="00693923">
      <w:pPr>
        <w:rPr>
          <w:rFonts w:ascii="Arial"/>
          <w:sz w:val="16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57B4826" w14:textId="77777777" w:rsidR="00693923" w:rsidRDefault="00A11518">
      <w:pPr>
        <w:spacing w:before="103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458BC387" w14:textId="77777777" w:rsidR="00693923" w:rsidRDefault="00693923">
      <w:pPr>
        <w:pStyle w:val="BodyText"/>
        <w:rPr>
          <w:rFonts w:ascii="Arial"/>
          <w:sz w:val="12"/>
        </w:rPr>
      </w:pPr>
    </w:p>
    <w:p w14:paraId="1DD8F733" w14:textId="77777777" w:rsidR="00693923" w:rsidRDefault="00693923">
      <w:pPr>
        <w:pStyle w:val="BodyText"/>
        <w:rPr>
          <w:rFonts w:ascii="Arial"/>
          <w:sz w:val="12"/>
        </w:rPr>
      </w:pPr>
    </w:p>
    <w:p w14:paraId="27901B3F" w14:textId="77777777" w:rsidR="00693923" w:rsidRDefault="00693923">
      <w:pPr>
        <w:pStyle w:val="BodyText"/>
        <w:spacing w:before="11"/>
        <w:rPr>
          <w:rFonts w:ascii="Arial"/>
          <w:sz w:val="9"/>
        </w:rPr>
      </w:pPr>
    </w:p>
    <w:p w14:paraId="5E7210CF" w14:textId="77777777" w:rsidR="00693923" w:rsidRDefault="00A11518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 w14:paraId="58FBB5A1" w14:textId="77777777" w:rsidR="00693923" w:rsidRDefault="00A11518">
      <w:pPr>
        <w:pStyle w:val="BodyText"/>
        <w:rPr>
          <w:rFonts w:ascii="Arial"/>
          <w:sz w:val="18"/>
        </w:rPr>
      </w:pPr>
      <w:r>
        <w:br w:type="column"/>
      </w:r>
    </w:p>
    <w:p w14:paraId="4B73D8EC" w14:textId="77777777" w:rsidR="00693923" w:rsidRDefault="00A11518">
      <w:pPr>
        <w:spacing w:before="126"/>
        <w:ind w:left="24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6"/>
          <w:sz w:val="17"/>
        </w:rPr>
        <w:t xml:space="preserve"> </w:t>
      </w:r>
      <w:r>
        <w:rPr>
          <w:rFonts w:ascii="Arial"/>
          <w:sz w:val="17"/>
        </w:rPr>
        <w:t>Second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3655C41B" w14:textId="77777777" w:rsidR="00693923" w:rsidRDefault="00693923">
      <w:pPr>
        <w:rPr>
          <w:rFonts w:ascii="Arial"/>
          <w:sz w:val="17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718" w:space="40"/>
            <w:col w:w="8942"/>
          </w:cols>
        </w:sectPr>
      </w:pPr>
    </w:p>
    <w:p w14:paraId="135108A4" w14:textId="77777777" w:rsidR="00693923" w:rsidRDefault="00693923">
      <w:pPr>
        <w:pStyle w:val="BodyText"/>
        <w:spacing w:before="3"/>
        <w:rPr>
          <w:rFonts w:ascii="Arial"/>
          <w:sz w:val="15"/>
        </w:rPr>
      </w:pPr>
    </w:p>
    <w:p w14:paraId="26C54456" w14:textId="77777777" w:rsidR="00693923" w:rsidRDefault="00A11518">
      <w:pPr>
        <w:ind w:left="489"/>
        <w:rPr>
          <w:rFonts w:ascii="Arial"/>
          <w:sz w:val="11"/>
        </w:rPr>
      </w:pPr>
      <w:r>
        <w:pict w14:anchorId="3673E602">
          <v:group id="_x0000_s1183" style="position:absolute;left:0;text-align:left;margin-left:100.3pt;margin-top:-16.05pt;width:436.2pt;height:84.95pt;z-index:15814656;mso-position-horizontal-relative:page" coordorigin="2006,-321" coordsize="8724,1699">
            <v:shape id="_x0000_s1299" style="position:absolute;left:2041;top:563;width:1627;height:205" coordorigin="2041,563" coordsize="1627,205" o:spt="100" adj="0,,0" path="m2041,563r489,m2735,563r932,m2041,768r34,m2280,768r23,e" filled="f" strokecolor="red" strokeweight=".24536mm">
              <v:stroke dashstyle="dash" joinstyle="round"/>
              <v:formulas/>
              <v:path arrowok="t" o:connecttype="segments"/>
            </v:shape>
            <v:rect id="_x0000_s1298" style="position:absolute;left:2075;top:665;width:205;height:246" fillcolor="#00e9da" stroked="f"/>
            <v:rect id="_x0000_s1297" style="position:absolute;left:2075;top:665;width:205;height:246" filled="f" strokecolor="#00a08a" strokeweight=".24536mm"/>
            <v:line id="_x0000_s1296" style="position:absolute" from="2507,768" to="2758,768" strokecolor="red" strokeweight=".24536mm">
              <v:stroke dashstyle="dash"/>
            </v:line>
            <v:rect id="_x0000_s1295" style="position:absolute;left:2302;top:665;width:205;height:201" fillcolor="#00e9da" stroked="f"/>
            <v:rect id="_x0000_s1294" style="position:absolute;left:2302;top:665;width:205;height:201" filled="f" strokecolor="#00a08a" strokeweight=".24536mm"/>
            <v:rect id="_x0000_s1293" style="position:absolute;left:2530;top:-93;width:205;height:758" fillcolor="#ff9595" stroked="f"/>
            <v:rect id="_x0000_s1292" style="position:absolute;left:2530;top:-93;width:205;height:758" filled="f" strokecolor="red" strokeweight=".24536mm"/>
            <v:line id="_x0000_s1291" style="position:absolute" from="2962,768" to="2985,768" strokecolor="red" strokeweight=".24536mm">
              <v:stroke dashstyle="dash"/>
            </v:line>
            <v:rect id="_x0000_s1290" style="position:absolute;left:2757;top:665;width:205;height:197" fillcolor="#00e9da" stroked="f"/>
            <v:rect id="_x0000_s1289" style="position:absolute;left:2757;top:665;width:205;height:197" filled="f" strokecolor="#00a08a" strokeweight=".24536mm"/>
            <v:line id="_x0000_s1288" style="position:absolute" from="3190,768" to="3212,768" strokecolor="red" strokeweight=".24536mm">
              <v:stroke dashstyle="dash"/>
            </v:line>
            <v:rect id="_x0000_s1287" style="position:absolute;left:2984;top:665;width:205;height:292" fillcolor="#00e9da" stroked="f"/>
            <v:rect id="_x0000_s1286" style="position:absolute;left:2984;top:665;width:205;height:292" filled="f" strokecolor="#00a08a" strokeweight=".24536mm"/>
            <v:line id="_x0000_s1285" style="position:absolute" from="3417,768" to="3440,768" strokecolor="red" strokeweight=".24536mm">
              <v:stroke dashstyle="dash"/>
            </v:line>
            <v:rect id="_x0000_s1284" style="position:absolute;left:3212;top:665;width:205;height:165" fillcolor="#00e9da" stroked="f"/>
            <v:rect id="_x0000_s1283" style="position:absolute;left:3212;top:665;width:205;height:165" filled="f" strokecolor="#00a08a" strokeweight=".24536mm"/>
            <v:line id="_x0000_s1282" style="position:absolute" from="3644,768" to="3895,768" strokecolor="red" strokeweight=".24536mm">
              <v:stroke dashstyle="dash"/>
            </v:line>
            <v:rect id="_x0000_s1281" style="position:absolute;left:3439;top:665;width:205;height:112" fillcolor="#00e9da" stroked="f"/>
            <v:rect id="_x0000_s1280" style="position:absolute;left:3439;top:665;width:205;height:112" filled="f" strokecolor="#00a08a" strokeweight=".24536mm"/>
            <v:line id="_x0000_s1279" style="position:absolute" from="3872,563" to="4350,563" strokecolor="red" strokeweight=".24536mm">
              <v:stroke dashstyle="dash"/>
            </v:line>
            <v:rect id="_x0000_s1278" style="position:absolute;left:3667;top:551;width:205;height:115" fillcolor="#ff9595" stroked="f"/>
            <v:rect id="_x0000_s1277" style="position:absolute;left:3667;top:551;width:205;height:115" filled="f" strokecolor="red" strokeweight=".24536mm"/>
            <v:line id="_x0000_s1276" style="position:absolute" from="4099,768" to="4122,768" strokecolor="red" strokeweight=".24536mm">
              <v:stroke dashstyle="dash"/>
            </v:line>
            <v:rect id="_x0000_s1275" style="position:absolute;left:3894;top:665;width:205;height:270" fillcolor="#00e9da" stroked="f"/>
            <v:rect id="_x0000_s1274" style="position:absolute;left:3894;top:665;width:205;height:270" filled="f" strokecolor="#00a08a" strokeweight=".24536mm"/>
            <v:line id="_x0000_s1273" style="position:absolute" from="4327,768" to="4577,768" strokecolor="red" strokeweight=".24536mm">
              <v:stroke dashstyle="dash"/>
            </v:line>
            <v:rect id="_x0000_s1272" style="position:absolute;left:4122;top:665;width:205;height:146" fillcolor="#00e9da" stroked="f"/>
            <v:rect id="_x0000_s1271" style="position:absolute;left:4122;top:665;width:205;height:146" filled="f" strokecolor="#00a08a" strokeweight=".24536mm"/>
            <v:line id="_x0000_s1270" style="position:absolute" from="4554,563" to="5032,563" strokecolor="red" strokeweight=".24536mm">
              <v:stroke dashstyle="dash"/>
            </v:line>
            <v:rect id="_x0000_s1269" style="position:absolute;left:4349;top:500;width:205;height:165" fillcolor="#ff9595" stroked="f"/>
            <v:rect id="_x0000_s1268" style="position:absolute;left:4349;top:500;width:205;height:165" filled="f" strokecolor="red" strokeweight=".24536mm"/>
            <v:line id="_x0000_s1267" style="position:absolute" from="4782,768" to="4804,768" strokecolor="red" strokeweight=".24536mm">
              <v:stroke dashstyle="dash"/>
            </v:line>
            <v:rect id="_x0000_s1266" style="position:absolute;left:4576;top:665;width:205;height:377" fillcolor="#00e9da" stroked="f"/>
            <v:rect id="_x0000_s1265" style="position:absolute;left:4576;top:665;width:205;height:377" filled="f" strokecolor="#00a08a" strokeweight=".24536mm"/>
            <v:line id="_x0000_s1264" style="position:absolute" from="5009,768" to="5259,768" strokecolor="red" strokeweight=".24536mm">
              <v:stroke dashstyle="dash"/>
            </v:line>
            <v:rect id="_x0000_s1263" style="position:absolute;left:4804;top:665;width:205;height:185" fillcolor="#00e9da" stroked="f"/>
            <v:rect id="_x0000_s1262" style="position:absolute;left:4804;top:665;width:205;height:185" filled="f" strokecolor="#00a08a" strokeweight=".24536mm"/>
            <v:line id="_x0000_s1261" style="position:absolute" from="5236,563" to="5487,563" strokecolor="red" strokeweight=".24536mm">
              <v:stroke dashstyle="dash"/>
            </v:line>
            <v:rect id="_x0000_s1260" style="position:absolute;left:5031;top:298;width:205;height:367" fillcolor="#ff9595" stroked="f"/>
            <v:rect id="_x0000_s1259" style="position:absolute;left:5031;top:298;width:205;height:367" filled="f" strokecolor="red" strokeweight=".24536mm"/>
            <v:line id="_x0000_s1258" style="position:absolute" from="5464,768" to="5942,768" strokecolor="red" strokeweight=".24536mm">
              <v:stroke dashstyle="dash"/>
            </v:line>
            <v:rect id="_x0000_s1257" style="position:absolute;left:5259;top:665;width:205;height:212" fillcolor="#00e9da" stroked="f"/>
            <v:rect id="_x0000_s1256" style="position:absolute;left:5259;top:665;width:205;height:212" filled="f" strokecolor="#00a08a" strokeweight=".24536mm"/>
            <v:line id="_x0000_s1255" style="position:absolute" from="5691,563" to="5714,563" strokecolor="red" strokeweight=".24536mm">
              <v:stroke dashstyle="dash"/>
            </v:line>
            <v:rect id="_x0000_s1254" style="position:absolute;left:5486;top:555;width:205;height:110" fillcolor="#ff9595" stroked="f"/>
            <v:rect id="_x0000_s1253" style="position:absolute;left:5486;top:555;width:205;height:110" filled="f" strokecolor="red" strokeweight=".24536mm"/>
            <v:line id="_x0000_s1252" style="position:absolute" from="5919,563" to="6624,563" strokecolor="red" strokeweight=".24536mm">
              <v:stroke dashstyle="dash"/>
            </v:line>
            <v:rect id="_x0000_s1251" style="position:absolute;left:5714;top:511;width:205;height:155" fillcolor="#ff9595" stroked="f"/>
            <v:rect id="_x0000_s1250" style="position:absolute;left:5714;top:511;width:205;height:155" filled="f" strokecolor="red" strokeweight=".24536mm"/>
            <v:line id="_x0000_s1249" style="position:absolute" from="6146,768" to="6169,768" strokecolor="red" strokeweight=".24536mm">
              <v:stroke dashstyle="dash"/>
            </v:line>
            <v:rect id="_x0000_s1248" style="position:absolute;left:5941;top:665;width:205;height:210" fillcolor="#00e9da" stroked="f"/>
            <v:rect id="_x0000_s1247" style="position:absolute;left:5941;top:665;width:205;height:210" filled="f" strokecolor="#00a08a" strokeweight=".24536mm"/>
            <v:line id="_x0000_s1246" style="position:absolute" from="6374,768" to="6396,768" strokecolor="red" strokeweight=".24536mm">
              <v:stroke dashstyle="dash"/>
            </v:line>
            <v:rect id="_x0000_s1245" style="position:absolute;left:6168;top:665;width:205;height:112" fillcolor="#00e9da" stroked="f"/>
            <v:rect id="_x0000_s1244" style="position:absolute;left:6168;top:665;width:205;height:112" filled="f" strokecolor="#00a08a" strokeweight=".24536mm"/>
            <v:line id="_x0000_s1243" style="position:absolute" from="6601,768" to="7079,768" strokecolor="red" strokeweight=".24536mm">
              <v:stroke dashstyle="dash"/>
            </v:line>
            <v:rect id="_x0000_s1242" style="position:absolute;left:6396;top:665;width:205;height:193" fillcolor="#00e9da" stroked="f"/>
            <v:rect id="_x0000_s1241" style="position:absolute;left:6396;top:665;width:205;height:193" filled="f" strokecolor="#00a08a" strokeweight=".24536mm"/>
            <v:line id="_x0000_s1240" style="position:absolute" from="6828,563" to="6851,563" strokecolor="red" strokeweight=".24536mm">
              <v:stroke dashstyle="dash"/>
            </v:line>
            <v:rect id="_x0000_s1239" style="position:absolute;left:6623;top:477;width:205;height:188" fillcolor="#ff9595" stroked="f"/>
            <v:rect id="_x0000_s1238" style="position:absolute;left:6623;top:477;width:205;height:188" filled="f" strokecolor="red" strokeweight=".24536mm"/>
            <v:line id="_x0000_s1237" style="position:absolute" from="7056,563" to="7306,563" strokecolor="red" strokeweight=".24536mm">
              <v:stroke dashstyle="dash"/>
            </v:line>
            <v:rect id="_x0000_s1236" style="position:absolute;left:6851;top:516;width:205;height:150" fillcolor="#ff9595" stroked="f"/>
            <v:rect id="_x0000_s1235" style="position:absolute;left:6851;top:516;width:205;height:150" filled="f" strokecolor="red" strokeweight=".24536mm"/>
            <v:line id="_x0000_s1234" style="position:absolute" from="7283,768" to="7534,768" strokecolor="red" strokeweight=".24536mm">
              <v:stroke dashstyle="dash"/>
            </v:line>
            <v:rect id="_x0000_s1233" style="position:absolute;left:7078;top:665;width:205;height:119" fillcolor="#00e9da" stroked="f"/>
            <v:rect id="_x0000_s1232" style="position:absolute;left:7078;top:665;width:205;height:119" filled="f" strokecolor="#00a08a" strokeweight=".24536mm"/>
            <v:line id="_x0000_s1231" style="position:absolute" from="7511,563" to="8671,563" strokecolor="red" strokeweight=".24536mm">
              <v:stroke dashstyle="dash"/>
            </v:line>
            <v:rect id="_x0000_s1230" style="position:absolute;left:7306;top:492;width:205;height:174" fillcolor="#ff9595" stroked="f"/>
            <v:rect id="_x0000_s1229" style="position:absolute;left:7306;top:492;width:205;height:174" filled="f" strokecolor="red" strokeweight=".24536mm"/>
            <v:line id="_x0000_s1228" style="position:absolute" from="7738,768" to="7761,768" strokecolor="red" strokeweight=".24536mm">
              <v:stroke dashstyle="dash"/>
            </v:line>
            <v:rect id="_x0000_s1227" style="position:absolute;left:7533;top:665;width:205;height:440" fillcolor="#27c4e5" stroked="f"/>
            <v:rect id="_x0000_s1226" style="position:absolute;left:7533;top:665;width:205;height:440" filled="f" strokecolor="#046c9a" strokeweight=".24536mm"/>
            <v:line id="_x0000_s1225" style="position:absolute" from="7966,768" to="7988,768" strokecolor="red" strokeweight=".24536mm">
              <v:stroke dashstyle="dash"/>
            </v:line>
            <v:rect id="_x0000_s1224" style="position:absolute;left:7760;top:665;width:205;height:529" fillcolor="#27c4e5" stroked="f"/>
            <v:rect id="_x0000_s1223" style="position:absolute;left:7760;top:665;width:205;height:529" filled="f" strokecolor="#046c9a" strokeweight=".24536mm"/>
            <v:line id="_x0000_s1222" style="position:absolute" from="8193,768" to="8216,768" strokecolor="red" strokeweight=".24536mm">
              <v:stroke dashstyle="dash"/>
            </v:line>
            <v:rect id="_x0000_s1221" style="position:absolute;left:7988;top:665;width:205;height:455" fillcolor="#27c4e5" stroked="f"/>
            <v:rect id="_x0000_s1220" style="position:absolute;left:7988;top:665;width:205;height:455" filled="f" strokecolor="#046c9a" strokeweight=".24536mm"/>
            <v:line id="_x0000_s1219" style="position:absolute" from="8420,768" to="8443,768" strokecolor="red" strokeweight=".24536mm">
              <v:stroke dashstyle="dash"/>
            </v:line>
            <v:rect id="_x0000_s1218" style="position:absolute;left:8215;top:665;width:205;height:270" fillcolor="#27c4e5" stroked="f"/>
            <v:rect id="_x0000_s1217" style="position:absolute;left:8215;top:665;width:205;height:270" filled="f" strokecolor="#046c9a" strokeweight=".24536mm"/>
            <v:line id="_x0000_s1216" style="position:absolute" from="8648,768" to="8898,768" strokecolor="red" strokeweight=".24536mm">
              <v:stroke dashstyle="dash"/>
            </v:line>
            <v:rect id="_x0000_s1215" style="position:absolute;left:8443;top:665;width:205;height:232" fillcolor="#27c4e5" stroked="f"/>
            <v:rect id="_x0000_s1214" style="position:absolute;left:8443;top:665;width:205;height:232" filled="f" strokecolor="#046c9a" strokeweight=".24536mm"/>
            <v:line id="_x0000_s1213" style="position:absolute" from="8875,563" to="9353,563" strokecolor="red" strokeweight=".24536mm">
              <v:stroke dashstyle="dash"/>
            </v:line>
            <v:rect id="_x0000_s1212" style="position:absolute;left:8670;top:331;width:205;height:334" fillcolor="#ffd48e" stroked="f"/>
            <v:rect id="_x0000_s1211" style="position:absolute;left:8670;top:331;width:205;height:334" filled="f" strokecolor="#f98400" strokeweight=".24536mm"/>
            <v:line id="_x0000_s1210" style="position:absolute" from="9103,768" to="9126,768" strokecolor="red" strokeweight=".24536mm">
              <v:stroke dashstyle="dash"/>
            </v:line>
            <v:rect id="_x0000_s1209" style="position:absolute;left:8898;top:665;width:205;height:256" fillcolor="#27c4e5" stroked="f"/>
            <v:rect id="_x0000_s1208" style="position:absolute;left:8898;top:665;width:205;height:256" filled="f" strokecolor="#046c9a" strokeweight=".24536mm"/>
            <v:line id="_x0000_s1207" style="position:absolute" from="9330,768" to="9808,768" strokecolor="red" strokeweight=".24536mm">
              <v:stroke dashstyle="dash"/>
            </v:line>
            <v:rect id="_x0000_s1206" style="position:absolute;left:9125;top:665;width:205;height:259" fillcolor="#27c4e5" stroked="f"/>
            <v:rect id="_x0000_s1205" style="position:absolute;left:9125;top:665;width:205;height:259" filled="f" strokecolor="#046c9a" strokeweight=".24536mm"/>
            <v:line id="_x0000_s1204" style="position:absolute" from="9558,563" to="9580,563" strokecolor="red" strokeweight=".24536mm">
              <v:stroke dashstyle="dash"/>
            </v:line>
            <v:rect id="_x0000_s1203" style="position:absolute;left:9352;top:245;width:205;height:420" fillcolor="#ffd48e" stroked="f"/>
            <v:rect id="_x0000_s1202" style="position:absolute;left:9352;top:245;width:205;height:420" filled="f" strokecolor="#f98400" strokeweight=".24536mm"/>
            <v:line id="_x0000_s1201" style="position:absolute" from="9785,563" to="10035,563" strokecolor="red" strokeweight=".24536mm">
              <v:stroke dashstyle="dash"/>
            </v:line>
            <v:rect id="_x0000_s1200" style="position:absolute;left:9580;top:201;width:205;height:465" fillcolor="#ffd48e" stroked="f"/>
            <v:rect id="_x0000_s1199" style="position:absolute;left:9580;top:201;width:205;height:465" filled="f" strokecolor="#f98400" strokeweight=".24536mm"/>
            <v:line id="_x0000_s1198" style="position:absolute" from="10012,768" to="10263,768" strokecolor="red" strokeweight=".24536mm">
              <v:stroke dashstyle="dash"/>
            </v:line>
            <v:rect id="_x0000_s1197" style="position:absolute;left:9807;top:665;width:205;height:416" fillcolor="#27c4e5" stroked="f"/>
            <v:rect id="_x0000_s1196" style="position:absolute;left:9807;top:665;width:205;height:416" filled="f" strokecolor="#046c9a" strokeweight=".24536mm"/>
            <v:line id="_x0000_s1195" style="position:absolute" from="10240,563" to="10490,563" strokecolor="red" strokeweight=".24536mm">
              <v:stroke dashstyle="dash"/>
            </v:line>
            <v:rect id="_x0000_s1194" style="position:absolute;left:10035;top:430;width:205;height:236" fillcolor="#ffd48e" stroked="f"/>
            <v:rect id="_x0000_s1193" style="position:absolute;left:10035;top:430;width:205;height:236" filled="f" strokecolor="#f98400" strokeweight=".24536mm"/>
            <v:line id="_x0000_s1192" style="position:absolute" from="10467,768" to="10729,768" strokecolor="red" strokeweight=".24536mm">
              <v:stroke dashstyle="dash"/>
            </v:line>
            <v:rect id="_x0000_s1191" style="position:absolute;left:10262;top:665;width:205;height:260" fillcolor="#27c4e5" stroked="f"/>
            <v:rect id="_x0000_s1190" style="position:absolute;left:10262;top:665;width:205;height:260" filled="f" strokecolor="#046c9a" strokeweight=".24536mm"/>
            <v:line id="_x0000_s1189" style="position:absolute" from="10695,563" to="10729,563" strokecolor="red" strokeweight=".24536mm">
              <v:stroke dashstyle="dash"/>
            </v:line>
            <v:rect id="_x0000_s1188" style="position:absolute;left:10490;top:189;width:205;height:476" fillcolor="#ffd48e" stroked="f"/>
            <v:rect id="_x0000_s1187" style="position:absolute;left:10490;top:189;width:205;height:476" filled="f" strokecolor="#f98400" strokeweight=".24536mm"/>
            <v:line id="_x0000_s1186" style="position:absolute" from="2041,665" to="10729,665" strokeweight=".24536mm"/>
            <v:line id="_x0000_s1185" style="position:absolute" from="2041,1377" to="2041,-321" strokeweight=".24536mm"/>
            <v:shape id="_x0000_s1184" style="position:absolute;left:2005;top:-241;width:36;height:1511" coordorigin="2006,-241" coordsize="36,1511" o:spt="100" adj="0,,0" path="m2006,1270r35,m2006,968r35,m2006,665r35,m2006,363r35,m2006,61r35,m2006,-24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74BA270">
          <v:shape id="_x0000_s1182" type="#_x0000_t202" style="position:absolute;left:0;text-align:left;margin-left:73.2pt;margin-top:-7.8pt;width:10pt;height:68.35pt;z-index:15815168;mso-position-horizontal-relative:page" filled="f" stroked="f">
            <v:textbox style="layout-flow:vertical;mso-layout-flow-alt:bottom-to-top" inset="0,0,0,0">
              <w:txbxContent>
                <w:p w14:paraId="0C68C055" w14:textId="77777777" w:rsidR="00A11518" w:rsidRDefault="00A11518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4BA34FA5">
          <v:shape id="_x0000_s1181" type="#_x0000_t202" style="position:absolute;left:0;text-align:left;margin-left:104.7pt;margin-top:-1.85pt;width:19.95pt;height:33.2pt;z-index:15816192;mso-position-horizontal-relative:page" filled="f" stroked="f">
            <v:textbox style="layout-flow:vertical;mso-layout-flow-alt:bottom-to-top" inset="0,0,0,0">
              <w:txbxContent>
                <w:p w14:paraId="1049E9F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  <w:proofErr w:type="spellEnd"/>
                </w:p>
                <w:p w14:paraId="7EA152B0" w14:textId="77777777" w:rsidR="00A11518" w:rsidRDefault="00A11518">
                  <w:pPr>
                    <w:spacing w:before="101"/>
                    <w:ind w:left="22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333462E">
          <v:shape id="_x0000_s1180" type="#_x0000_t202" style="position:absolute;left:0;text-align:left;margin-left:138.8pt;margin-top:-16.55pt;width:42.65pt;height:48.4pt;z-index:15818240;mso-position-horizontal-relative:page" filled="f" stroked="f">
            <v:textbox style="layout-flow:vertical;mso-layout-flow-alt:bottom-to-top" inset="0,0,0,0">
              <w:txbxContent>
                <w:p w14:paraId="03358B74" w14:textId="77777777" w:rsidR="00A11518" w:rsidRDefault="00A11518">
                  <w:pPr>
                    <w:spacing w:before="22" w:line="432" w:lineRule="auto"/>
                    <w:ind w:left="25" w:right="16" w:firstLine="33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  <w:proofErr w:type="spellEnd"/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  <w:proofErr w:type="spell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  <w:proofErr w:type="spellEnd"/>
                </w:p>
                <w:p w14:paraId="383386C1" w14:textId="77777777" w:rsidR="00A11518" w:rsidRDefault="00A11518">
                  <w:pPr>
                    <w:spacing w:line="126" w:lineRule="exact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anchorx="page"/>
          </v:shape>
        </w:pict>
      </w:r>
      <w:r>
        <w:pict w14:anchorId="7118395C">
          <v:shape id="_x0000_s1179" type="#_x0000_t202" style="position:absolute;left:0;text-align:left;margin-left:195.65pt;margin-top:1.85pt;width:8.55pt;height:29.65pt;z-index:15821312;mso-position-horizontal-relative:page" filled="f" stroked="f">
            <v:textbox style="layout-flow:vertical;mso-layout-flow-alt:bottom-to-top" inset="0,0,0,0">
              <w:txbxContent>
                <w:p w14:paraId="520C742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density.D6</w:t>
                  </w:r>
                </w:p>
              </w:txbxContent>
            </v:textbox>
            <w10:wrap anchorx="page"/>
          </v:shape>
        </w:pict>
      </w:r>
      <w:r>
        <w:pict w14:anchorId="495D78C8">
          <v:shape id="_x0000_s1178" type="#_x0000_t202" style="position:absolute;left:0;text-align:left;margin-left:207pt;margin-top:-16.6pt;width:8.55pt;height:45.5pt;z-index:15822336;mso-position-horizontal-relative:page" filled="f" stroked="f">
            <v:textbox style="layout-flow:vertical;mso-layout-flow-alt:bottom-to-top" inset="0,0,0,0">
              <w:txbxContent>
                <w:p w14:paraId="6A318EDB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1EF5BF6">
          <v:shape id="_x0000_s1177" type="#_x0000_t202" style="position:absolute;left:0;text-align:left;margin-left:229.75pt;margin-top:-17.95pt;width:19.95pt;height:48.8pt;z-index:15824384;mso-position-horizontal-relative:page" filled="f" stroked="f">
            <v:textbox style="layout-flow:vertical;mso-layout-flow-alt:bottom-to-top" inset="0,0,0,0">
              <w:txbxContent>
                <w:p w14:paraId="30965562" w14:textId="77777777" w:rsidR="00A11518" w:rsidRDefault="00A11518">
                  <w:pPr>
                    <w:spacing w:before="22"/>
                    <w:ind w:left="53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  <w:proofErr w:type="spellEnd"/>
                </w:p>
                <w:p w14:paraId="125665E0" w14:textId="77777777" w:rsidR="00A11518" w:rsidRDefault="00A11518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dyn.BothS&amp;L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76A7B4E5">
          <v:shape id="_x0000_s1176" type="#_x0000_t202" style="position:absolute;left:0;text-align:left;margin-left:263.9pt;margin-top:-10.95pt;width:8.55pt;height:41.3pt;z-index:15826944;mso-position-horizontal-relative:page" filled="f" stroked="f">
            <v:textbox style="layout-flow:vertical;mso-layout-flow-alt:bottom-to-top" inset="0,0,0,0">
              <w:txbxContent>
                <w:p w14:paraId="60CB514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AD3AECD">
          <v:shape id="_x0000_s1175" type="#_x0000_t202" style="position:absolute;left:0;text-align:left;margin-left:298pt;margin-top:-11.75pt;width:31.3pt;height:42.15pt;z-index:15829504;mso-position-horizontal-relative:page" filled="f" stroked="f">
            <v:textbox style="layout-flow:vertical;mso-layout-flow-alt:bottom-to-top" inset="0,0,0,0">
              <w:txbxContent>
                <w:p w14:paraId="68015A71" w14:textId="77777777" w:rsidR="00A11518" w:rsidRDefault="00A11518">
                  <w:pPr>
                    <w:spacing w:before="22" w:line="432" w:lineRule="auto"/>
                    <w:ind w:left="20" w:right="11" w:firstLine="2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  <w:proofErr w:type="spellEnd"/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  <w:proofErr w:type="spellEnd"/>
                </w:p>
                <w:p w14:paraId="16F78A7A" w14:textId="77777777" w:rsidR="00A11518" w:rsidRDefault="00A11518">
                  <w:pPr>
                    <w:spacing w:line="126" w:lineRule="exact"/>
                    <w:ind w:left="22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5E5C0D2">
          <v:shape id="_x0000_s1174" type="#_x0000_t202" style="position:absolute;left:0;text-align:left;margin-left:354.85pt;margin-top:-5.2pt;width:8.55pt;height:36.05pt;z-index:15831552;mso-position-horizontal-relative:page" filled="f" stroked="f">
            <v:textbox style="layout-flow:vertical;mso-layout-flow-alt:bottom-to-top" inset="0,0,0,0">
              <w:txbxContent>
                <w:p w14:paraId="5130672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A2303AB">
          <v:shape id="_x0000_s1173" type="#_x0000_t202" style="position:absolute;left:0;text-align:left;margin-left:377.6pt;margin-top:.6pt;width:54.05pt;height:32pt;z-index:15833088;mso-position-horizontal-relative:page" filled="f" stroked="f">
            <v:textbox style="layout-flow:vertical;mso-layout-flow-alt:bottom-to-top" inset="0,0,0,0">
              <w:txbxContent>
                <w:p w14:paraId="04005B98" w14:textId="77777777" w:rsidR="00A11518" w:rsidRDefault="00A11518">
                  <w:pPr>
                    <w:spacing w:before="22" w:line="432" w:lineRule="auto"/>
                    <w:ind w:left="20" w:right="5" w:firstLine="23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 w14:paraId="1CC686A0" w14:textId="77777777" w:rsidR="00A11518" w:rsidRDefault="00A11518">
                  <w:pPr>
                    <w:spacing w:line="126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anchorx="page"/>
          </v:shape>
        </w:pict>
      </w:r>
      <w:r>
        <w:pict w14:anchorId="4C50869F">
          <v:shape id="_x0000_s1172" type="#_x0000_t202" style="position:absolute;left:0;text-align:left;margin-left:445.8pt;margin-top:1.05pt;width:19.95pt;height:31pt;z-index:15835648;mso-position-horizontal-relative:page" filled="f" stroked="f">
            <v:textbox style="layout-flow:vertical;mso-layout-flow-alt:bottom-to-top" inset="0,0,0,0">
              <w:txbxContent>
                <w:p w14:paraId="0DE61E1E" w14:textId="77777777" w:rsidR="00A11518" w:rsidRDefault="00A11518">
                  <w:pPr>
                    <w:spacing w:before="22"/>
                    <w:ind w:left="3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 w14:paraId="501E23C3" w14:textId="77777777" w:rsidR="00A11518" w:rsidRDefault="00A11518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anchorx="page"/>
          </v:shape>
        </w:pict>
      </w:r>
      <w:r>
        <w:pict w14:anchorId="484950E3">
          <v:shape id="_x0000_s1171" type="#_x0000_t202" style="position:absolute;left:0;text-align:left;margin-left:491.3pt;margin-top:3pt;width:8.55pt;height:28.6pt;z-index:15836672;mso-position-horizontal-relative:page" filled="f" stroked="f">
            <v:textbox style="layout-flow:vertical;mso-layout-flow-alt:bottom-to-top" inset="0,0,0,0">
              <w:txbxContent>
                <w:p w14:paraId="7EE36FA0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78DB5907" w14:textId="77777777" w:rsidR="00693923" w:rsidRDefault="00693923">
      <w:pPr>
        <w:pStyle w:val="BodyText"/>
        <w:spacing w:before="3"/>
        <w:rPr>
          <w:rFonts w:ascii="Arial"/>
          <w:sz w:val="15"/>
        </w:rPr>
      </w:pPr>
    </w:p>
    <w:p w14:paraId="11F34DD1" w14:textId="77777777" w:rsidR="00693923" w:rsidRDefault="00A11518">
      <w:pPr>
        <w:ind w:left="489"/>
        <w:rPr>
          <w:rFonts w:ascii="Arial"/>
          <w:sz w:val="11"/>
        </w:rPr>
      </w:pPr>
      <w:r>
        <w:pict w14:anchorId="3FB0E71C">
          <v:shape id="_x0000_s1170" type="#_x0000_t202" style="position:absolute;left:0;text-align:left;margin-left:514.05pt;margin-top:-1.1pt;width:8.55pt;height:18.6pt;z-index:15837696;mso-position-horizontal-relative:page" filled="f" stroked="f">
            <v:textbox style="layout-flow:vertical;mso-layout-flow-alt:bottom-to-top" inset="0,0,0,0">
              <w:txbxContent>
                <w:p w14:paraId="5034B52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3DFD1089" w14:textId="77777777" w:rsidR="00693923" w:rsidRDefault="00693923">
      <w:pPr>
        <w:pStyle w:val="BodyText"/>
        <w:spacing w:before="3"/>
        <w:rPr>
          <w:rFonts w:ascii="Arial"/>
          <w:sz w:val="15"/>
        </w:rPr>
      </w:pPr>
    </w:p>
    <w:p w14:paraId="307027CB" w14:textId="77777777" w:rsidR="00693923" w:rsidRDefault="00A11518">
      <w:pPr>
        <w:spacing w:before="1"/>
        <w:ind w:left="489"/>
        <w:rPr>
          <w:rFonts w:ascii="Arial"/>
          <w:sz w:val="11"/>
        </w:rPr>
      </w:pPr>
      <w:r>
        <w:pict w14:anchorId="009F046D">
          <v:shape id="_x0000_s1169" type="#_x0000_t202" style="position:absolute;left:0;text-align:left;margin-left:127.4pt;margin-top:5.1pt;width:8.55pt;height:31.75pt;z-index:15817728;mso-position-horizontal-relative:page" filled="f" stroked="f">
            <v:textbox style="layout-flow:vertical;mso-layout-flow-alt:bottom-to-top" inset="0,0,0,0">
              <w:txbxContent>
                <w:p w14:paraId="30C660F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F79889C">
          <v:shape id="_x0000_s1168" type="#_x0000_t202" style="position:absolute;left:0;text-align:left;margin-left:184.3pt;margin-top:4.85pt;width:8.55pt;height:29.65pt;z-index:15820288;mso-position-horizontal-relative:page" filled="f" stroked="f">
            <v:textbox style="layout-flow:vertical;mso-layout-flow-alt:bottom-to-top" inset="0,0,0,0">
              <w:txbxContent>
                <w:p w14:paraId="495DDA46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density.D3</w:t>
                  </w:r>
                </w:p>
              </w:txbxContent>
            </v:textbox>
            <w10:wrap anchorx="page"/>
          </v:shape>
        </w:pict>
      </w:r>
      <w:r>
        <w:pict w14:anchorId="247ABFA9">
          <v:shape id="_x0000_s1167" type="#_x0000_t202" style="position:absolute;left:0;text-align:left;margin-left:218.4pt;margin-top:6.2pt;width:8.55pt;height:33.45pt;z-index:15823360;mso-position-horizontal-relative:page" filled="f" stroked="f">
            <v:textbox style="layout-flow:vertical;mso-layout-flow-alt:bottom-to-top" inset="0,0,0,0">
              <w:txbxContent>
                <w:p w14:paraId="7201860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417867F">
          <v:shape id="_x0000_s1166" type="#_x0000_t202" style="position:absolute;left:0;text-align:left;margin-left:252.5pt;margin-top:4.95pt;width:8.55pt;height:30.2pt;z-index:15825920;mso-position-horizontal-relative:page" filled="f" stroked="f">
            <v:textbox style="layout-flow:vertical;mso-layout-flow-alt:bottom-to-top" inset="0,0,0,0">
              <w:txbxContent>
                <w:p w14:paraId="3FF8EBE7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58F7047">
          <v:shape id="_x0000_s1165" type="#_x0000_t202" style="position:absolute;left:0;text-align:left;margin-left:275.25pt;margin-top:4.25pt;width:19.95pt;height:27.05pt;z-index:15827968;mso-position-horizontal-relative:page" filled="f" stroked="f">
            <v:textbox style="layout-flow:vertical;mso-layout-flow-alt:bottom-to-top" inset="0,0,0,0">
              <w:txbxContent>
                <w:p w14:paraId="5C6BFD5D" w14:textId="77777777" w:rsidR="00A11518" w:rsidRDefault="00A11518">
                  <w:pPr>
                    <w:spacing w:before="22"/>
                    <w:ind w:left="91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  <w:proofErr w:type="spellEnd"/>
                </w:p>
                <w:p w14:paraId="35E3B326" w14:textId="77777777" w:rsidR="00A11518" w:rsidRDefault="00A11518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AD35232">
          <v:shape id="_x0000_s1164" type="#_x0000_t202" style="position:absolute;left:0;text-align:left;margin-left:332.1pt;margin-top:5.45pt;width:19.95pt;height:34.1pt;z-index:15830016;mso-position-horizontal-relative:page" filled="f" stroked="f">
            <v:textbox style="layout-flow:vertical;mso-layout-flow-alt:bottom-to-top" inset="0,0,0,0">
              <w:txbxContent>
                <w:p w14:paraId="29C8D1BC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  <w:proofErr w:type="spellEnd"/>
                </w:p>
                <w:p w14:paraId="1822EA26" w14:textId="77777777" w:rsidR="00A11518" w:rsidRDefault="00A11518">
                  <w:pPr>
                    <w:spacing w:before="101"/>
                    <w:ind w:left="26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ange.R.Mod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805326A">
          <v:shape id="_x0000_s1163" type="#_x0000_t202" style="position:absolute;left:0;text-align:left;margin-left:366.2pt;margin-top:5.2pt;width:8.55pt;height:32.85pt;z-index:15832064;mso-position-horizontal-relative:page" filled="f" stroked="f">
            <v:textbox style="layout-flow:vertical;mso-layout-flow-alt:bottom-to-top" inset="0,0,0,0">
              <w:txbxContent>
                <w:p w14:paraId="7BE1A779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A6BD5B6">
          <v:shape id="_x0000_s1162" type="#_x0000_t202" style="position:absolute;left:0;text-align:left;margin-left:434.45pt;margin-top:3.35pt;width:8.55pt;height:14.7pt;z-index:15834624;mso-position-horizontal-relative:page" filled="f" stroked="f">
            <v:textbox style="layout-flow:vertical;mso-layout-flow-alt:bottom-to-top" inset="0,0,0,0">
              <w:txbxContent>
                <w:p w14:paraId="072AEEFF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45F292B7">
          <v:shape id="_x0000_s1161" type="#_x0000_t202" style="position:absolute;left:0;text-align:left;margin-left:468.55pt;margin-top:3.15pt;width:19.95pt;height:19.95pt;z-index:15836160;mso-position-horizontal-relative:page" filled="f" stroked="f">
            <v:textbox style="layout-flow:vertical;mso-layout-flow-alt:bottom-to-top" inset="0,0,0,0">
              <w:txbxContent>
                <w:p w14:paraId="703E2420" w14:textId="77777777" w:rsidR="00A11518" w:rsidRDefault="00A11518">
                  <w:pPr>
                    <w:spacing w:before="22"/>
                    <w:ind w:right="31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 w14:paraId="1AFCDD82" w14:textId="77777777" w:rsidR="00A11518" w:rsidRDefault="00A11518">
                  <w:pPr>
                    <w:spacing w:before="101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05F34A08">
          <v:shape id="_x0000_s1160" type="#_x0000_t202" style="position:absolute;left:0;text-align:left;margin-left:502.7pt;margin-top:5.2pt;width:8.55pt;height:32.8pt;z-index:15837184;mso-position-horizontal-relative:page" filled="f" stroked="f">
            <v:textbox style="layout-flow:vertical;mso-layout-flow-alt:bottom-to-top" inset="0,0,0,0">
              <w:txbxContent>
                <w:p w14:paraId="0044FBB8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Transparent</w:t>
                  </w:r>
                </w:p>
              </w:txbxContent>
            </v:textbox>
            <w10:wrap anchorx="page"/>
          </v:shape>
        </w:pict>
      </w:r>
      <w:r>
        <w:pict w14:anchorId="616BB653">
          <v:shape id="_x0000_s1159" type="#_x0000_t202" style="position:absolute;left:0;text-align:left;margin-left:525.4pt;margin-top:3.65pt;width:8.55pt;height:17.55pt;z-index:15838720;mso-position-horizontal-relative:page" filled="f" stroked="f">
            <v:textbox style="layout-flow:vertical;mso-layout-flow-alt:bottom-to-top" inset="0,0,0,0">
              <w:txbxContent>
                <w:p w14:paraId="5DE10214" w14:textId="77777777" w:rsidR="00A11518" w:rsidRDefault="00A11518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59B37049" w14:textId="77777777" w:rsidR="00693923" w:rsidRDefault="00693923">
      <w:pPr>
        <w:pStyle w:val="BodyText"/>
        <w:spacing w:before="3"/>
        <w:rPr>
          <w:rFonts w:ascii="Arial"/>
          <w:sz w:val="15"/>
        </w:rPr>
      </w:pPr>
    </w:p>
    <w:p w14:paraId="53E77CAE" w14:textId="77777777" w:rsidR="00693923" w:rsidRDefault="00A11518">
      <w:pPr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72A70915" w14:textId="77777777" w:rsidR="00693923" w:rsidRDefault="00693923">
      <w:pPr>
        <w:pStyle w:val="BodyText"/>
        <w:spacing w:before="3"/>
        <w:rPr>
          <w:rFonts w:ascii="Arial"/>
          <w:sz w:val="15"/>
        </w:rPr>
      </w:pPr>
    </w:p>
    <w:p w14:paraId="0D145DB9" w14:textId="77777777" w:rsidR="00693923" w:rsidRDefault="00A11518">
      <w:pPr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615C35AE" w14:textId="77777777" w:rsidR="00693923" w:rsidRDefault="00693923">
      <w:pPr>
        <w:pStyle w:val="BodyText"/>
        <w:spacing w:before="3"/>
        <w:rPr>
          <w:rFonts w:ascii="Arial"/>
          <w:sz w:val="27"/>
        </w:rPr>
      </w:pPr>
    </w:p>
    <w:p w14:paraId="29844C3F" w14:textId="77777777" w:rsidR="00693923" w:rsidRDefault="00A11518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16</w:t>
      </w:r>
    </w:p>
    <w:p w14:paraId="536DE646" w14:textId="77777777" w:rsidR="00693923" w:rsidRDefault="00693923">
      <w:pPr>
        <w:pStyle w:val="BodyText"/>
        <w:spacing w:before="8"/>
        <w:rPr>
          <w:i/>
          <w:sz w:val="38"/>
        </w:rPr>
      </w:pPr>
    </w:p>
    <w:p w14:paraId="3A280005" w14:textId="77777777" w:rsidR="00693923" w:rsidRDefault="00A11518">
      <w:pPr>
        <w:pStyle w:val="BodyText"/>
        <w:spacing w:before="1" w:line="355" w:lineRule="auto"/>
        <w:ind w:left="180" w:right="143"/>
      </w:pPr>
      <w:r>
        <w:t>but rather more by one than the other. For example, Excerpt 26 is characterized by being</w:t>
      </w:r>
      <w:r>
        <w:rPr>
          <w:spacing w:val="-57"/>
        </w:rPr>
        <w:t xml:space="preserve"> </w:t>
      </w:r>
      <w:r>
        <w:rPr>
          <w:spacing w:val="-1"/>
        </w:rPr>
        <w:t xml:space="preserve">one of the most extreme </w:t>
      </w:r>
      <w:r>
        <w:t>examples of positive valence, but doesn’t score as highly on the</w:t>
      </w:r>
      <w:r>
        <w:rPr>
          <w:spacing w:val="1"/>
        </w:rPr>
        <w:t xml:space="preserve"> </w:t>
      </w:r>
      <w:r>
        <w:rPr>
          <w:w w:val="95"/>
        </w:rPr>
        <w:t>arousal</w:t>
      </w:r>
      <w:r>
        <w:rPr>
          <w:spacing w:val="12"/>
          <w:w w:val="95"/>
        </w:rPr>
        <w:t xml:space="preserve"> </w:t>
      </w:r>
      <w:r>
        <w:rPr>
          <w:w w:val="95"/>
        </w:rPr>
        <w:t>dimension,</w:t>
      </w:r>
      <w:r>
        <w:rPr>
          <w:spacing w:val="12"/>
          <w:w w:val="95"/>
        </w:rPr>
        <w:t xml:space="preserve"> </w:t>
      </w:r>
      <w:r>
        <w:rPr>
          <w:w w:val="95"/>
        </w:rPr>
        <w:t>similarly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Excerpt</w:t>
      </w:r>
      <w:r>
        <w:rPr>
          <w:spacing w:val="12"/>
          <w:w w:val="95"/>
        </w:rPr>
        <w:t xml:space="preserve"> </w:t>
      </w:r>
      <w:r>
        <w:rPr>
          <w:w w:val="95"/>
        </w:rPr>
        <w:t>27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negative</w:t>
      </w:r>
      <w:r>
        <w:rPr>
          <w:spacing w:val="12"/>
          <w:w w:val="95"/>
        </w:rPr>
        <w:t xml:space="preserve"> </w:t>
      </w:r>
      <w:r>
        <w:rPr>
          <w:w w:val="95"/>
        </w:rPr>
        <w:t>valence.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contrasted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Excerpt</w:t>
      </w:r>
      <w:r>
        <w:rPr>
          <w:spacing w:val="13"/>
          <w:w w:val="95"/>
        </w:rPr>
        <w:t xml:space="preserve"> </w:t>
      </w:r>
      <w:r>
        <w:rPr>
          <w:w w:val="95"/>
        </w:rPr>
        <w:t>7,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negatively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valenced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stimuli,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scores</w:t>
      </w:r>
      <w:r>
        <w:rPr>
          <w:spacing w:val="13"/>
          <w:w w:val="95"/>
        </w:rPr>
        <w:t xml:space="preserve"> </w:t>
      </w:r>
      <w:r>
        <w:rPr>
          <w:w w:val="95"/>
        </w:rPr>
        <w:t>very</w:t>
      </w:r>
      <w:r>
        <w:rPr>
          <w:spacing w:val="13"/>
          <w:w w:val="95"/>
        </w:rPr>
        <w:t xml:space="preserve"> </w:t>
      </w:r>
      <w:r>
        <w:rPr>
          <w:w w:val="95"/>
        </w:rPr>
        <w:t>high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arousal,</w:t>
      </w:r>
      <w:r>
        <w:rPr>
          <w:spacing w:val="3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barycenter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near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origin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plot.</w:t>
      </w:r>
    </w:p>
    <w:p w14:paraId="2B958B92" w14:textId="77777777" w:rsidR="00693923" w:rsidRDefault="00693923">
      <w:pPr>
        <w:pStyle w:val="BodyText"/>
        <w:spacing w:before="11"/>
        <w:rPr>
          <w:sz w:val="30"/>
        </w:rPr>
      </w:pPr>
    </w:p>
    <w:p w14:paraId="23182C05" w14:textId="77777777" w:rsidR="00693923" w:rsidRDefault="00A11518">
      <w:pPr>
        <w:pStyle w:val="Heading1"/>
        <w:spacing w:before="1"/>
        <w:ind w:left="20"/>
        <w:jc w:val="center"/>
      </w:pPr>
      <w:bookmarkStart w:id="106" w:name="General_Discussion"/>
      <w:bookmarkEnd w:id="106"/>
      <w:r>
        <w:t>General</w:t>
      </w:r>
      <w:r>
        <w:rPr>
          <w:spacing w:val="86"/>
        </w:rPr>
        <w:t xml:space="preserve"> </w:t>
      </w:r>
      <w:r>
        <w:t>Discussion</w:t>
      </w:r>
    </w:p>
    <w:p w14:paraId="715D7655" w14:textId="77777777" w:rsidR="00693923" w:rsidRDefault="00693923">
      <w:pPr>
        <w:pStyle w:val="BodyText"/>
        <w:spacing w:before="2"/>
        <w:rPr>
          <w:b/>
          <w:sz w:val="30"/>
        </w:rPr>
      </w:pPr>
    </w:p>
    <w:p w14:paraId="299195C3" w14:textId="77777777" w:rsidR="00693923" w:rsidRDefault="00A11518">
      <w:pPr>
        <w:pStyle w:val="BodyText"/>
        <w:spacing w:line="355" w:lineRule="auto"/>
        <w:ind w:left="180" w:right="127" w:firstLine="576"/>
      </w:pPr>
      <w:r>
        <w:rPr>
          <w:w w:val="95"/>
        </w:rPr>
        <w:t>Although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study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designed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evaluate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sensory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cognitive</w:t>
      </w:r>
      <w:r>
        <w:rPr>
          <w:spacing w:val="11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music,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specifically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emotional</w:t>
      </w:r>
      <w:r>
        <w:rPr>
          <w:spacing w:val="11"/>
          <w:w w:val="95"/>
        </w:rPr>
        <w:t xml:space="preserve"> </w:t>
      </w:r>
      <w:r>
        <w:rPr>
          <w:w w:val="95"/>
        </w:rPr>
        <w:t>response,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significant</w:t>
      </w:r>
      <w:r>
        <w:rPr>
          <w:spacing w:val="10"/>
          <w:w w:val="95"/>
        </w:rPr>
        <w:t xml:space="preserve"> </w:t>
      </w:r>
      <w:r>
        <w:rPr>
          <w:w w:val="95"/>
        </w:rPr>
        <w:t>overlap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results</w:t>
      </w:r>
      <w:r>
        <w:rPr>
          <w:spacing w:val="-54"/>
          <w:w w:val="95"/>
        </w:rPr>
        <w:t xml:space="preserve"> </w:t>
      </w:r>
      <w:r>
        <w:t>observed here and the results of the work investigating music and emotion.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appearance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4"/>
          <w:w w:val="95"/>
        </w:rPr>
        <w:t xml:space="preserve"> </w:t>
      </w:r>
      <w:r>
        <w:rPr>
          <w:w w:val="95"/>
        </w:rPr>
        <w:t>plane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4"/>
          <w:w w:val="95"/>
        </w:rPr>
        <w:t xml:space="preserve"> </w:t>
      </w:r>
      <w:r>
        <w:rPr>
          <w:w w:val="95"/>
        </w:rPr>
        <w:t>2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unexpected,</w:t>
      </w:r>
      <w:r>
        <w:rPr>
          <w:spacing w:val="-54"/>
          <w:w w:val="95"/>
        </w:rPr>
        <w:t xml:space="preserve"> </w:t>
      </w:r>
      <w:r>
        <w:rPr>
          <w:w w:val="95"/>
        </w:rPr>
        <w:t>even</w:t>
      </w:r>
      <w:r>
        <w:rPr>
          <w:spacing w:val="14"/>
          <w:w w:val="95"/>
        </w:rPr>
        <w:t xml:space="preserve"> </w:t>
      </w:r>
      <w:r>
        <w:rPr>
          <w:w w:val="95"/>
        </w:rPr>
        <w:t>though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selected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intended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explicitly</w:t>
      </w:r>
      <w:r>
        <w:rPr>
          <w:spacing w:val="14"/>
          <w:w w:val="95"/>
        </w:rPr>
        <w:t xml:space="preserve"> </w:t>
      </w:r>
      <w:r>
        <w:rPr>
          <w:w w:val="95"/>
        </w:rPr>
        <w:t>emotional.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goes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show</w:t>
      </w:r>
      <w:r>
        <w:rPr>
          <w:spacing w:val="10"/>
          <w:w w:val="95"/>
        </w:rPr>
        <w:t xml:space="preserve"> </w:t>
      </w:r>
      <w:r>
        <w:rPr>
          <w:w w:val="95"/>
        </w:rPr>
        <w:t>diﬀicult</w:t>
      </w:r>
      <w:r>
        <w:rPr>
          <w:spacing w:val="11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avoid</w:t>
      </w:r>
      <w:r>
        <w:rPr>
          <w:spacing w:val="11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emotional</w:t>
      </w:r>
      <w:r>
        <w:rPr>
          <w:spacing w:val="11"/>
          <w:w w:val="95"/>
        </w:rPr>
        <w:t xml:space="preserve"> </w:t>
      </w:r>
      <w:r>
        <w:rPr>
          <w:w w:val="95"/>
        </w:rPr>
        <w:t>content</w:t>
      </w:r>
      <w:r>
        <w:rPr>
          <w:spacing w:val="10"/>
          <w:w w:val="95"/>
        </w:rPr>
        <w:t xml:space="preserve"> </w:t>
      </w:r>
      <w:r>
        <w:rPr>
          <w:w w:val="95"/>
        </w:rPr>
        <w:t>when</w:t>
      </w:r>
      <w:r>
        <w:rPr>
          <w:spacing w:val="11"/>
          <w:w w:val="95"/>
        </w:rPr>
        <w:t xml:space="preserve"> </w:t>
      </w:r>
      <w:r>
        <w:rPr>
          <w:w w:val="95"/>
        </w:rPr>
        <w:t>selecting</w:t>
      </w:r>
      <w:r>
        <w:rPr>
          <w:spacing w:val="10"/>
          <w:w w:val="95"/>
        </w:rPr>
        <w:t xml:space="preserve"> </w:t>
      </w:r>
      <w:r>
        <w:rPr>
          <w:w w:val="95"/>
        </w:rPr>
        <w:t>descriptors,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another</w:t>
      </w:r>
      <w:r>
        <w:rPr>
          <w:spacing w:val="12"/>
          <w:w w:val="95"/>
        </w:rPr>
        <w:t xml:space="preserve"> </w:t>
      </w:r>
      <w:r>
        <w:rPr>
          <w:w w:val="95"/>
        </w:rPr>
        <w:t>perspective,</w:t>
      </w:r>
      <w:r>
        <w:rPr>
          <w:spacing w:val="11"/>
          <w:w w:val="95"/>
        </w:rPr>
        <w:t xml:space="preserve"> </w:t>
      </w:r>
      <w:r>
        <w:rPr>
          <w:w w:val="95"/>
        </w:rPr>
        <w:t>how</w:t>
      </w:r>
      <w:r>
        <w:rPr>
          <w:spacing w:val="12"/>
          <w:w w:val="95"/>
        </w:rPr>
        <w:t xml:space="preserve"> </w:t>
      </w:r>
      <w:r>
        <w:rPr>
          <w:w w:val="95"/>
        </w:rPr>
        <w:t>much</w:t>
      </w:r>
      <w:r>
        <w:rPr>
          <w:spacing w:val="11"/>
          <w:w w:val="95"/>
        </w:rPr>
        <w:t xml:space="preserve"> </w:t>
      </w:r>
      <w:r>
        <w:rPr>
          <w:w w:val="95"/>
        </w:rPr>
        <w:t>emotional</w:t>
      </w:r>
      <w:r>
        <w:rPr>
          <w:spacing w:val="12"/>
          <w:w w:val="95"/>
        </w:rPr>
        <w:t xml:space="preserve"> </w:t>
      </w:r>
      <w:r>
        <w:rPr>
          <w:w w:val="95"/>
        </w:rPr>
        <w:t>contagion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examples</w:t>
      </w:r>
      <w:r>
        <w:rPr>
          <w:spacing w:val="11"/>
          <w:w w:val="95"/>
        </w:rPr>
        <w:t xml:space="preserve"> </w:t>
      </w:r>
      <w:r>
        <w:rPr>
          <w:w w:val="95"/>
        </w:rPr>
        <w:t>carry.</w:t>
      </w:r>
    </w:p>
    <w:p w14:paraId="512B2F7B" w14:textId="77777777" w:rsidR="00693923" w:rsidRDefault="00A11518">
      <w:pPr>
        <w:pStyle w:val="BodyText"/>
        <w:spacing w:line="355" w:lineRule="auto"/>
        <w:ind w:left="180" w:right="272"/>
      </w:pPr>
      <w:r>
        <w:rPr>
          <w:spacing w:val="-1"/>
        </w:rPr>
        <w:t xml:space="preserve">Overall, this </w:t>
      </w:r>
      <w:r>
        <w:t>supports the idea that the first two dimensions on which music is judged</w:t>
      </w:r>
      <w:r>
        <w:rPr>
          <w:spacing w:val="1"/>
        </w:rPr>
        <w:t xml:space="preserve"> </w:t>
      </w:r>
      <w:r>
        <w:rPr>
          <w:w w:val="95"/>
        </w:rPr>
        <w:t>holistically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arousal.</w:t>
      </w:r>
      <w:r>
        <w:rPr>
          <w:spacing w:val="35"/>
          <w:w w:val="95"/>
        </w:rPr>
        <w:t xml:space="preserve"> </w:t>
      </w:r>
      <w:r>
        <w:rPr>
          <w:w w:val="95"/>
        </w:rPr>
        <w:t>Some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results</w:t>
      </w:r>
      <w:r>
        <w:rPr>
          <w:spacing w:val="12"/>
          <w:w w:val="95"/>
        </w:rPr>
        <w:t xml:space="preserve"> </w:t>
      </w:r>
      <w:r>
        <w:rPr>
          <w:w w:val="95"/>
        </w:rPr>
        <w:t>discussed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1</w:t>
      </w:r>
      <w:r>
        <w:rPr>
          <w:spacing w:val="12"/>
          <w:w w:val="95"/>
        </w:rPr>
        <w:t xml:space="preserve"> </w:t>
      </w:r>
      <w:r>
        <w:rPr>
          <w:w w:val="95"/>
        </w:rPr>
        <w:t>require</w:t>
      </w:r>
    </w:p>
    <w:p w14:paraId="00C97321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4B526C9D" w14:textId="77777777" w:rsidR="00693923" w:rsidRDefault="00693923">
      <w:pPr>
        <w:pStyle w:val="BodyText"/>
        <w:spacing w:before="3"/>
        <w:rPr>
          <w:sz w:val="11"/>
        </w:rPr>
      </w:pPr>
    </w:p>
    <w:p w14:paraId="341DA2A5" w14:textId="77777777" w:rsidR="00693923" w:rsidRDefault="00A11518">
      <w:pPr>
        <w:tabs>
          <w:tab w:val="left" w:pos="5700"/>
        </w:tabs>
        <w:ind w:left="667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1</w:t>
      </w:r>
      <w:r>
        <w:rPr>
          <w:rFonts w:ascii="Arial"/>
          <w:sz w:val="14"/>
        </w:rPr>
        <w:tab/>
        <w:t>Latent Variable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Plot 2</w:t>
      </w:r>
    </w:p>
    <w:p w14:paraId="6FF5708D" w14:textId="77777777" w:rsidR="00693923" w:rsidRDefault="00693923">
      <w:pPr>
        <w:pStyle w:val="BodyText"/>
        <w:rPr>
          <w:rFonts w:ascii="Arial"/>
          <w:sz w:val="20"/>
        </w:rPr>
      </w:pPr>
    </w:p>
    <w:p w14:paraId="35EBBE8B" w14:textId="77777777" w:rsidR="00693923" w:rsidRDefault="00693923">
      <w:pPr>
        <w:pStyle w:val="BodyText"/>
        <w:rPr>
          <w:rFonts w:ascii="Arial"/>
          <w:sz w:val="20"/>
        </w:rPr>
      </w:pPr>
    </w:p>
    <w:p w14:paraId="2FF9B4F0" w14:textId="77777777" w:rsidR="00693923" w:rsidRDefault="00693923">
      <w:pPr>
        <w:pStyle w:val="BodyText"/>
        <w:rPr>
          <w:rFonts w:ascii="Arial"/>
          <w:sz w:val="12"/>
        </w:rPr>
      </w:pPr>
    </w:p>
    <w:p w14:paraId="199F17E2" w14:textId="77777777" w:rsidR="00693923" w:rsidRDefault="00A11518">
      <w:pPr>
        <w:tabs>
          <w:tab w:val="left" w:pos="5511"/>
        </w:tabs>
        <w:spacing w:before="78"/>
        <w:ind w:left="478"/>
        <w:rPr>
          <w:rFonts w:ascii="Arial"/>
          <w:sz w:val="9"/>
        </w:rPr>
      </w:pPr>
      <w:r>
        <w:pict w14:anchorId="7C3E6870">
          <v:group id="_x0000_s1070" style="position:absolute;left:0;text-align:left;margin-left:94.9pt;margin-top:-27.15pt;width:206.4pt;height:206pt;z-index:-17652224;mso-position-horizontal-relative:page" coordorigin="1898,-543" coordsize="4128,4120">
            <v:rect id="_x0000_s1158" style="position:absolute;left:1927;top:-538;width:4092;height:4084" fillcolor="#e6e6fa" stroked="f">
              <v:fill opacity="13107f"/>
            </v:rect>
            <v:rect id="_x0000_s1157" style="position:absolute;left:1927;top:-538;width:4092;height:4084" filled="f" strokecolor="#9932cc" strokeweight=".20447mm"/>
            <v:shape id="_x0000_s1156" style="position:absolute;left:1927;top:-538;width:4092;height:4084" coordorigin="1928,-537" coordsize="4092,4084" o:spt="100" adj="0,,0" path="m1928,3339r4091,m1928,2626r4091,m1928,1913r4091,m1928,1200r4091,m1928,487r4091,m1928,-225r4091,m2366,3546r,-4083m3079,3546r,-4083m3792,3546r,-4083m4505,3546r,-4083m5218,3546r,-4083m5930,3546r,-4083e" filled="f" strokecolor="white" strokeweight=".1013mm">
              <v:stroke joinstyle="round"/>
              <v:formulas/>
              <v:path arrowok="t" o:connecttype="segments"/>
            </v:shape>
            <v:shape id="_x0000_s1155" style="position:absolute;left:1927;top:-538;width:4092;height:4084" coordorigin="1928,-537" coordsize="4092,4084" o:spt="100" adj="0,,0" path="m1928,2982r4091,m1928,2269r4091,m1928,1557r4091,m1928,844r4091,m1928,131r4091,m2010,3546r,-4083m2723,3546r,-4083m3436,3546r,-4083m4148,3546r,-4083m4861,3546r,-4083m5574,3546r,-4083e" filled="f" strokecolor="white" strokeweight=".20447mm">
              <v:stroke joinstyle="round"/>
              <v:formulas/>
              <v:path arrowok="t" o:connecttype="segments"/>
            </v:shape>
            <v:shape id="_x0000_s1154" style="position:absolute;left:1927;top:-538;width:4092;height:4084" coordorigin="1928,-537" coordsize="4092,4084" o:spt="100" adj="0,,0" path="m1928,1557r4091,m4148,3546r,-4083e" filled="f" strokecolor="#9932cc" strokeweight=".44906mm">
              <v:stroke joinstyle="round"/>
              <v:formulas/>
              <v:path arrowok="t" o:connecttype="segments"/>
            </v:shape>
            <v:shape id="_x0000_s1153" style="position:absolute;left:3289;top:2425;width:66;height:66" coordorigin="3290,2426" coordsize="66,66" path="m3323,2426r-13,3l3299,2436r-7,10l3290,2459r2,12l3299,2482r11,7l3323,2492r12,-3l3346,2482r7,-11l3355,2459r-2,-13l3346,2436r-11,-7l3323,2426xe" fillcolor="red" stroked="f">
              <v:fill opacity="52428f"/>
              <v:path arrowok="t"/>
            </v:shape>
            <v:shape id="_x0000_s1152" style="position:absolute;left:3289;top:2425;width:66;height:66" coordorigin="3290,2426" coordsize="66,66" path="m3290,2459r2,-13l3299,2436r11,-7l3323,2426r12,3l3346,2436r7,10l3355,2459r-2,12l3346,2482r-11,7l3323,2492r-13,-3l3299,2482r-7,-11l3290,2459e" filled="f" strokecolor="red" strokeweight=".1357mm">
              <v:path arrowok="t"/>
            </v:shape>
            <v:shape id="_x0000_s1151" style="position:absolute;left:3948;top:1925;width:66;height:66" coordorigin="3948,1926" coordsize="66,66" path="m3981,1926r-13,2l3958,1935r-7,11l3948,1958r3,13l3958,1982r10,7l3981,1991r12,-2l4004,1982r7,-11l4013,1958r-2,-12l4004,1935r-11,-7l3981,1926xe" fillcolor="red" stroked="f">
              <v:fill opacity="52428f"/>
              <v:path arrowok="t"/>
            </v:shape>
            <v:shape id="_x0000_s1150" style="position:absolute;left:3948;top:1925;width:66;height:66" coordorigin="3948,1926" coordsize="66,66" path="m3948,1958r3,-12l3958,1935r10,-7l3981,1926r12,2l4004,1935r7,11l4013,1958r-2,13l4004,1982r-11,7l3981,1991r-13,-2l3958,1982r-7,-11l3948,1958e" filled="f" strokecolor="red" strokeweight=".1357mm">
              <v:path arrowok="t"/>
            </v:shape>
            <v:shape id="_x0000_s1149" style="position:absolute;left:5118;top:189;width:66;height:66" coordorigin="5119,189" coordsize="66,66" path="m5152,189r-13,3l5129,199r-8,10l5119,222r2,13l5129,245r10,7l5152,255r12,-3l5175,245r7,-10l5184,222r-2,-13l5175,199r-11,-7l5152,189xe" fillcolor="#50a45c" stroked="f">
              <v:fill opacity="52428f"/>
              <v:path arrowok="t"/>
            </v:shape>
            <v:shape id="_x0000_s1148" style="position:absolute;left:5118;top:189;width:66;height:66" coordorigin="5119,189" coordsize="66,66" path="m5119,222r2,-13l5129,199r10,-7l5152,189r12,3l5175,199r7,10l5184,222r-2,13l5175,245r-11,7l5152,255r-13,-3l5129,245r-8,-10l5119,222e" filled="f" strokecolor="#50a45c" strokeweight=".1357mm">
              <v:path arrowok="t"/>
            </v:shape>
            <v:shape id="_x0000_s1147" style="position:absolute;left:2850;top:2908;width:66;height:66" coordorigin="2850,2909" coordsize="66,66" path="m2883,2909r-13,2l2860,2918r-7,11l2850,2941r3,13l2860,2965r10,7l2883,2974r13,-2l2906,2965r7,-11l2916,2941r-3,-12l2906,2918r-10,-7l2883,2909xe" fillcolor="#f69100" stroked="f">
              <v:fill opacity="52428f"/>
              <v:path arrowok="t"/>
            </v:shape>
            <v:shape id="_x0000_s1146" style="position:absolute;left:2850;top:2908;width:66;height:66" coordorigin="2850,2909" coordsize="66,66" path="m2850,2941r3,-12l2860,2918r10,-7l2883,2909r13,2l2906,2918r7,11l2916,2941r-3,13l2906,2965r-10,7l2883,2974r-13,-2l2860,2965r-7,-11l2850,2941e" filled="f" strokecolor="#f69100" strokeweight=".1357mm">
              <v:path arrowok="t"/>
            </v:shape>
            <v:shape id="_x0000_s1145" style="position:absolute;left:4837;top:882;width:66;height:66" coordorigin="4837,883" coordsize="66,66" path="m4870,883r-13,2l4847,892r-7,11l4837,915r3,13l4847,938r10,8l4870,948r13,-2l4893,938r7,-10l4903,915r-3,-12l4893,892r-10,-7l4870,883xe" fillcolor="#50a45c" stroked="f">
              <v:fill opacity="52428f"/>
              <v:path arrowok="t"/>
            </v:shape>
            <v:shape id="_x0000_s1144" style="position:absolute;left:4837;top:882;width:66;height:66" coordorigin="4837,883" coordsize="66,66" path="m4837,915r3,-12l4847,892r10,-7l4870,883r13,2l4893,892r7,11l4903,915r-3,13l4893,938r-10,8l4870,948r-13,-2l4847,938r-7,-10l4837,915e" filled="f" strokecolor="#50a45c" strokeweight=".1357mm">
              <v:path arrowok="t"/>
            </v:shape>
            <v:shape id="_x0000_s1143" style="position:absolute;left:5166;top:355;width:66;height:66" coordorigin="5166,355" coordsize="66,66" path="m5199,355r-13,3l5176,365r-7,10l5166,388r3,13l5176,411r10,7l5199,421r13,-3l5222,411r7,-10l5232,388r-3,-13l5222,365r-10,-7l5199,355xe" fillcolor="#50a45c" stroked="f">
              <v:fill opacity="52428f"/>
              <v:path arrowok="t"/>
            </v:shape>
            <v:shape id="_x0000_s1142" style="position:absolute;left:5166;top:355;width:66;height:66" coordorigin="5166,355" coordsize="66,66" path="m5166,388r3,-13l5176,365r10,-7l5199,355r13,3l5222,365r7,10l5232,388r-3,13l5222,411r-10,7l5199,421r-13,-3l5176,411r-7,-10l5166,388e" filled="f" strokecolor="#50a45c" strokeweight=".1357mm">
              <v:path arrowok="t"/>
            </v:shape>
            <v:shape id="_x0000_s1141" style="position:absolute;left:3659;top:2119;width:66;height:66" coordorigin="3659,2119" coordsize="66,66" path="m3692,2119r-13,3l3669,2129r-7,10l3659,2152r3,12l3669,2175r10,7l3692,2185r13,-3l3715,2175r7,-11l3725,2152r-3,-13l3715,2129r-10,-7l3692,2119xe" fillcolor="#5bbcd6" stroked="f">
              <v:fill opacity="52428f"/>
              <v:path arrowok="t"/>
            </v:shape>
            <v:shape id="_x0000_s1140" style="position:absolute;left:3659;top:2119;width:66;height:66" coordorigin="3659,2119" coordsize="66,66" path="m3659,2152r3,-13l3669,2129r10,-7l3692,2119r13,3l3715,2129r7,10l3725,2152r-3,12l3715,2175r-10,7l3692,2185r-13,-3l3669,2175r-7,-11l3659,2152e" filled="f" strokecolor="#5bbcd6" strokeweight=".1357mm">
              <v:path arrowok="t"/>
            </v:shape>
            <v:shape id="_x0000_s1139" style="position:absolute;left:3712;top:2406;width:66;height:66" coordorigin="3713,2406" coordsize="66,66" path="m3746,2406r-13,3l3723,2416r-7,10l3713,2439r3,13l3723,2462r10,7l3746,2472r12,-3l3769,2462r7,-10l3778,2439r-2,-13l3769,2416r-11,-7l3746,2406xe" fillcolor="red" stroked="f">
              <v:fill opacity="52428f"/>
              <v:path arrowok="t"/>
            </v:shape>
            <v:shape id="_x0000_s1138" style="position:absolute;left:3712;top:2406;width:66;height:66" coordorigin="3713,2406" coordsize="66,66" path="m3713,2439r3,-13l3723,2416r10,-7l3746,2406r12,3l3769,2416r7,10l3778,2439r-2,13l3769,2462r-11,7l3746,2472r-13,-3l3723,2462r-7,-10l3713,2439e" filled="f" strokecolor="red" strokeweight=".1357mm">
              <v:path arrowok="t"/>
            </v:shape>
            <v:shape id="_x0000_s1137" style="position:absolute;left:4988;top:373;width:66;height:66" coordorigin="4989,374" coordsize="66,66" path="m5021,374r-12,2l4998,383r-7,11l4989,407r2,12l4998,430r11,7l5021,439r13,-2l5045,430r7,-11l5054,407r-2,-13l5045,383r-11,-7l5021,374xe" fillcolor="#50a45c" stroked="f">
              <v:fill opacity="52428f"/>
              <v:path arrowok="t"/>
            </v:shape>
            <v:shape id="_x0000_s1136" style="position:absolute;left:4988;top:373;width:66;height:66" coordorigin="4989,374" coordsize="66,66" path="m4989,407r2,-13l4998,383r11,-7l5021,374r13,2l5045,383r7,11l5054,407r-2,12l5045,430r-11,7l5021,439r-12,-2l4998,430r-7,-11l4989,407e" filled="f" strokecolor="#50a45c" strokeweight=".1357mm">
              <v:path arrowok="t"/>
            </v:shape>
            <v:shape id="_x0000_s1135" style="position:absolute;left:4682;top:971;width:66;height:66" coordorigin="4682,971" coordsize="66,66" path="m4715,971r-13,3l4692,981r-7,10l4682,1004r3,13l4692,1027r10,7l4715,1037r12,-3l4738,1027r7,-10l4747,1004r-2,-13l4738,981r-11,-7l4715,971xe" fillcolor="#5bbcd6" stroked="f">
              <v:fill opacity="52428f"/>
              <v:path arrowok="t"/>
            </v:shape>
            <v:shape id="_x0000_s1134" style="position:absolute;left:4682;top:971;width:66;height:66" coordorigin="4682,971" coordsize="66,66" path="m4682,1004r3,-13l4692,981r10,-7l4715,971r12,3l4738,981r7,10l4747,1004r-2,13l4738,1027r-11,7l4715,1037r-13,-3l4692,1027r-7,-10l4682,1004e" filled="f" strokecolor="#5bbcd6" strokeweight=".1357mm">
              <v:path arrowok="t"/>
            </v:shape>
            <v:shape id="_x0000_s1133" style="position:absolute;left:4632;top:1347;width:66;height:66" coordorigin="4632,1347" coordsize="66,66" path="m4665,1347r-13,3l4642,1357r-7,10l4632,1380r3,13l4642,1403r10,7l4665,1413r13,-3l4688,1403r7,-10l4698,1380r-3,-13l4688,1357r-10,-7l4665,1347xe" fillcolor="red" stroked="f">
              <v:fill opacity="52428f"/>
              <v:path arrowok="t"/>
            </v:shape>
            <v:shape id="_x0000_s1132" style="position:absolute;left:4632;top:1347;width:66;height:66" coordorigin="4632,1347" coordsize="66,66" path="m4632,1380r3,-13l4642,1357r10,-7l4665,1347r13,3l4688,1357r7,10l4698,1380r-3,13l4688,1403r-10,7l4665,1413r-13,-3l4642,1403r-7,-10l4632,1380e" filled="f" strokecolor="red" strokeweight=".1357mm">
              <v:path arrowok="t"/>
            </v:shape>
            <v:shape id="_x0000_s1131" style="position:absolute;left:3224;top:2909;width:66;height:66" coordorigin="3225,2909" coordsize="66,66" path="m3257,2909r-12,3l3234,2919r-7,10l3225,2942r2,12l3234,2965r11,7l3257,2974r13,-2l3281,2965r7,-11l3290,2942r-2,-13l3281,2919r-11,-7l3257,2909xe" fillcolor="#f69100" stroked="f">
              <v:fill opacity="52428f"/>
              <v:path arrowok="t"/>
            </v:shape>
            <v:shape id="_x0000_s1130" style="position:absolute;left:3224;top:2909;width:66;height:66" coordorigin="3225,2909" coordsize="66,66" path="m3225,2942r2,-13l3234,2919r11,-7l3257,2909r13,3l3281,2919r7,10l3290,2942r-2,12l3281,2965r-11,7l3257,2974r-12,-2l3234,2965r-7,-11l3225,2942e" filled="f" strokecolor="#f69100" strokeweight=".1357mm">
              <v:path arrowok="t"/>
            </v:shape>
            <v:shape id="_x0000_s1129" style="position:absolute;left:4753;top:567;width:66;height:66" coordorigin="4754,568" coordsize="66,66" path="m4786,568r-12,2l4763,577r-7,11l4754,601r2,12l4763,624r11,7l4786,633r13,-2l4810,624r7,-11l4819,601r-2,-13l4810,577r-11,-7l4786,568xe" fillcolor="#50a45c" stroked="f">
              <v:fill opacity="52428f"/>
              <v:path arrowok="t"/>
            </v:shape>
            <v:shape id="_x0000_s1128" style="position:absolute;left:4753;top:567;width:66;height:66" coordorigin="4754,568" coordsize="66,66" path="m4754,601r2,-13l4763,577r11,-7l4786,568r13,2l4810,577r7,11l4819,601r-2,12l4810,624r-11,7l4786,633r-12,-2l4763,624r-7,-11l4754,601e" filled="f" strokecolor="#50a45c" strokeweight=".1357mm">
              <v:path arrowok="t"/>
            </v:shape>
            <v:shape id="_x0000_s1127" style="position:absolute;left:3394;top:2160;width:66;height:66" coordorigin="3394,2161" coordsize="66,66" path="m3427,2161r-13,2l3404,2171r-7,10l3394,2194r3,12l3404,2217r10,7l3427,2226r13,-2l3450,2217r7,-11l3460,2194r-3,-13l3450,2171r-10,-8l3427,2161xe" fillcolor="red" stroked="f">
              <v:fill opacity="52428f"/>
              <v:path arrowok="t"/>
            </v:shape>
            <v:shape id="_x0000_s1126" style="position:absolute;left:3394;top:2160;width:66;height:66" coordorigin="3394,2161" coordsize="66,66" path="m3394,2194r3,-13l3404,2171r10,-8l3427,2161r13,2l3450,2171r7,10l3460,2194r-3,12l3450,2217r-10,7l3427,2226r-13,-2l3404,2217r-7,-11l3394,2194e" filled="f" strokecolor="red" strokeweight=".1357mm">
              <v:path arrowok="t"/>
            </v:shape>
            <v:shape id="_x0000_s1125" style="position:absolute;left:4669;top:770;width:66;height:66" coordorigin="4669,771" coordsize="66,66" path="m4702,771r-13,2l4679,780r-7,11l4669,803r3,13l4679,827r10,7l4702,836r12,-2l4725,827r7,-11l4734,803r-2,-12l4725,780r-11,-7l4702,771xe" fillcolor="#50a45c" stroked="f">
              <v:fill opacity="52428f"/>
              <v:path arrowok="t"/>
            </v:shape>
            <v:shape id="_x0000_s1124" style="position:absolute;left:4669;top:770;width:66;height:66" coordorigin="4669,771" coordsize="66,66" path="m4669,803r3,-12l4679,780r10,-7l4702,771r12,2l4725,780r7,11l4734,803r-2,13l4725,827r-11,7l4702,836r-13,-2l4679,827r-7,-11l4669,803e" filled="f" strokecolor="#50a45c" strokeweight=".1357mm">
              <v:path arrowok="t"/>
            </v:shape>
            <v:shape id="_x0000_s1123" style="position:absolute;left:4617;top:489;width:66;height:66" coordorigin="4617,489" coordsize="66,66" path="m4650,489r-13,3l4627,499r-7,10l4617,522r3,13l4627,545r10,7l4650,555r13,-3l4673,545r7,-10l4683,522r-3,-13l4673,499r-10,-7l4650,489xe" fillcolor="#50a45c" stroked="f">
              <v:fill opacity="52428f"/>
              <v:path arrowok="t"/>
            </v:shape>
            <v:shape id="_x0000_s1122" style="position:absolute;left:4617;top:489;width:66;height:66" coordorigin="4617,489" coordsize="66,66" path="m4617,522r3,-13l4627,499r10,-7l4650,489r13,3l4673,499r7,10l4683,522r-3,13l4673,545r-10,7l4650,555r-13,-3l4627,545r-7,-10l4617,522e" filled="f" strokecolor="#50a45c" strokeweight=".1357mm">
              <v:path arrowok="t"/>
            </v:shape>
            <v:shape id="_x0000_s1121" style="position:absolute;left:3253;top:2728;width:66;height:66" coordorigin="3254,2729" coordsize="66,66" path="m3287,2729r-13,2l3264,2739r-7,10l3254,2762r3,12l3264,2785r10,7l3287,2794r12,-2l3310,2785r7,-11l3319,2762r-2,-13l3310,2739r-11,-8l3287,2729xe" fillcolor="#f69100" stroked="f">
              <v:fill opacity="52428f"/>
              <v:path arrowok="t"/>
            </v:shape>
            <v:shape id="_x0000_s1120" style="position:absolute;left:3253;top:2728;width:66;height:66" coordorigin="3254,2729" coordsize="66,66" path="m3254,2762r3,-13l3264,2739r10,-8l3287,2729r12,2l3310,2739r7,10l3319,2762r-2,12l3310,2785r-11,7l3287,2794r-13,-2l3264,2785r-7,-11l3254,2762e" filled="f" strokecolor="#f69100" strokeweight=".1357mm">
              <v:path arrowok="t"/>
            </v:shape>
            <v:shape id="_x0000_s1119" style="position:absolute;left:3845;top:1342;width:66;height:66" coordorigin="3846,1343" coordsize="66,66" path="m3878,1343r-12,3l3855,1353r-7,10l3846,1376r2,12l3855,1399r11,7l3878,1409r13,-3l3902,1399r7,-11l3911,1376r-2,-13l3902,1353r-11,-7l3878,1343xe" fillcolor="#5bbcd6" stroked="f">
              <v:fill opacity="52428f"/>
              <v:path arrowok="t"/>
            </v:shape>
            <v:shape id="_x0000_s1118" style="position:absolute;left:3845;top:1342;width:66;height:66" coordorigin="3846,1343" coordsize="66,66" path="m3846,1376r2,-13l3855,1353r11,-7l3878,1343r13,3l3902,1353r7,10l3911,1376r-2,12l3902,1399r-11,7l3878,1409r-12,-3l3855,1399r-7,-11l3846,1376e" filled="f" strokecolor="#5bbcd6" strokeweight=".1357mm">
              <v:path arrowok="t"/>
            </v:shape>
            <v:shape id="_x0000_s1117" style="position:absolute;left:4765;top:611;width:66;height:66" coordorigin="4766,612" coordsize="66,66" path="m4799,612r-13,2l4775,621r-7,11l4766,644r2,13l4775,668r11,7l4799,677r12,-2l4822,668r7,-11l4831,644r-2,-12l4822,621r-11,-7l4799,612xe" fillcolor="#50a45c" stroked="f">
              <v:fill opacity="52428f"/>
              <v:path arrowok="t"/>
            </v:shape>
            <v:shape id="_x0000_s1116" style="position:absolute;left:4765;top:611;width:66;height:66" coordorigin="4766,612" coordsize="66,66" path="m4766,644r2,-12l4775,621r11,-7l4799,612r12,2l4822,621r7,11l4831,644r-2,13l4822,668r-11,7l4799,677r-13,-2l4775,668r-7,-11l4766,644e" filled="f" strokecolor="#50a45c" strokeweight=".1357mm">
              <v:path arrowok="t"/>
            </v:shape>
            <v:shape id="_x0000_s1115" style="position:absolute;left:3956;top:1853;width:66;height:66" coordorigin="3956,1853" coordsize="66,66" path="m3989,1853r-13,3l3966,1863r-7,10l3956,1886r3,13l3966,1909r10,7l3989,1919r13,-3l4012,1909r7,-10l4022,1886r-3,-13l4012,1863r-10,-7l3989,1853xe" fillcolor="red" stroked="f">
              <v:fill opacity="52428f"/>
              <v:path arrowok="t"/>
            </v:shape>
            <v:shape id="_x0000_s1114" style="position:absolute;left:3956;top:1853;width:66;height:66" coordorigin="3956,1853" coordsize="66,66" path="m3956,1886r3,-13l3966,1863r10,-7l3989,1853r13,3l4012,1863r7,10l4022,1886r-3,13l4012,1909r-10,7l3989,1919r-13,-3l3966,1909r-7,-10l3956,1886e" filled="f" strokecolor="red" strokeweight=".1357mm">
              <v:path arrowok="t"/>
            </v:shape>
            <v:shape id="_x0000_s1113" style="position:absolute;left:2805;top:2950;width:66;height:66" coordorigin="2806,2950" coordsize="66,66" path="m2839,2950r-13,3l2816,2960r-7,10l2806,2983r3,12l2816,3006r10,7l2839,3015r12,-2l2862,3006r7,-11l2871,2983r-2,-13l2862,2960r-11,-7l2839,2950xe" fillcolor="#f69100" stroked="f">
              <v:fill opacity="52428f"/>
              <v:path arrowok="t"/>
            </v:shape>
            <v:shape id="_x0000_s1112" style="position:absolute;left:2805;top:2950;width:66;height:66" coordorigin="2806,2950" coordsize="66,66" path="m2806,2983r3,-13l2816,2960r10,-7l2839,2950r12,3l2862,2960r7,10l2871,2983r-2,12l2862,3006r-11,7l2839,3015r-13,-2l2816,3006r-7,-11l2806,2983e" filled="f" strokecolor="#f69100" strokeweight=".1357mm">
              <v:path arrowok="t"/>
            </v:shape>
            <v:shape id="_x0000_s1111" style="position:absolute;left:5447;top:15;width:66;height:66" coordorigin="5448,15" coordsize="66,66" path="m5481,15r-13,3l5457,25r-7,10l5448,48r2,13l5457,71r11,7l5481,81r12,-3l5504,71r7,-10l5513,48r-2,-13l5504,25r-11,-7l5481,15xe" fillcolor="#50a45c" stroked="f">
              <v:fill opacity="52428f"/>
              <v:path arrowok="t"/>
            </v:shape>
            <v:shape id="_x0000_s1110" style="position:absolute;left:5447;top:15;width:66;height:66" coordorigin="5448,15" coordsize="66,66" path="m5448,48r2,-13l5457,25r11,-7l5481,15r12,3l5504,25r7,10l5513,48r-2,13l5504,71r-11,7l5481,81r-13,-3l5457,71r-7,-10l5448,48e" filled="f" strokecolor="#50a45c" strokeweight=".1357mm">
              <v:path arrowok="t"/>
            </v:shape>
            <v:shape id="_x0000_s1109" style="position:absolute;left:3517;top:2468;width:66;height:66" coordorigin="3517,2468" coordsize="66,66" path="m3550,2468r-13,3l3527,2478r-7,10l3517,2501r3,13l3527,2524r10,7l3550,2534r13,-3l3573,2524r7,-10l3583,2501r-3,-13l3573,2478r-10,-7l3550,2468xe" fillcolor="red" stroked="f">
              <v:fill opacity="52428f"/>
              <v:path arrowok="t"/>
            </v:shape>
            <v:shape id="_x0000_s1108" style="position:absolute;left:3517;top:2468;width:66;height:66" coordorigin="3517,2468" coordsize="66,66" path="m3517,2501r3,-13l3527,2478r10,-7l3550,2468r13,3l3573,2478r7,10l3583,2501r-3,13l3573,2524r-10,7l3550,2534r-13,-3l3527,2524r-7,-10l3517,2501e" filled="f" strokecolor="red" strokeweight=".1357mm">
              <v:path arrowok="t"/>
            </v:shape>
            <v:shape id="_x0000_s1107" style="position:absolute;left:2507;top:2947;width:66;height:66" coordorigin="2507,2948" coordsize="66,66" path="m2540,2948r-13,2l2517,2957r-7,11l2507,2980r3,13l2517,3003r10,7l2540,3013r13,-3l2563,3003r7,-10l2573,2980r-3,-12l2563,2957r-10,-7l2540,2948xe" fillcolor="#f69100" stroked="f">
              <v:fill opacity="52428f"/>
              <v:path arrowok="t"/>
            </v:shape>
            <v:shape id="_x0000_s1106" style="position:absolute;left:2507;top:2947;width:66;height:66" coordorigin="2507,2948" coordsize="66,66" path="m2507,2980r3,-12l2517,2957r10,-7l2540,2948r13,2l2563,2957r7,11l2573,2980r-3,13l2563,3003r-10,7l2540,3013r-13,-3l2517,3003r-7,-10l2507,2980e" filled="f" strokecolor="#f69100" strokeweight=".1357mm">
              <v:path arrowok="t"/>
            </v:shape>
            <v:shape id="_x0000_s1105" style="position:absolute;left:5144;top:122;width:66;height:66" coordorigin="5144,123" coordsize="66,66" path="m5177,123r-13,2l5154,132r-7,11l5144,156r3,12l5154,179r10,7l5177,188r13,-2l5200,179r7,-11l5210,156r-3,-13l5200,132r-10,-7l5177,123xe" fillcolor="#50a45c" stroked="f">
              <v:fill opacity="52428f"/>
              <v:path arrowok="t"/>
            </v:shape>
            <v:shape id="_x0000_s1104" style="position:absolute;left:5144;top:122;width:66;height:66" coordorigin="5144,123" coordsize="66,66" path="m5144,156r3,-13l5154,132r10,-7l5177,123r13,2l5200,132r7,11l5210,156r-3,12l5200,179r-10,7l5177,188r-13,-2l5154,179r-7,-11l5144,156e" filled="f" strokecolor="#50a45c" strokeweight=".1357mm">
              <v:path arrowok="t"/>
            </v:shape>
            <v:shape id="_x0000_s1103" style="position:absolute;left:4512;top:1435;width:66;height:66" coordorigin="4512,1436" coordsize="66,66" path="m4545,1436r-13,2l4522,1445r-7,11l4512,1468r3,13l4522,1492r10,7l4545,1501r12,-2l4568,1492r7,-11l4577,1468r-2,-12l4568,1445r-11,-7l4545,1436xe" fillcolor="#5bbcd6" stroked="f">
              <v:fill opacity="52428f"/>
              <v:path arrowok="t"/>
            </v:shape>
            <v:shape id="_x0000_s1102" style="position:absolute;left:4512;top:1435;width:66;height:66" coordorigin="4512,1436" coordsize="66,66" path="m4512,1468r3,-12l4522,1445r10,-7l4545,1436r12,2l4568,1445r7,11l4577,1468r-2,13l4568,1492r-11,7l4545,1501r-13,-2l4522,1492r-7,-11l4512,1468e" filled="f" strokecolor="#5bbcd6" strokeweight=".1357mm">
              <v:path arrowok="t"/>
            </v:shape>
            <v:shape id="_x0000_s1101" style="position:absolute;left:3639;top:2375;width:66;height:66" coordorigin="3640,2375" coordsize="66,66" path="m3673,2375r-13,3l3649,2385r-7,11l3640,2408r2,13l3649,2431r11,7l3673,2441r12,-3l3696,2431r7,-10l3705,2408r-2,-12l3696,2385r-11,-7l3673,2375xe" fillcolor="#5bbcd6" stroked="f">
              <v:fill opacity="52428f"/>
              <v:path arrowok="t"/>
            </v:shape>
            <v:shape id="_x0000_s1100" style="position:absolute;left:3639;top:2375;width:66;height:66" coordorigin="3640,2375" coordsize="66,66" path="m3640,2408r2,-12l3649,2385r11,-7l3673,2375r12,3l3696,2385r7,11l3705,2408r-2,13l3696,2431r-11,7l3673,2441r-13,-3l3649,2431r-7,-10l3640,2408e" filled="f" strokecolor="#5bbcd6" strokeweight=".1357mm">
              <v:path arrowok="t"/>
            </v:shape>
            <v:shape id="_x0000_s1099" style="position:absolute;left:4297;top:1014;width:66;height:66" coordorigin="4297,1015" coordsize="66,66" path="m4330,1015r-13,2l4307,1024r-7,11l4297,1048r3,12l4307,1071r10,7l4330,1080r13,-2l4353,1071r7,-11l4363,1048r-3,-13l4353,1024r-10,-7l4330,1015xe" fillcolor="#50a45c" stroked="f">
              <v:fill opacity="52428f"/>
              <v:path arrowok="t"/>
            </v:shape>
            <v:shape id="_x0000_s1098" style="position:absolute;left:4297;top:1014;width:66;height:66" coordorigin="4297,1015" coordsize="66,66" path="m4297,1048r3,-13l4307,1024r10,-7l4330,1015r13,2l4353,1024r7,11l4363,1048r-3,12l4353,1071r-10,7l4330,1080r-13,-2l4307,1071r-7,-11l4297,1048e" filled="f" strokecolor="#50a45c" strokeweight=".1357mm">
              <v:path arrowok="t"/>
            </v:shape>
            <v:shape id="_x0000_s1097" style="position:absolute;left:3425;top:1800;width:765;height:649" coordorigin="3426,1800" coordsize="765,649" path="m4164,1800r-74,17l4019,1852r-84,51l3843,1968r-94,74l3703,2081r-87,80l3541,2239r-59,70l3443,2369r-17,44l3426,2429r6,12l3443,2447r17,2l3482,2446r59,-22l3616,2385r87,-55l3796,2263r47,-37l3889,2187r46,-39l4019,2068r71,-76l4145,1923r34,-56l4190,1827r-3,-14l4179,1804r-15,-4xe" fillcolor="red" stroked="f">
              <v:fill opacity="13107f"/>
              <v:path arrowok="t"/>
            </v:shape>
            <v:shape id="_x0000_s1096" style="position:absolute;left:3425;top:1800;width:765;height:649" coordorigin="3426,1800" coordsize="765,649" path="m4190,1827r-3,-14l4179,1804r-15,-4l4145,1801r-89,31l3978,1876r-89,58l3796,2004r-47,38l3703,2081r-87,80l3541,2239r-59,70l3443,2369r-17,44l3426,2429r6,12l3443,2447r17,2l3482,2446r59,-22l3616,2385r87,-55l3796,2263r47,-37l3889,2187r46,-39l4019,2068r71,-76l4145,1923r34,-56l4190,1827xe" filled="f" strokecolor="red" strokeweight=".00192mm">
              <v:path arrowok="t"/>
            </v:shape>
            <v:shape id="_x0000_s1095" style="position:absolute;left:4696;top:328;width:437;height:402" coordorigin="4697,329" coordsize="437,402" path="m5108,329r-72,26l4962,403r-54,42l4855,491r-49,50l4763,589r-47,65l4697,703r,11l4700,722r7,6l4716,730r13,-1l4806,698r75,-51l4935,603r53,-48l5036,506r41,-48l5119,395r15,-44l5132,341r-5,-7l5119,330r-11,-1xe" fillcolor="#50a45c" stroked="f">
              <v:fill opacity="13107f"/>
              <v:path arrowok="t"/>
            </v:shape>
            <v:shape id="_x0000_s1094" style="position:absolute;left:4696;top:328;width:437;height:402" coordorigin="4697,329" coordsize="437,402" path="m5134,351r-2,-10l5127,334r-8,-4l5108,329r-15,2l5036,355r-74,48l4908,445r-53,46l4806,541r-43,48l4716,654r-19,49l4697,714r3,8l4707,728r9,2l4729,729r77,-31l4881,647r54,-44l4988,555r48,-49l5077,458r42,-63l5134,351xe" filled="f" strokecolor="#50a45c" strokeweight=".00192mm">
              <v:path arrowok="t"/>
            </v:shape>
            <v:shape id="_x0000_s1093" style="position:absolute;left:2654;top:2863;width:575;height:131" coordorigin="2654,2863" coordsize="575,131" path="m3128,2863r-91,5l2968,2876r-71,11l2829,2900r-61,16l2697,2940r-43,29l2654,2975r63,18l2741,2993r27,l2829,2990r68,-7l2968,2973r69,-13l3100,2945r76,-24l3229,2885r-2,-6l3154,2863r-26,xe" fillcolor="#f69100" stroked="f">
              <v:fill opacity="13107f"/>
              <v:path arrowok="t"/>
            </v:shape>
            <v:shape id="_x0000_s1092" style="position:absolute;left:2654;top:2863;width:575;height:131" coordorigin="2654,2863" coordsize="575,131" path="m3229,2885r-75,-22l3128,2863r-28,1l3037,2868r-69,8l2897,2887r-68,13l2768,2916r-71,24l2654,2969r,6l2717,2993r24,l2768,2993r61,-3l2897,2983r71,-10l3037,2960r63,-15l3176,2921r53,-36xe" filled="f" strokecolor="#f69100" strokeweight=".00192mm">
              <v:path arrowok="t"/>
            </v:shape>
            <v:shape id="_x0000_s1091" style="position:absolute;left:3697;top:1207;width:795;height:946" coordorigin="3698,1207" coordsize="795,946" path="m4420,1207r-66,11l4272,1257r-92,64l4132,1361r-49,46l4034,1456r-48,53l3940,1565r-44,57l3855,1680r-37,58l3785,1796r-28,55l3716,1954r-18,85l3698,2075r35,67l3785,2153r33,-5l3896,2116r90,-58l4034,2020r49,-43l4132,1929r48,-51l4227,1824r45,-57l4315,1709r39,-58l4389,1593r31,-56l4445,1482r36,-98l4493,1303r-3,-33l4481,1244r-15,-19l4445,1213r-25,-6xe" fillcolor="#5bbcd6" stroked="f">
              <v:fill opacity="13107f"/>
              <v:path arrowok="t"/>
            </v:shape>
            <v:shape id="_x0000_s1090" style="position:absolute;left:3697;top:1207;width:795;height:946" coordorigin="3698,1207" coordsize="795,946" path="m4493,1303r-27,-78l4420,1207r-31,2l4315,1234r-88,52l4132,1361r-49,46l4034,1456r-48,53l3940,1565r-44,57l3855,1680r-37,58l3785,1796r-28,55l3716,1954r-18,85l3698,2075r35,67l3785,2153r33,-5l3896,2116r90,-58l4034,2020r49,-43l4132,1929r48,-51l4227,1824r45,-57l4315,1709r39,-58l4389,1593r31,-56l4445,1482r36,-98l4493,1303xe" filled="f" strokecolor="#5bbcd6" strokeweight=".00192mm">
              <v:path arrowok="t"/>
            </v:shape>
            <v:shape id="_x0000_s1089" style="position:absolute;left:1898;top:131;width:3676;height:3445" coordorigin="1898,131" coordsize="3676,3445" o:spt="100" adj="0,,0" path="m1898,2982r30,m1898,2269r30,m1898,1557r30,m1898,844r30,m1898,131r30,m2010,3576r,-30m2723,3576r,-30m3436,3576r,-30m4148,3576r,-30m4861,3576r,-30m5574,3576r,-30e" filled="f" strokecolor="#333" strokeweight=".20447mm">
              <v:stroke joinstyle="round"/>
              <v:formulas/>
              <v:path arrowok="t" o:connecttype="segments"/>
            </v:shape>
            <v:shape id="_x0000_s1088" type="#_x0000_t202" style="position:absolute;left:5198;top:-141;width:493;height:277" filled="f" stroked="f">
              <v:textbox inset="0,0,0,0">
                <w:txbxContent>
                  <w:p w14:paraId="1EC266BD" w14:textId="77777777" w:rsidR="00A11518" w:rsidRDefault="00A11518">
                    <w:pPr>
                      <w:spacing w:line="232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10"/>
                        <w:sz w:val="15"/>
                      </w:rPr>
                      <w:t>27</w:t>
                    </w:r>
                    <w:r>
                      <w:rPr>
                        <w:rFonts w:ascii="Arial"/>
                        <w:b/>
                        <w:color w:val="50A45C"/>
                        <w:spacing w:val="13"/>
                        <w:position w:val="-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</w:txbxContent>
              </v:textbox>
            </v:shape>
            <v:shape id="_x0000_s1087" type="#_x0000_t202" style="position:absolute;left:4459;top:332;width:189;height:170" filled="f" stroked="f">
              <v:textbox inset="0,0,0,0">
                <w:txbxContent>
                  <w:p w14:paraId="576B41C3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</v:shape>
            <v:shape id="_x0000_s1086" type="#_x0000_t202" style="position:absolute;left:5023;top:223;width:105;height:170" filled="f" stroked="f">
              <v:textbox inset="0,0,0,0">
                <w:txbxContent>
                  <w:p w14:paraId="0C4B157C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1085" type="#_x0000_t202" style="position:absolute;left:4338;top:538;width:958;height:246" filled="f" stroked="f">
              <v:textbox inset="0,0,0,0">
                <w:txbxContent>
                  <w:p w14:paraId="5D03EFEF" w14:textId="77777777" w:rsidR="00A11518" w:rsidRDefault="00A11518">
                    <w:pPr>
                      <w:spacing w:line="245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0A45C"/>
                        <w:spacing w:val="-39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0A45C"/>
                        <w:spacing w:val="-46"/>
                        <w:w w:val="101"/>
                        <w:position w:val="-4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50A45C"/>
                        <w:spacing w:val="-6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79"/>
                        <w:w w:val="101"/>
                        <w:position w:val="-4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</w:txbxContent>
              </v:textbox>
            </v:shape>
            <v:shape id="_x0000_s1084" type="#_x0000_t202" style="position:absolute;left:4831;top:429;width:189;height:170" filled="f" stroked="f">
              <v:textbox inset="0,0,0,0">
                <w:txbxContent>
                  <w:p w14:paraId="76D5E633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</v:shape>
            <v:shape id="_x0000_s1083" type="#_x0000_t202" style="position:absolute;left:5250;top:398;width:105;height:170" filled="f" stroked="f">
              <v:textbox inset="0,0,0,0">
                <w:txbxContent>
                  <w:p w14:paraId="55BCF64C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</v:shape>
            <v:shape id="_x0000_s1082" type="#_x0000_t202" style="position:absolute;left:4140;top:859;width:189;height:170" filled="f" stroked="f">
              <v:textbox inset="0,0,0,0">
                <w:txbxContent>
                  <w:p w14:paraId="6D144CFC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</v:shape>
            <v:shape id="_x0000_s1081" type="#_x0000_t202" style="position:absolute;left:4494;top:826;width:208;height:371" filled="f" stroked="f">
              <v:textbox inset="0,0,0,0">
                <w:txbxContent>
                  <w:p w14:paraId="58171743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  <w:p w14:paraId="08E43D02" w14:textId="77777777" w:rsidR="00A11518" w:rsidRDefault="00A11518">
                    <w:pPr>
                      <w:spacing w:before="28"/>
                      <w:ind w:left="19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v:shape id="_x0000_s1080" type="#_x0000_t202" style="position:absolute;left:3899;top:1186;width:189;height:170" filled="f" stroked="f">
              <v:textbox inset="0,0,0,0">
                <w:txbxContent>
                  <w:p w14:paraId="5F071F29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079" type="#_x0000_t202" style="position:absolute;left:4716;top:666;width:310;height:717" filled="f" stroked="f">
              <v:textbox inset="0,0,0,0">
                <w:txbxContent>
                  <w:p w14:paraId="449EFF8D" w14:textId="77777777" w:rsidR="00A11518" w:rsidRDefault="00A11518">
                    <w:pPr>
                      <w:spacing w:line="169" w:lineRule="exact"/>
                      <w:ind w:left="102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21</w:t>
                    </w:r>
                  </w:p>
                  <w:p w14:paraId="22BEA64E" w14:textId="77777777" w:rsidR="00A11518" w:rsidRDefault="00A11518">
                    <w:pPr>
                      <w:spacing w:before="86"/>
                      <w:ind w:left="20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  <w:p w14:paraId="06FECF43" w14:textId="77777777" w:rsidR="00A11518" w:rsidRDefault="00A11518">
                    <w:pPr>
                      <w:spacing w:before="116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</v:shape>
            <v:shape id="_x0000_s1078" type="#_x0000_t202" style="position:absolute;left:3236;top:1492;width:1306;height:683" filled="f" stroked="f">
              <v:textbox inset="0,0,0,0">
                <w:txbxContent>
                  <w:p w14:paraId="615D4837" w14:textId="77777777" w:rsidR="00A11518" w:rsidRDefault="00A11518">
                    <w:pPr>
                      <w:spacing w:line="169" w:lineRule="exact"/>
                      <w:ind w:right="18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  <w:p w14:paraId="52A85480" w14:textId="77777777" w:rsidR="00A11518" w:rsidRDefault="00A11518">
                    <w:pPr>
                      <w:spacing w:before="33"/>
                      <w:ind w:left="277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5BBCD6"/>
                        <w:spacing w:val="-6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83"/>
                        <w:w w:val="101"/>
                        <w:position w:val="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3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F0000"/>
                        <w:spacing w:val="-55"/>
                        <w:w w:val="101"/>
                        <w:position w:val="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up4</w:t>
                    </w:r>
                  </w:p>
                  <w:p w14:paraId="1EBE8945" w14:textId="77777777" w:rsidR="00A11518" w:rsidRDefault="00A11518">
                    <w:pPr>
                      <w:tabs>
                        <w:tab w:val="left" w:pos="506"/>
                      </w:tabs>
                      <w:spacing w:before="69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color w:val="5BBCD6"/>
                        <w:position w:val="3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pacing w:val="39"/>
                        <w:position w:val="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position w:val="2"/>
                        <w:sz w:val="15"/>
                      </w:rPr>
                      <w:t>2</w:t>
                    </w:r>
                  </w:p>
                </w:txbxContent>
              </v:textbox>
            </v:shape>
            <v:shape id="_x0000_s1077" type="#_x0000_t202" style="position:absolute;left:3187;top:2283;width:105;height:170" filled="f" stroked="f">
              <v:textbox inset="0,0,0,0">
                <w:txbxContent>
                  <w:p w14:paraId="65AF02AA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76" type="#_x0000_t202" style="position:absolute;left:3226;top:2132;width:958;height:258" filled="f" stroked="f">
              <v:textbox inset="0,0,0,0">
                <w:txbxContent>
                  <w:p w14:paraId="32F96499" w14:textId="77777777" w:rsidR="00A11518" w:rsidRDefault="00A11518">
                    <w:pPr>
                      <w:spacing w:line="235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FF0000"/>
                        <w:spacing w:val="-10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76"/>
                        <w:w w:val="101"/>
                        <w:position w:val="-5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F0000"/>
                        <w:spacing w:val="-89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spacing w:val="3"/>
                        <w:w w:val="101"/>
                        <w:position w:val="-5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oup1</w:t>
                    </w:r>
                  </w:p>
                </w:txbxContent>
              </v:textbox>
            </v:shape>
            <v:shape id="_x0000_s1075" type="#_x0000_t202" style="position:absolute;left:3360;top:2523;width:189;height:170" filled="f" stroked="f">
              <v:textbox inset="0,0,0,0">
                <w:txbxContent>
                  <w:p w14:paraId="0555A66A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</w:txbxContent>
              </v:textbox>
            </v:shape>
            <v:shape id="_x0000_s1074" type="#_x0000_t202" style="position:absolute;left:3796;top:2448;width:105;height:170" filled="f" stroked="f">
              <v:textbox inset="0,0,0,0">
                <w:txbxContent>
                  <w:p w14:paraId="76A8A16D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_x0000_s1073" type="#_x0000_t202" style="position:absolute;left:2350;top:2792;width:189;height:170" filled="f" stroked="f">
              <v:textbox inset="0,0,0,0">
                <w:txbxContent>
                  <w:p w14:paraId="15702E59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26</w:t>
                    </w:r>
                  </w:p>
                </w:txbxContent>
              </v:textbox>
            </v:shape>
            <v:shape id="_x0000_s1072" type="#_x0000_t202" style="position:absolute;left:2903;top:2752;width:353;height:170" filled="f" stroked="f">
              <v:textbox inset="0,0,0,0">
                <w:txbxContent>
                  <w:p w14:paraId="4940A289" w14:textId="77777777" w:rsidR="00A11518" w:rsidRDefault="00A11518">
                    <w:pPr>
                      <w:spacing w:line="170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F69100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</v:shape>
            <v:shape id="_x0000_s1071" type="#_x0000_t202" style="position:absolute;left:2375;top:2937;width:958;height:238" filled="f" stroked="f">
              <v:textbox inset="0,0,0,0">
                <w:txbxContent>
                  <w:p w14:paraId="0514B510" w14:textId="77777777" w:rsidR="00A11518" w:rsidRDefault="00A11518">
                    <w:pPr>
                      <w:spacing w:line="237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44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69100"/>
                        <w:spacing w:val="-41"/>
                        <w:w w:val="101"/>
                        <w:position w:val="-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72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F69100"/>
                        <w:spacing w:val="-13"/>
                        <w:w w:val="101"/>
                        <w:position w:val="-3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69100"/>
                        <w:spacing w:val="-31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F69100"/>
                        <w:spacing w:val="-55"/>
                        <w:w w:val="101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9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F69100"/>
                        <w:spacing w:val="-26"/>
                        <w:w w:val="101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01398C2C">
          <v:group id="_x0000_s1028" style="position:absolute;left:0;text-align:left;margin-left:346.55pt;margin-top:-27.15pt;width:171.1pt;height:206pt;z-index:15840256;mso-position-horizontal-relative:page" coordorigin="6931,-543" coordsize="3422,4120">
            <v:rect id="_x0000_s1069" style="position:absolute;left:6960;top:-538;width:3387;height:4084" fillcolor="#e6e6fa" stroked="f">
              <v:fill opacity="13107f"/>
            </v:rect>
            <v:rect id="_x0000_s1068" style="position:absolute;left:6960;top:-538;width:3387;height:4084" filled="f" strokecolor="#9932cc" strokeweight=".20447mm"/>
            <v:shape id="_x0000_s1067" style="position:absolute;left:6960;top:-538;width:3387;height:4084" coordorigin="6961,-537" coordsize="3387,4084" o:spt="100" adj="0,,0" path="m6961,3325r3386,m6961,2617r3386,m6961,1908r3386,m6961,1200r3386,m6961,492r3386,m6961,-217r3386,m7481,3546r,-4083m8190,3546r,-4083m8898,3546r,-4083m9607,3546r,-4083m10315,3546r,-4083e" filled="f" strokecolor="white" strokeweight=".1013mm">
              <v:stroke joinstyle="round"/>
              <v:formulas/>
              <v:path arrowok="t" o:connecttype="segments"/>
            </v:shape>
            <v:shape id="_x0000_s1066" style="position:absolute;left:6960;top:-538;width:3387;height:4084" coordorigin="6961,-537" coordsize="3387,4084" o:spt="100" adj="0,,0" path="m6961,2971r3386,m6961,2263r3386,m6961,1554r3386,m6961,846r3386,m6961,137r3386,m7127,3546r,-4083m7836,3546r,-4083m8544,3546r,-4083m9252,3546r,-4083m9961,3546r,-4083e" filled="f" strokecolor="white" strokeweight=".20447mm">
              <v:stroke joinstyle="round"/>
              <v:formulas/>
              <v:path arrowok="t" o:connecttype="segments"/>
            </v:shape>
            <v:shape id="_x0000_s1065" style="position:absolute;left:6960;top:-538;width:3387;height:4084" coordorigin="6961,-537" coordsize="3387,4084" o:spt="100" adj="0,,0" path="m6961,1554r3386,m8544,3546r,-4083e" filled="f" strokecolor="#9932cc" strokeweight=".44906mm">
              <v:stroke joinstyle="round"/>
              <v:formulas/>
              <v:path arrowok="t" o:connecttype="segments"/>
            </v:shape>
            <v:shape id="_x0000_s1064" style="position:absolute;left:7608;top:2949;width:66;height:66" coordorigin="7609,2949" coordsize="66,66" path="m7642,2949r-13,3l7618,2959r-7,10l7609,2982r2,13l7618,3005r11,7l7642,3015r12,-3l7665,3005r7,-10l7674,2982r-2,-13l7665,2959r-11,-7l7642,2949xe" fillcolor="red" stroked="f">
              <v:fill opacity="52428f"/>
              <v:path arrowok="t"/>
            </v:shape>
            <v:shape id="_x0000_s1063" style="position:absolute;left:7608;top:2949;width:66;height:66" coordorigin="7609,2949" coordsize="66,66" path="m7609,2982r2,-13l7618,2959r11,-7l7642,2949r12,3l7665,2959r7,10l7674,2982r-2,13l7665,3005r-11,7l7642,3015r-13,-3l7618,3005r-7,-10l7609,2982e" filled="f" strokecolor="red" strokeweight=".1357mm">
              <v:path arrowok="t"/>
            </v:shape>
            <v:shape id="_x0000_s1062" style="position:absolute;left:9307;top:1259;width:66;height:66" coordorigin="9307,1259" coordsize="66,66" path="m9340,1259r-13,3l9317,1269r-7,10l9307,1292r3,13l9317,1315r10,7l9340,1325r13,-3l9363,1315r7,-10l9373,1292r-3,-13l9363,1269r-10,-7l9340,1259xe" fillcolor="#50a45c" stroked="f">
              <v:fill opacity="52428f"/>
              <v:path arrowok="t"/>
            </v:shape>
            <v:shape id="_x0000_s1061" style="position:absolute;left:9307;top:1259;width:66;height:66" coordorigin="9307,1259" coordsize="66,66" path="m9307,1292r3,-13l9317,1269r10,-7l9340,1259r13,3l9363,1269r7,10l9373,1292r-3,13l9363,1315r-10,7l9340,1325r-13,-3l9317,1315r-7,-10l9307,1292e" filled="f" strokecolor="#50a45c" strokeweight=".1357mm">
              <v:path arrowok="t"/>
            </v:shape>
            <v:shape id="_x0000_s1060" style="position:absolute;left:7381;top:2597;width:66;height:66" coordorigin="7381,2598" coordsize="66,66" path="m7414,2598r-13,2l7391,2607r-7,11l7381,2630r3,13l7391,2654r10,7l7414,2663r13,-2l7437,2654r7,-11l7447,2630r-3,-12l7437,2607r-10,-7l7414,2598xe" fillcolor="#50a45c" stroked="f">
              <v:fill opacity="52428f"/>
              <v:path arrowok="t"/>
            </v:shape>
            <v:shape id="_x0000_s1059" style="position:absolute;left:7381;top:2597;width:66;height:66" coordorigin="7381,2598" coordsize="66,66" path="m7381,2630r3,-12l7391,2607r10,-7l7414,2598r13,2l7437,2607r7,11l7447,2630r-3,13l7437,2654r-10,7l7414,2663r-13,-2l7391,2654r-7,-11l7381,2630e" filled="f" strokecolor="#50a45c" strokeweight=".1357mm">
              <v:path arrowok="t"/>
            </v:shape>
            <v:shape id="_x0000_s1058" style="position:absolute;left:8458;top:1017;width:66;height:66" coordorigin="8459,1017" coordsize="66,66" path="m8491,1017r-12,3l8468,1027r-7,10l8459,1050r2,13l8468,1073r11,7l8491,1083r13,-3l8515,1073r7,-10l8524,1050r-2,-13l8515,1027r-11,-7l8491,1017xe" fillcolor="#50a45c" stroked="f">
              <v:fill opacity="52428f"/>
              <v:path arrowok="t"/>
            </v:shape>
            <v:shape id="_x0000_s1057" style="position:absolute;left:8458;top:1017;width:66;height:66" coordorigin="8459,1017" coordsize="66,66" path="m8459,1050r2,-13l8468,1027r11,-7l8491,1017r13,3l8515,1027r7,10l8524,1050r-2,13l8515,1073r-11,7l8491,1083r-12,-3l8468,1073r-7,-10l8459,1050e" filled="f" strokecolor="#50a45c" strokeweight=".1357mm">
              <v:path arrowok="t"/>
            </v:shape>
            <v:shape id="_x0000_s1056" style="position:absolute;left:9814;top:131;width:66;height:66" coordorigin="9815,132" coordsize="66,66" path="m9847,132r-12,2l9824,142r-7,10l9815,165r2,12l9824,188r11,7l9847,197r13,-2l9871,188r7,-11l9880,165r-2,-13l9871,142r-11,-8l9847,132xe" fillcolor="#5bbcd6" stroked="f">
              <v:fill opacity="52428f"/>
              <v:path arrowok="t"/>
            </v:shape>
            <v:shape id="_x0000_s1055" style="position:absolute;left:9814;top:131;width:66;height:66" coordorigin="9815,132" coordsize="66,66" path="m9815,165r2,-13l9824,142r11,-8l9847,132r13,2l9871,142r7,10l9880,165r-2,12l9871,188r-11,7l9847,197r-12,-2l9824,188r-7,-11l9815,165e" filled="f" strokecolor="#5bbcd6" strokeweight=".1357mm">
              <v:path arrowok="t"/>
            </v:shape>
            <v:shape id="_x0000_s1054" style="position:absolute;left:7499;top:2639;width:66;height:66" coordorigin="7500,2640" coordsize="66,66" path="m7533,2640r-13,2l7509,2649r-7,11l7500,2673r2,12l7509,2696r11,7l7533,2705r12,-2l7556,2696r7,-11l7565,2673r-2,-13l7556,2649r-11,-7l7533,2640xe" fillcolor="red" stroked="f">
              <v:fill opacity="52428f"/>
              <v:path arrowok="t"/>
            </v:shape>
            <v:shape id="_x0000_s1053" style="position:absolute;left:7499;top:2639;width:66;height:66" coordorigin="7500,2640" coordsize="66,66" path="m7500,2673r2,-13l7509,2649r11,-7l7533,2640r12,2l7556,2649r7,11l7565,2673r-2,12l7556,2696r-11,7l7533,2705r-13,-2l7509,2696r-7,-11l7500,2673e" filled="f" strokecolor="red" strokeweight=".1357mm">
              <v:path arrowok="t"/>
            </v:shape>
            <v:shape id="_x0000_s1052" style="position:absolute;left:9268;top:534;width:66;height:66" coordorigin="9268,534" coordsize="66,66" path="m9301,534r-13,3l9278,544r-7,10l9268,567r3,13l9278,590r10,7l9301,600r12,-3l9324,590r7,-10l9334,567r-3,-13l9324,544r-11,-7l9301,534xe" fillcolor="#5bbcd6" stroked="f">
              <v:fill opacity="52428f"/>
              <v:path arrowok="t"/>
            </v:shape>
            <v:shape id="_x0000_s1051" style="position:absolute;left:9268;top:534;width:66;height:66" coordorigin="9268,534" coordsize="66,66" path="m9268,567r3,-13l9278,544r10,-7l9301,534r12,3l9324,544r7,10l9334,567r-3,13l9324,590r-11,7l9301,600r-13,-3l9278,590r-7,-10l9268,567e" filled="f" strokecolor="#5bbcd6" strokeweight=".1357mm">
              <v:path arrowok="t"/>
            </v:shape>
            <v:shape id="_x0000_s1050" style="position:absolute;left:8826;top:961;width:66;height:66" coordorigin="8827,961" coordsize="66,66" path="m8859,961r-12,3l8836,971r-7,10l8827,994r2,13l8836,1017r11,7l8859,1027r13,-3l8883,1017r7,-10l8892,994r-2,-13l8883,971r-11,-7l8859,961xe" fillcolor="#f69100" stroked="f">
              <v:fill opacity="52428f"/>
              <v:path arrowok="t"/>
            </v:shape>
            <v:shape id="_x0000_s1049" style="position:absolute;left:8826;top:961;width:66;height:66" coordorigin="8827,961" coordsize="66,66" path="m8827,994r2,-13l8836,971r11,-7l8859,961r13,3l8883,971r7,10l8892,994r-2,13l8883,1017r-11,7l8859,1027r-12,-3l8836,1017r-7,-10l8827,994e" filled="f" strokecolor="#f69100" strokeweight=".1357mm">
              <v:path arrowok="t"/>
            </v:shape>
            <v:shape id="_x0000_s1048" style="position:absolute;left:9407;top:14;width:66;height:66" coordorigin="9407,15" coordsize="66,66" path="m9440,15r-13,2l9417,25r-7,10l9407,48r3,12l9417,71r10,7l9440,80r13,-2l9463,71r7,-11l9473,48r-3,-13l9463,25r-10,-8l9440,15xe" fillcolor="#5bbcd6" stroked="f">
              <v:fill opacity="52428f"/>
              <v:path arrowok="t"/>
            </v:shape>
            <v:shape id="_x0000_s1047" style="position:absolute;left:9407;top:14;width:66;height:66" coordorigin="9407,15" coordsize="66,66" path="m9407,48r3,-13l9417,25r10,-8l9440,15r13,2l9463,25r7,10l9473,48r-3,12l9463,71r-10,7l9440,80r-13,-2l9417,71r-7,-11l9407,48e" filled="f" strokecolor="#5bbcd6" strokeweight=".1357mm">
              <v:path arrowok="t"/>
            </v:shape>
            <v:shape id="_x0000_s1046" style="position:absolute;left:9355;top:587;width:66;height:66" coordorigin="9356,587" coordsize="66,66" path="m9388,587r-12,3l9365,597r-7,11l9356,620r2,13l9365,643r11,7l9388,653r13,-3l9412,643r7,-10l9421,620r-2,-12l9412,597r-11,-7l9388,587xe" fillcolor="#5bbcd6" stroked="f">
              <v:fill opacity="52428f"/>
              <v:path arrowok="t"/>
            </v:shape>
            <v:shape id="_x0000_s1045" style="position:absolute;left:9355;top:587;width:66;height:66" coordorigin="9356,587" coordsize="66,66" path="m9356,620r2,-12l9365,597r11,-7l9388,587r13,3l9412,597r7,11l9421,620r-2,13l9412,643r-11,7l9388,653r-12,-3l9365,643r-7,-10l9356,620e" filled="f" strokecolor="#5bbcd6" strokeweight=".1357mm">
              <v:path arrowok="t"/>
            </v:shape>
            <v:shape id="_x0000_s1044" type="#_x0000_t75" style="position:absolute;left:7714;top:1140;width:1481;height:1651">
              <v:imagedata r:id="rId28" o:title=""/>
            </v:shape>
            <v:shape id="_x0000_s1043" style="position:absolute;left:8923;top:139;width:805;height:824" coordorigin="8924,139" coordsize="805,824" path="m9680,139r-93,35l9505,226r-93,72l9363,340r-50,45l9264,432r-49,50l9169,532r-45,51l9083,633r-38,49l8983,773r-41,78l8924,911r,21l8930,949r12,10l8960,962r23,-2l9045,937r79,-47l9215,823r49,-40l9313,740r50,-47l9412,645r47,-50l9505,544r43,-51l9587,444r67,-94l9701,268r24,-64l9728,179r-3,-19l9716,147r-15,-7l9680,139xe" fillcolor="#5bbcd6" stroked="f">
              <v:fill opacity="13107f"/>
              <v:path arrowok="t"/>
            </v:shape>
            <v:shape id="_x0000_s1042" style="position:absolute;left:8923;top:139;width:805;height:824" coordorigin="8924,139" coordsize="805,824" path="m9728,179r-3,-19l9716,147r-15,-7l9680,139r-26,6l9587,174r-82,52l9412,298r-49,42l9313,385r-49,47l9215,482r-46,50l9124,583r-41,50l9045,682r-62,91l8942,851r-18,60l8924,932r6,17l8942,959r18,3l8983,960r62,-23l9124,890r91,-67l9264,783r49,-43l9363,693r49,-48l9459,595r46,-51l9548,493r39,-49l9654,350r47,-82l9725,204r3,-25xe" filled="f" strokecolor="#5bbcd6" strokeweight=".00192mm">
              <v:path arrowok="t"/>
            </v:shape>
            <v:shape id="_x0000_s1041" style="position:absolute;left:6930;top:137;width:3030;height:3439" coordorigin="6931,137" coordsize="3030,3439" o:spt="100" adj="0,,0" path="m6931,2971r30,m6931,2263r30,m6931,1554r30,m6931,846r30,m6931,137r30,m7127,3576r,-30m7836,3576r,-30m8544,3576r,-30m9252,3576r,-30m9961,3576r,-30e" filled="f" strokecolor="#333" strokeweight=".20447mm">
              <v:stroke joinstyle="round"/>
              <v:formulas/>
              <v:path arrowok="t" o:connecttype="segments"/>
            </v:shape>
            <v:shape id="_x0000_s1040" type="#_x0000_t202" style="position:absolute;left:9443;top:-141;width:189;height:170" filled="f" stroked="f">
              <v:textbox inset="0,0,0,0">
                <w:txbxContent>
                  <w:p w14:paraId="7DEE08E8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</w:txbxContent>
              </v:textbox>
            </v:shape>
            <v:shape id="_x0000_s1039" type="#_x0000_t202" style="position:absolute;left:9850;top:-24;width:189;height:170" filled="f" stroked="f">
              <v:textbox inset="0,0,0,0">
                <w:txbxContent>
                  <w:p w14:paraId="25DC88B1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v:shape id="_x0000_s1038" type="#_x0000_t202" style="position:absolute;left:8943;top:314;width:958;height:498" filled="f" stroked="f">
              <v:textbox inset="0,0,0,0">
                <w:txbxContent>
                  <w:p w14:paraId="4E8034AE" w14:textId="77777777" w:rsidR="00A11518" w:rsidRDefault="00A11518">
                    <w:pPr>
                      <w:spacing w:line="239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position w:val="-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j.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position w:val="-3"/>
                        <w:sz w:val="15"/>
                      </w:rPr>
                      <w:t>0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group4</w:t>
                    </w:r>
                  </w:p>
                  <w:p w14:paraId="2771C8BC" w14:textId="77777777" w:rsidR="00A11518" w:rsidRDefault="00A11518">
                    <w:pPr>
                      <w:spacing w:before="86"/>
                      <w:ind w:left="124" w:right="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</w:p>
                </w:txbxContent>
              </v:textbox>
            </v:shape>
            <v:shape id="_x0000_s1037" type="#_x0000_t202" style="position:absolute;left:8320;top:861;width:189;height:170" filled="f" stroked="f">
              <v:textbox inset="0,0,0,0">
                <w:txbxContent>
                  <w:p w14:paraId="3EB35F38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</v:shape>
            <v:shape id="_x0000_s1036" type="#_x0000_t202" style="position:absolute;left:8705;top:804;width:189;height:170" filled="f" stroked="f">
              <v:textbox inset="0,0,0,0">
                <w:txbxContent>
                  <w:p w14:paraId="1FBED35B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</v:shape>
            <v:shape id="_x0000_s1035" type="#_x0000_t202" style="position:absolute;left:8012;top:1037;width:189;height:170" filled="f" stroked="f">
              <v:textbox inset="0,0,0,0">
                <w:txbxContent>
                  <w:p w14:paraId="198CC860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</v:shape>
            <v:shape id="_x0000_s1034" type="#_x0000_t202" style="position:absolute;left:8334;top:991;width:1017;height:272" filled="f" stroked="f">
              <v:textbox inset="0,0,0,0">
                <w:txbxContent>
                  <w:p w14:paraId="33B36E59" w14:textId="77777777" w:rsidR="00A11518" w:rsidRDefault="00A11518">
                    <w:pPr>
                      <w:spacing w:line="270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38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48"/>
                        <w:w w:val="101"/>
                        <w:position w:val="9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66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19"/>
                        <w:w w:val="101"/>
                        <w:position w:val="9"/>
                        <w:sz w:val="15"/>
                      </w:rPr>
                      <w:t>1</w:t>
                    </w:r>
                    <w:proofErr w:type="spellStart"/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53"/>
                        <w:w w:val="102"/>
                        <w:sz w:val="18"/>
                      </w:rPr>
                      <w:t>o</w:t>
                    </w:r>
                    <w:proofErr w:type="spellEnd"/>
                    <w:r>
                      <w:rPr>
                        <w:rFonts w:ascii="Arial"/>
                        <w:b/>
                        <w:color w:val="50A45C"/>
                        <w:spacing w:val="-32"/>
                        <w:w w:val="101"/>
                        <w:position w:val="10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82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1"/>
                        <w:position w:val="10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F69100"/>
                        <w:spacing w:val="-8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0A45C"/>
                        <w:spacing w:val="-78"/>
                        <w:w w:val="101"/>
                        <w:position w:val="9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26"/>
                        <w:w w:val="102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9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7917;top:1231;width:958;height:865" filled="f" stroked="f">
              <v:textbox inset="0,0,0,0">
                <w:txbxContent>
                  <w:p w14:paraId="75645EF8" w14:textId="77777777" w:rsidR="00A11518" w:rsidRDefault="00A11518">
                    <w:pPr>
                      <w:spacing w:line="232" w:lineRule="auto"/>
                      <w:ind w:left="20" w:right="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3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position w:val="-4"/>
                        <w:sz w:val="15"/>
                      </w:rPr>
                      <w:t>8</w:t>
                    </w:r>
                  </w:p>
                  <w:p w14:paraId="269C42A9" w14:textId="77777777" w:rsidR="00A11518" w:rsidRDefault="00A11518">
                    <w:pPr>
                      <w:tabs>
                        <w:tab w:val="left" w:pos="639"/>
                      </w:tabs>
                      <w:spacing w:before="13" w:line="158" w:lineRule="exact"/>
                      <w:ind w:left="145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color w:val="F69100"/>
                        <w:position w:val="1"/>
                        <w:sz w:val="15"/>
                      </w:rPr>
                      <w:t>4</w:t>
                    </w:r>
                  </w:p>
                  <w:p w14:paraId="53B61CE4" w14:textId="77777777" w:rsidR="00A11518" w:rsidRDefault="00A11518">
                    <w:pPr>
                      <w:spacing w:line="184" w:lineRule="exact"/>
                      <w:ind w:right="1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50A45C"/>
                        <w:spacing w:val="-38"/>
                        <w:w w:val="102"/>
                        <w:sz w:val="18"/>
                      </w:rPr>
                      <w:t>g</w:t>
                    </w:r>
                    <w:proofErr w:type="spellEnd"/>
                    <w:r>
                      <w:rPr>
                        <w:rFonts w:ascii="Arial"/>
                        <w:b/>
                        <w:color w:val="50A45C"/>
                        <w:spacing w:val="-47"/>
                        <w:w w:val="101"/>
                        <w:position w:val="5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25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64"/>
                        <w:w w:val="101"/>
                        <w:position w:val="5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  <w:p w14:paraId="0C7F4C52" w14:textId="77777777" w:rsidR="00A11518" w:rsidRDefault="00A11518">
                    <w:pPr>
                      <w:tabs>
                        <w:tab w:val="left" w:pos="718"/>
                      </w:tabs>
                      <w:spacing w:line="139" w:lineRule="exact"/>
                      <w:ind w:left="21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1"/>
                        <w:sz w:val="15"/>
                      </w:rPr>
                      <w:t>18</w:t>
                    </w:r>
                    <w:r>
                      <w:rPr>
                        <w:rFonts w:ascii="Arial"/>
                        <w:b/>
                        <w:color w:val="50A45C"/>
                        <w:position w:val="1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  <w:p w14:paraId="0A9F9213" w14:textId="77777777" w:rsidR="00A11518" w:rsidRDefault="00A11518">
                    <w:pPr>
                      <w:spacing w:line="149" w:lineRule="exact"/>
                      <w:ind w:left="9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_x0000_s1032" type="#_x0000_t202" style="position:absolute;left:8864;top:1284;width:625;height:246" filled="f" stroked="f">
              <v:textbox inset="0,0,0,0">
                <w:txbxContent>
                  <w:p w14:paraId="549F61C3" w14:textId="77777777" w:rsidR="00A11518" w:rsidRDefault="00A11518">
                    <w:pPr>
                      <w:spacing w:line="230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7"/>
                        <w:sz w:val="15"/>
                      </w:rPr>
                      <w:t>26</w:t>
                    </w:r>
                    <w:r>
                      <w:rPr>
                        <w:rFonts w:ascii="Arial"/>
                        <w:b/>
                        <w:color w:val="F69100"/>
                        <w:spacing w:val="8"/>
                        <w:position w:val="-7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-2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7753;top:2133;width:189;height:170" filled="f" stroked="f">
              <v:textbox inset="0,0,0,0">
                <w:txbxContent>
                  <w:p w14:paraId="317A07CB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</v:shape>
            <v:shape id="_x0000_s1030" type="#_x0000_t202" style="position:absolute;left:8240;top:2031;width:105;height:170" filled="f" stroked="f">
              <v:textbox inset="0,0,0,0">
                <w:txbxContent>
                  <w:p w14:paraId="0A7C3C90" w14:textId="77777777" w:rsidR="00A11518" w:rsidRDefault="00A11518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</v:shape>
            <v:shape id="_x0000_s1029" type="#_x0000_t202" style="position:absolute;left:7285;top:2248;width:1079;height:926" filled="f" stroked="f">
              <v:textbox inset="0,0,0,0">
                <w:txbxContent>
                  <w:p w14:paraId="46C1D9D1" w14:textId="77777777" w:rsidR="00A11518" w:rsidRDefault="00A11518">
                    <w:pPr>
                      <w:spacing w:line="169" w:lineRule="exact"/>
                      <w:ind w:left="715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2</w:t>
                    </w:r>
                  </w:p>
                  <w:p w14:paraId="15CDF468" w14:textId="77777777" w:rsidR="00A11518" w:rsidRDefault="00A11518">
                    <w:pPr>
                      <w:spacing w:line="207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50A45C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adj.group1</w:t>
                    </w:r>
                  </w:p>
                  <w:p w14:paraId="1925E637" w14:textId="77777777" w:rsidR="00A11518" w:rsidRDefault="00A11518">
                    <w:pPr>
                      <w:spacing w:before="68"/>
                      <w:ind w:left="25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  <w:r>
                      <w:rPr>
                        <w:rFonts w:ascii="Arial"/>
                        <w:b/>
                        <w:color w:val="FF0000"/>
                        <w:spacing w:val="37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position w:val="-7"/>
                        <w:sz w:val="15"/>
                      </w:rPr>
                      <w:t>25</w:t>
                    </w:r>
                  </w:p>
                  <w:p w14:paraId="5DFD9ACE" w14:textId="77777777" w:rsidR="00A11518" w:rsidRDefault="00A11518">
                    <w:pPr>
                      <w:spacing w:before="57"/>
                      <w:ind w:left="22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10"/>
          <w:position w:val="1"/>
          <w:sz w:val="9"/>
        </w:rPr>
        <w:t>1.0</w:t>
      </w:r>
      <w:r>
        <w:rPr>
          <w:rFonts w:ascii="Arial"/>
          <w:color w:val="4D4D4D"/>
          <w:w w:val="110"/>
          <w:position w:val="1"/>
          <w:sz w:val="9"/>
        </w:rPr>
        <w:tab/>
      </w:r>
      <w:r>
        <w:rPr>
          <w:rFonts w:ascii="Arial"/>
          <w:color w:val="4D4D4D"/>
          <w:w w:val="110"/>
          <w:sz w:val="9"/>
        </w:rPr>
        <w:t>1.0</w:t>
      </w:r>
    </w:p>
    <w:p w14:paraId="0763F187" w14:textId="77777777" w:rsidR="00693923" w:rsidRDefault="00693923">
      <w:pPr>
        <w:pStyle w:val="BodyText"/>
        <w:rPr>
          <w:rFonts w:ascii="Arial"/>
          <w:sz w:val="20"/>
        </w:rPr>
      </w:pPr>
    </w:p>
    <w:p w14:paraId="203572E7" w14:textId="77777777" w:rsidR="00693923" w:rsidRDefault="00693923">
      <w:pPr>
        <w:pStyle w:val="BodyText"/>
        <w:spacing w:before="5"/>
        <w:rPr>
          <w:rFonts w:ascii="Arial"/>
          <w:sz w:val="23"/>
        </w:rPr>
      </w:pPr>
    </w:p>
    <w:p w14:paraId="3D85DDDC" w14:textId="77777777" w:rsidR="00693923" w:rsidRDefault="00693923">
      <w:pPr>
        <w:pStyle w:val="BodyText"/>
        <w:spacing w:before="2"/>
        <w:rPr>
          <w:rFonts w:ascii="Arial"/>
          <w:sz w:val="9"/>
        </w:rPr>
      </w:pPr>
    </w:p>
    <w:p w14:paraId="539D27DF" w14:textId="77777777" w:rsidR="00693923" w:rsidRDefault="00A11518">
      <w:pPr>
        <w:tabs>
          <w:tab w:val="left" w:pos="5511"/>
        </w:tabs>
        <w:ind w:left="478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  <w:r>
        <w:rPr>
          <w:rFonts w:ascii="Arial"/>
          <w:color w:val="4D4D4D"/>
          <w:w w:val="110"/>
          <w:sz w:val="9"/>
        </w:rPr>
        <w:tab/>
        <w:t>0.5</w:t>
      </w:r>
    </w:p>
    <w:p w14:paraId="4F0F85E1" w14:textId="77777777" w:rsidR="00693923" w:rsidRDefault="00693923">
      <w:pPr>
        <w:pStyle w:val="BodyText"/>
        <w:rPr>
          <w:rFonts w:ascii="Arial"/>
          <w:sz w:val="20"/>
        </w:rPr>
      </w:pPr>
    </w:p>
    <w:p w14:paraId="218FE9D9" w14:textId="77777777" w:rsidR="00693923" w:rsidRDefault="00693923">
      <w:pPr>
        <w:pStyle w:val="BodyText"/>
        <w:spacing w:before="7"/>
        <w:rPr>
          <w:rFonts w:ascii="Arial"/>
          <w:sz w:val="23"/>
        </w:rPr>
      </w:pPr>
    </w:p>
    <w:p w14:paraId="290AECE5" w14:textId="77777777" w:rsidR="00693923" w:rsidRDefault="00693923">
      <w:pPr>
        <w:pStyle w:val="BodyText"/>
        <w:spacing w:before="2"/>
        <w:rPr>
          <w:rFonts w:ascii="Arial"/>
          <w:sz w:val="9"/>
        </w:rPr>
      </w:pPr>
    </w:p>
    <w:p w14:paraId="232ED679" w14:textId="77777777" w:rsidR="00693923" w:rsidRDefault="00A11518">
      <w:pPr>
        <w:tabs>
          <w:tab w:val="left" w:pos="5511"/>
        </w:tabs>
        <w:spacing w:before="1"/>
        <w:ind w:left="478"/>
        <w:rPr>
          <w:rFonts w:ascii="Arial"/>
          <w:sz w:val="9"/>
        </w:rPr>
      </w:pPr>
      <w:r>
        <w:pict w14:anchorId="17C334A6">
          <v:shape id="_x0000_s1027" type="#_x0000_t202" style="position:absolute;left:0;text-align:left;margin-left:74.9pt;margin-top:-6.65pt;width:8.7pt;height:13.1pt;z-index:15840768;mso-position-horizontal-relative:page" filled="f" stroked="f">
            <v:textbox style="layout-flow:vertical;mso-layout-flow-alt:bottom-to-top" inset="0,0,0,0">
              <w:txbxContent>
                <w:p w14:paraId="64A6FAD4" w14:textId="77777777" w:rsidR="00A11518" w:rsidRDefault="00A11518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36C794C8">
          <v:shape id="_x0000_s1026" type="#_x0000_t202" style="position:absolute;left:0;text-align:left;margin-left:326.55pt;margin-top:-6.65pt;width:8.7pt;height:13.1pt;z-index:-17650688;mso-position-horizontal-relative:page" filled="f" stroked="f">
            <v:textbox style="layout-flow:vertical;mso-layout-flow-alt:bottom-to-top" inset="0,0,0,0">
              <w:txbxContent>
                <w:p w14:paraId="6F0481E6" w14:textId="77777777" w:rsidR="00A11518" w:rsidRDefault="00A11518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10"/>
          <w:sz w:val="9"/>
        </w:rPr>
        <w:t>0.0</w:t>
      </w:r>
      <w:r>
        <w:rPr>
          <w:rFonts w:ascii="Arial"/>
          <w:color w:val="4D4D4D"/>
          <w:w w:val="110"/>
          <w:sz w:val="9"/>
        </w:rPr>
        <w:tab/>
        <w:t>0.0</w:t>
      </w:r>
    </w:p>
    <w:p w14:paraId="56E6AC28" w14:textId="77777777" w:rsidR="00693923" w:rsidRDefault="00693923">
      <w:pPr>
        <w:pStyle w:val="BodyText"/>
        <w:rPr>
          <w:rFonts w:ascii="Arial"/>
          <w:sz w:val="20"/>
        </w:rPr>
      </w:pPr>
    </w:p>
    <w:p w14:paraId="6A677051" w14:textId="77777777" w:rsidR="00693923" w:rsidRDefault="00693923">
      <w:pPr>
        <w:pStyle w:val="BodyText"/>
        <w:spacing w:before="4"/>
        <w:rPr>
          <w:rFonts w:ascii="Arial"/>
          <w:sz w:val="23"/>
        </w:rPr>
      </w:pPr>
    </w:p>
    <w:p w14:paraId="1D4CC1F3" w14:textId="77777777" w:rsidR="00693923" w:rsidRDefault="00A11518">
      <w:pPr>
        <w:tabs>
          <w:tab w:val="left" w:pos="5454"/>
        </w:tabs>
        <w:spacing w:before="100"/>
        <w:ind w:left="421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  <w:r>
        <w:rPr>
          <w:rFonts w:ascii="Arial" w:hAnsi="Arial"/>
          <w:color w:val="4D4D4D"/>
          <w:w w:val="110"/>
          <w:sz w:val="9"/>
        </w:rPr>
        <w:tab/>
      </w:r>
      <w:r>
        <w:rPr>
          <w:rFonts w:ascii="Arial" w:hAnsi="Arial"/>
          <w:color w:val="4D4D4D"/>
          <w:w w:val="110"/>
          <w:position w:val="1"/>
          <w:sz w:val="9"/>
        </w:rPr>
        <w:t>−0.5</w:t>
      </w:r>
    </w:p>
    <w:p w14:paraId="24B937AF" w14:textId="77777777" w:rsidR="00693923" w:rsidRDefault="00693923">
      <w:pPr>
        <w:pStyle w:val="BodyText"/>
        <w:rPr>
          <w:rFonts w:ascii="Arial"/>
          <w:sz w:val="20"/>
        </w:rPr>
      </w:pPr>
    </w:p>
    <w:p w14:paraId="7099F516" w14:textId="77777777" w:rsidR="00693923" w:rsidRDefault="00693923">
      <w:pPr>
        <w:pStyle w:val="BodyText"/>
        <w:rPr>
          <w:rFonts w:ascii="Arial"/>
          <w:sz w:val="23"/>
        </w:rPr>
      </w:pPr>
    </w:p>
    <w:p w14:paraId="5D5C35E4" w14:textId="77777777" w:rsidR="00693923" w:rsidRDefault="00A11518">
      <w:pPr>
        <w:tabs>
          <w:tab w:val="left" w:pos="5454"/>
        </w:tabs>
        <w:spacing w:before="105"/>
        <w:ind w:left="421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  <w:r>
        <w:rPr>
          <w:rFonts w:ascii="Arial" w:hAnsi="Arial"/>
          <w:color w:val="4D4D4D"/>
          <w:w w:val="110"/>
          <w:sz w:val="9"/>
        </w:rPr>
        <w:tab/>
      </w:r>
      <w:r>
        <w:rPr>
          <w:rFonts w:ascii="Arial" w:hAnsi="Arial"/>
          <w:color w:val="4D4D4D"/>
          <w:w w:val="110"/>
          <w:position w:val="1"/>
          <w:sz w:val="9"/>
        </w:rPr>
        <w:t>−1.0</w:t>
      </w:r>
    </w:p>
    <w:p w14:paraId="358C510F" w14:textId="77777777" w:rsidR="00693923" w:rsidRDefault="00693923">
      <w:pPr>
        <w:pStyle w:val="BodyText"/>
        <w:rPr>
          <w:rFonts w:ascii="Arial"/>
          <w:sz w:val="20"/>
        </w:rPr>
      </w:pPr>
    </w:p>
    <w:p w14:paraId="630E6F22" w14:textId="77777777" w:rsidR="00693923" w:rsidRDefault="00693923">
      <w:pPr>
        <w:pStyle w:val="BodyText"/>
        <w:spacing w:before="8"/>
        <w:rPr>
          <w:rFonts w:ascii="Arial"/>
          <w:sz w:val="18"/>
        </w:rPr>
      </w:pPr>
    </w:p>
    <w:p w14:paraId="3BCA5E84" w14:textId="77777777" w:rsidR="00693923" w:rsidRDefault="00693923">
      <w:pPr>
        <w:rPr>
          <w:rFonts w:ascii="Arial"/>
          <w:sz w:val="18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5D98CEC2" w14:textId="77777777" w:rsidR="00693923" w:rsidRDefault="00693923">
      <w:pPr>
        <w:pStyle w:val="BodyText"/>
        <w:spacing w:before="1"/>
        <w:rPr>
          <w:rFonts w:ascii="Arial"/>
          <w:sz w:val="9"/>
        </w:rPr>
      </w:pPr>
    </w:p>
    <w:p w14:paraId="4A40DC64" w14:textId="77777777" w:rsidR="00693923" w:rsidRDefault="00A11518">
      <w:pPr>
        <w:tabs>
          <w:tab w:val="left" w:pos="1366"/>
          <w:tab w:val="left" w:pos="2079"/>
          <w:tab w:val="left" w:pos="2820"/>
          <w:tab w:val="left" w:pos="3533"/>
          <w:tab w:val="left" w:pos="4246"/>
        </w:tabs>
        <w:ind w:left="653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−1.5</w:t>
      </w:r>
      <w:r>
        <w:rPr>
          <w:rFonts w:ascii="Arial" w:hAnsi="Arial"/>
          <w:color w:val="4D4D4D"/>
          <w:w w:val="110"/>
          <w:sz w:val="9"/>
        </w:rPr>
        <w:tab/>
        <w:t>−1.0</w:t>
      </w:r>
      <w:r>
        <w:rPr>
          <w:rFonts w:ascii="Arial" w:hAnsi="Arial"/>
          <w:color w:val="4D4D4D"/>
          <w:w w:val="110"/>
          <w:sz w:val="9"/>
        </w:rPr>
        <w:tab/>
        <w:t>−0.5</w:t>
      </w:r>
      <w:r>
        <w:rPr>
          <w:rFonts w:ascii="Arial" w:hAnsi="Arial"/>
          <w:color w:val="4D4D4D"/>
          <w:w w:val="110"/>
          <w:sz w:val="9"/>
        </w:rPr>
        <w:tab/>
        <w:t>0.0</w:t>
      </w:r>
      <w:r>
        <w:rPr>
          <w:rFonts w:ascii="Arial" w:hAnsi="Arial"/>
          <w:color w:val="4D4D4D"/>
          <w:w w:val="110"/>
          <w:sz w:val="9"/>
        </w:rPr>
        <w:tab/>
        <w:t>0.5</w:t>
      </w:r>
      <w:r>
        <w:rPr>
          <w:rFonts w:ascii="Arial" w:hAnsi="Arial"/>
          <w:color w:val="4D4D4D"/>
          <w:w w:val="110"/>
          <w:sz w:val="9"/>
        </w:rPr>
        <w:tab/>
        <w:t>1.0</w:t>
      </w:r>
    </w:p>
    <w:p w14:paraId="3553C218" w14:textId="77777777" w:rsidR="00693923" w:rsidRDefault="00A11518">
      <w:pPr>
        <w:spacing w:before="5"/>
        <w:ind w:left="2581" w:right="1576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6949DD6C" w14:textId="77777777" w:rsidR="00693923" w:rsidRDefault="00A11518">
      <w:pPr>
        <w:pStyle w:val="BodyText"/>
        <w:spacing w:before="1"/>
        <w:rPr>
          <w:rFonts w:ascii="Arial"/>
          <w:sz w:val="9"/>
        </w:rPr>
      </w:pPr>
      <w:r>
        <w:br w:type="column"/>
      </w:r>
    </w:p>
    <w:p w14:paraId="51C055BE" w14:textId="77777777" w:rsidR="00693923" w:rsidRDefault="00A11518">
      <w:pPr>
        <w:tabs>
          <w:tab w:val="left" w:pos="1362"/>
          <w:tab w:val="left" w:pos="2098"/>
          <w:tab w:val="left" w:pos="2807"/>
          <w:tab w:val="left" w:pos="3515"/>
        </w:tabs>
        <w:ind w:left="653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  <w:r>
        <w:rPr>
          <w:rFonts w:ascii="Arial" w:hAnsi="Arial"/>
          <w:color w:val="4D4D4D"/>
          <w:w w:val="110"/>
          <w:sz w:val="9"/>
        </w:rPr>
        <w:tab/>
        <w:t>−0.5</w:t>
      </w:r>
      <w:r>
        <w:rPr>
          <w:rFonts w:ascii="Arial" w:hAnsi="Arial"/>
          <w:color w:val="4D4D4D"/>
          <w:w w:val="110"/>
          <w:sz w:val="9"/>
        </w:rPr>
        <w:tab/>
        <w:t>0.0</w:t>
      </w:r>
      <w:r>
        <w:rPr>
          <w:rFonts w:ascii="Arial" w:hAnsi="Arial"/>
          <w:color w:val="4D4D4D"/>
          <w:w w:val="110"/>
          <w:sz w:val="9"/>
        </w:rPr>
        <w:tab/>
        <w:t>0.5</w:t>
      </w:r>
      <w:r>
        <w:rPr>
          <w:rFonts w:ascii="Arial" w:hAnsi="Arial"/>
          <w:color w:val="4D4D4D"/>
          <w:w w:val="110"/>
          <w:sz w:val="9"/>
        </w:rPr>
        <w:tab/>
        <w:t>1.0</w:t>
      </w:r>
    </w:p>
    <w:p w14:paraId="5AA64E3C" w14:textId="77777777" w:rsidR="00693923" w:rsidRDefault="00A11518">
      <w:pPr>
        <w:spacing w:before="5"/>
        <w:ind w:left="2145" w:right="2172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2</w:t>
      </w:r>
    </w:p>
    <w:p w14:paraId="3914496F" w14:textId="77777777" w:rsidR="00693923" w:rsidRDefault="00693923">
      <w:pPr>
        <w:jc w:val="center"/>
        <w:rPr>
          <w:rFonts w:ascii="Arial"/>
          <w:sz w:val="12"/>
        </w:rPr>
        <w:sectPr w:rsidR="00693923">
          <w:type w:val="continuous"/>
          <w:pgSz w:w="12240" w:h="15840"/>
          <w:pgMar w:top="1380" w:right="1280" w:bottom="280" w:left="1260" w:header="720" w:footer="720" w:gutter="0"/>
          <w:cols w:num="2" w:space="720" w:equalWidth="0">
            <w:col w:w="4422" w:space="695"/>
            <w:col w:w="4583"/>
          </w:cols>
        </w:sectPr>
      </w:pPr>
    </w:p>
    <w:p w14:paraId="5A5207E8" w14:textId="77777777" w:rsidR="00693923" w:rsidRDefault="00693923">
      <w:pPr>
        <w:pStyle w:val="BodyText"/>
        <w:spacing w:before="6"/>
        <w:rPr>
          <w:rFonts w:ascii="Arial"/>
          <w:sz w:val="19"/>
        </w:rPr>
      </w:pPr>
    </w:p>
    <w:p w14:paraId="18062E4B" w14:textId="77777777" w:rsidR="00693923" w:rsidRDefault="00A11518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17</w:t>
      </w:r>
    </w:p>
    <w:p w14:paraId="402AB303" w14:textId="77777777" w:rsidR="00693923" w:rsidRDefault="00693923">
      <w:pPr>
        <w:pStyle w:val="BodyText"/>
        <w:rPr>
          <w:i/>
          <w:sz w:val="34"/>
        </w:rPr>
      </w:pPr>
    </w:p>
    <w:p w14:paraId="412243AB" w14:textId="77777777" w:rsidR="00693923" w:rsidRDefault="00A11518">
      <w:pPr>
        <w:pStyle w:val="BodyText"/>
        <w:spacing w:before="270" w:line="355" w:lineRule="auto"/>
        <w:ind w:left="171" w:right="142" w:firstLine="8"/>
      </w:pPr>
      <w:r>
        <w:rPr>
          <w:w w:val="95"/>
        </w:rPr>
        <w:t>more</w:t>
      </w:r>
      <w:r>
        <w:rPr>
          <w:spacing w:val="11"/>
          <w:w w:val="95"/>
        </w:rPr>
        <w:t xml:space="preserve"> </w:t>
      </w:r>
      <w:r>
        <w:rPr>
          <w:w w:val="95"/>
        </w:rPr>
        <w:t>explanation.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experiment,</w:t>
      </w:r>
      <w:r>
        <w:rPr>
          <w:spacing w:val="12"/>
          <w:w w:val="95"/>
        </w:rPr>
        <w:t xml:space="preserve"> </w:t>
      </w:r>
      <w:r>
        <w:rPr>
          <w:w w:val="95"/>
        </w:rPr>
        <w:t>there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issue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having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2"/>
          <w:w w:val="95"/>
        </w:rPr>
        <w:t xml:space="preserve"> </w:t>
      </w:r>
      <w:r>
        <w:rPr>
          <w:w w:val="95"/>
        </w:rPr>
        <w:t>individual</w:t>
      </w:r>
      <w:r>
        <w:rPr>
          <w:spacing w:val="12"/>
          <w:w w:val="95"/>
        </w:rPr>
        <w:t xml:space="preserve"> </w:t>
      </w:r>
      <w:r>
        <w:rPr>
          <w:w w:val="95"/>
        </w:rPr>
        <w:t>excerpts</w:t>
      </w:r>
      <w:r>
        <w:rPr>
          <w:spacing w:val="-54"/>
          <w:w w:val="95"/>
        </w:rPr>
        <w:t xml:space="preserve"> </w:t>
      </w:r>
      <w:r>
        <w:rPr>
          <w:w w:val="95"/>
        </w:rPr>
        <w:t>dominate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space,</w:t>
      </w:r>
      <w:r>
        <w:rPr>
          <w:spacing w:val="17"/>
          <w:w w:val="95"/>
        </w:rPr>
        <w:t xml:space="preserve"> </w:t>
      </w:r>
      <w:r>
        <w:rPr>
          <w:w w:val="95"/>
        </w:rPr>
        <w:t>numbers</w:t>
      </w:r>
      <w:r>
        <w:rPr>
          <w:spacing w:val="16"/>
          <w:w w:val="95"/>
        </w:rPr>
        <w:t xml:space="preserve"> </w:t>
      </w:r>
      <w:r>
        <w:rPr>
          <w:w w:val="95"/>
        </w:rPr>
        <w:t>6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14,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did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happen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Experiment</w:t>
      </w:r>
      <w:r>
        <w:rPr>
          <w:spacing w:val="16"/>
          <w:w w:val="95"/>
        </w:rPr>
        <w:t xml:space="preserve"> </w:t>
      </w:r>
      <w:r>
        <w:rPr>
          <w:w w:val="95"/>
        </w:rPr>
        <w:t>2.</w:t>
      </w:r>
      <w:r>
        <w:rPr>
          <w:spacing w:val="42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differences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PCA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PCA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distorted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raw</w:t>
      </w:r>
      <w:r>
        <w:rPr>
          <w:spacing w:val="-10"/>
        </w:rPr>
        <w:t xml:space="preserve"> </w:t>
      </w:r>
      <w:r>
        <w:t>values,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bigger</w:t>
      </w:r>
      <w:r>
        <w:rPr>
          <w:spacing w:val="1"/>
        </w:rPr>
        <w:t xml:space="preserve"> </w:t>
      </w:r>
      <w:r>
        <w:t>numbers have more influence on the overall factor space, but CA finds the average</w:t>
      </w:r>
      <w:r>
        <w:rPr>
          <w:spacing w:val="1"/>
        </w:rPr>
        <w:t xml:space="preserve"> </w:t>
      </w:r>
      <w:r>
        <w:t>observation. Information that is common, therefore, falls towards the center of the plot,</w:t>
      </w:r>
      <w:r>
        <w:rPr>
          <w:spacing w:val="1"/>
        </w:rPr>
        <w:t xml:space="preserve"> </w:t>
      </w:r>
      <w:r>
        <w:t>while information that is further from the average, in other words, more rare, ends up</w:t>
      </w:r>
      <w:r>
        <w:rPr>
          <w:spacing w:val="1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(Abdi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Williams,</w:t>
      </w:r>
      <w:r>
        <w:rPr>
          <w:spacing w:val="-8"/>
        </w:rPr>
        <w:t xml:space="preserve"> </w:t>
      </w:r>
      <w:r>
        <w:t>2010a).</w:t>
      </w:r>
      <w:r>
        <w:rPr>
          <w:spacing w:val="10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survey</w:t>
      </w:r>
      <w:r>
        <w:rPr>
          <w:spacing w:val="-57"/>
        </w:rPr>
        <w:t xml:space="preserve"> </w:t>
      </w:r>
      <w:r>
        <w:rPr>
          <w:w w:val="95"/>
        </w:rPr>
        <w:t>like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Experiment</w:t>
      </w:r>
      <w:r>
        <w:rPr>
          <w:spacing w:val="16"/>
          <w:w w:val="95"/>
        </w:rPr>
        <w:t xml:space="preserve"> </w:t>
      </w:r>
      <w:r>
        <w:rPr>
          <w:w w:val="95"/>
        </w:rPr>
        <w:t>1</w:t>
      </w:r>
      <w:r>
        <w:rPr>
          <w:spacing w:val="16"/>
          <w:w w:val="95"/>
        </w:rPr>
        <w:t xml:space="preserve"> </w:t>
      </w:r>
      <w:r>
        <w:rPr>
          <w:w w:val="95"/>
        </w:rPr>
        <w:t>includes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a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item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wildly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6"/>
          <w:w w:val="95"/>
        </w:rPr>
        <w:t xml:space="preserve"> </w:t>
      </w:r>
      <w:r>
        <w:rPr>
          <w:w w:val="95"/>
        </w:rPr>
        <w:t>than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others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>the set, the ratings will be very different, and that item will dominate the factor space. In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such examples:</w:t>
      </w:r>
      <w:r>
        <w:rPr>
          <w:spacing w:val="19"/>
        </w:rPr>
        <w:t xml:space="preserve"> </w:t>
      </w:r>
      <w:r>
        <w:t>excerpts 6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14.</w:t>
      </w:r>
      <w:r>
        <w:rPr>
          <w:spacing w:val="20"/>
        </w:rPr>
        <w:t xml:space="preserve"> </w:t>
      </w:r>
      <w:r>
        <w:t>Excerpt 6</w:t>
      </w:r>
      <w:r>
        <w:rPr>
          <w:spacing w:val="-1"/>
        </w:rPr>
        <w:t xml:space="preserve"> </w:t>
      </w:r>
      <w:r>
        <w:t>was written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</w:p>
    <w:p w14:paraId="5A8ADF32" w14:textId="77777777" w:rsidR="00693923" w:rsidRDefault="00A11518">
      <w:pPr>
        <w:pStyle w:val="BodyText"/>
        <w:spacing w:line="355" w:lineRule="auto"/>
        <w:ind w:left="180" w:right="153"/>
      </w:pPr>
      <w:r>
        <w:t>Steve-Reich-</w:t>
      </w:r>
      <w:proofErr w:type="spellStart"/>
      <w:r>
        <w:t>esque</w:t>
      </w:r>
      <w:proofErr w:type="spellEnd"/>
      <w:r>
        <w:t xml:space="preserve"> minimalist, ostinato based excerpt, and excerpt 14 was written to be</w:t>
      </w:r>
      <w:r>
        <w:rPr>
          <w:spacing w:val="1"/>
        </w:rPr>
        <w:t xml:space="preserve"> </w:t>
      </w:r>
      <w:r>
        <w:t>jazzy. The reason this effect occurs with the first survey and not the second is that the</w:t>
      </w:r>
      <w:r>
        <w:rPr>
          <w:spacing w:val="1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qualities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rated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explicit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designed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separate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excerpts</w:t>
      </w:r>
      <w:r>
        <w:rPr>
          <w:spacing w:val="-1"/>
          <w:w w:val="95"/>
        </w:rPr>
        <w:t xml:space="preserve"> </w:t>
      </w:r>
      <w:r>
        <w:rPr>
          <w:w w:val="95"/>
        </w:rPr>
        <w:t>along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various</w:t>
      </w:r>
      <w:r>
        <w:rPr>
          <w:spacing w:val="-1"/>
          <w:w w:val="95"/>
        </w:rPr>
        <w:t xml:space="preserve"> </w:t>
      </w:r>
      <w:r>
        <w:rPr>
          <w:w w:val="95"/>
        </w:rPr>
        <w:t>musical</w:t>
      </w:r>
      <w:r>
        <w:rPr>
          <w:spacing w:val="-2"/>
          <w:w w:val="95"/>
        </w:rPr>
        <w:t xml:space="preserve"> </w:t>
      </w:r>
      <w:r>
        <w:rPr>
          <w:w w:val="95"/>
        </w:rPr>
        <w:t>dimensions, while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adjectives</w:t>
      </w:r>
      <w:r>
        <w:rPr>
          <w:spacing w:val="-1"/>
          <w:w w:val="95"/>
        </w:rPr>
        <w:t xml:space="preserve"> </w:t>
      </w:r>
      <w:r>
        <w:rPr>
          <w:w w:val="95"/>
        </w:rPr>
        <w:t>survey</w:t>
      </w:r>
      <w:r>
        <w:rPr>
          <w:spacing w:val="-2"/>
          <w:w w:val="95"/>
        </w:rPr>
        <w:t xml:space="preserve"> </w:t>
      </w:r>
      <w:r>
        <w:rPr>
          <w:w w:val="95"/>
        </w:rPr>
        <w:t>was</w:t>
      </w:r>
      <w:r>
        <w:rPr>
          <w:spacing w:val="-1"/>
          <w:w w:val="95"/>
        </w:rPr>
        <w:t xml:space="preserve"> </w:t>
      </w:r>
      <w:r>
        <w:rPr>
          <w:w w:val="95"/>
        </w:rPr>
        <w:t>designed</w:t>
      </w:r>
      <w:r>
        <w:rPr>
          <w:spacing w:val="-54"/>
          <w:w w:val="9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excerpts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holistic</w:t>
      </w:r>
      <w:r>
        <w:rPr>
          <w:spacing w:val="-6"/>
        </w:rPr>
        <w:t xml:space="preserve"> </w:t>
      </w:r>
      <w:r>
        <w:t>qualities.</w:t>
      </w:r>
      <w:r>
        <w:rPr>
          <w:spacing w:val="13"/>
        </w:rPr>
        <w:t xml:space="preserve"> </w:t>
      </w:r>
      <w:r>
        <w:t>Excerpt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</w:p>
    <w:p w14:paraId="1CA16678" w14:textId="77777777" w:rsidR="00693923" w:rsidRDefault="00693923">
      <w:pPr>
        <w:spacing w:line="355" w:lineRule="auto"/>
        <w:sectPr w:rsidR="00693923">
          <w:type w:val="continuous"/>
          <w:pgSz w:w="12240" w:h="15840"/>
          <w:pgMar w:top="1380" w:right="1280" w:bottom="280" w:left="1260" w:header="720" w:footer="720" w:gutter="0"/>
          <w:cols w:space="720"/>
        </w:sectPr>
      </w:pPr>
    </w:p>
    <w:p w14:paraId="76E4D33F" w14:textId="77777777" w:rsidR="00693923" w:rsidRDefault="00A11518">
      <w:pPr>
        <w:pStyle w:val="BodyText"/>
        <w:spacing w:before="110" w:line="355" w:lineRule="auto"/>
        <w:ind w:left="161" w:right="142" w:firstLine="18"/>
      </w:pPr>
      <w:r>
        <w:rPr>
          <w:w w:val="95"/>
        </w:rPr>
        <w:lastRenderedPageBreak/>
        <w:t>minor</w:t>
      </w:r>
      <w:r>
        <w:rPr>
          <w:spacing w:val="12"/>
          <w:w w:val="95"/>
        </w:rPr>
        <w:t xml:space="preserve"> </w:t>
      </w:r>
      <w:r>
        <w:rPr>
          <w:w w:val="95"/>
        </w:rPr>
        <w:t>outlier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second</w:t>
      </w:r>
      <w:r>
        <w:rPr>
          <w:spacing w:val="13"/>
          <w:w w:val="95"/>
        </w:rPr>
        <w:t xml:space="preserve"> </w:t>
      </w:r>
      <w:r>
        <w:rPr>
          <w:w w:val="95"/>
        </w:rPr>
        <w:t>survey,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does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dominate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first.</w:t>
      </w:r>
      <w:r>
        <w:rPr>
          <w:spacing w:val="1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excerpts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i/>
        </w:rPr>
        <w:t>supplementary</w:t>
      </w:r>
      <w:r>
        <w:rPr>
          <w:i/>
          <w:spacing w:val="17"/>
        </w:rPr>
        <w:t xml:space="preserve"> </w:t>
      </w:r>
      <w:r>
        <w:rPr>
          <w:i/>
        </w:rPr>
        <w:t>projections</w:t>
      </w:r>
      <w:r>
        <w:t>,</w:t>
      </w:r>
      <w:r>
        <w:rPr>
          <w:spacing w:val="12"/>
        </w:rPr>
        <w:t xml:space="preserve"> </w:t>
      </w:r>
      <w:r>
        <w:t>sometimes</w:t>
      </w:r>
      <w:r>
        <w:rPr>
          <w:spacing w:val="12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i/>
        </w:rPr>
        <w:t>out</w:t>
      </w:r>
      <w:r>
        <w:rPr>
          <w:i/>
          <w:spacing w:val="17"/>
        </w:rPr>
        <w:t xml:space="preserve"> </w:t>
      </w:r>
      <w:r>
        <w:rPr>
          <w:i/>
        </w:rPr>
        <w:t>of</w:t>
      </w:r>
      <w:r>
        <w:rPr>
          <w:i/>
          <w:spacing w:val="17"/>
        </w:rPr>
        <w:t xml:space="preserve"> </w:t>
      </w:r>
      <w:r>
        <w:rPr>
          <w:i/>
        </w:rPr>
        <w:t>sample</w:t>
      </w:r>
      <w:r>
        <w:rPr>
          <w:i/>
          <w:spacing w:val="1"/>
        </w:rPr>
        <w:t xml:space="preserve"> </w:t>
      </w:r>
      <w:r>
        <w:rPr>
          <w:i/>
        </w:rPr>
        <w:t>observations</w:t>
      </w:r>
      <w:r>
        <w:t>. This allows us to evaluate what information is shared by those outliers with</w:t>
      </w:r>
      <w:r>
        <w:rPr>
          <w:spacing w:val="-57"/>
        </w:rPr>
        <w:t xml:space="preserve"> </w:t>
      </w:r>
      <w:r>
        <w:rPr>
          <w:spacing w:val="-1"/>
        </w:rPr>
        <w:t xml:space="preserve">the </w:t>
      </w:r>
      <w:r>
        <w:t>other elements in the dataset without having them dominate the visualization of the</w:t>
      </w:r>
      <w:r>
        <w:rPr>
          <w:spacing w:val="1"/>
        </w:rPr>
        <w:t xml:space="preserve"> </w:t>
      </w:r>
      <w:r>
        <w:rPr>
          <w:spacing w:val="-1"/>
        </w:rPr>
        <w:t xml:space="preserve">factor space. If, when we projected </w:t>
      </w:r>
      <w:r>
        <w:t>those values into the factor space, they projected onto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origin</w:t>
      </w:r>
      <w:r>
        <w:rPr>
          <w:spacing w:val="8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very</w:t>
      </w:r>
      <w:r>
        <w:rPr>
          <w:spacing w:val="8"/>
          <w:w w:val="95"/>
        </w:rPr>
        <w:t xml:space="preserve"> </w:t>
      </w:r>
      <w:r>
        <w:rPr>
          <w:w w:val="95"/>
        </w:rPr>
        <w:t>close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it,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would</w:t>
      </w:r>
      <w:r>
        <w:rPr>
          <w:spacing w:val="8"/>
          <w:w w:val="95"/>
        </w:rPr>
        <w:t xml:space="preserve"> </w:t>
      </w:r>
      <w:r>
        <w:rPr>
          <w:w w:val="95"/>
        </w:rPr>
        <w:t>know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those</w:t>
      </w:r>
      <w:r>
        <w:rPr>
          <w:spacing w:val="9"/>
          <w:w w:val="95"/>
        </w:rPr>
        <w:t xml:space="preserve"> </w:t>
      </w:r>
      <w:r>
        <w:rPr>
          <w:w w:val="95"/>
        </w:rPr>
        <w:t>observations</w:t>
      </w:r>
      <w:r>
        <w:rPr>
          <w:spacing w:val="8"/>
          <w:w w:val="95"/>
        </w:rPr>
        <w:t xml:space="preserve"> </w:t>
      </w:r>
      <w:r>
        <w:rPr>
          <w:w w:val="95"/>
        </w:rPr>
        <w:t>shared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information</w:t>
      </w:r>
      <w:r>
        <w:rPr>
          <w:spacing w:val="-54"/>
          <w:w w:val="95"/>
        </w:rPr>
        <w:t xml:space="preserve"> </w:t>
      </w:r>
      <w:r>
        <w:t>with the other variables. The fact that they are where they are offers support to the idea</w:t>
      </w:r>
      <w:r>
        <w:rPr>
          <w:spacing w:val="1"/>
        </w:rPr>
        <w:t xml:space="preserve"> </w:t>
      </w:r>
      <w:r>
        <w:t>that the first survey separates the excerpts approximately by genre. Because the ‘genre’</w:t>
      </w:r>
      <w:r>
        <w:rPr>
          <w:spacing w:val="1"/>
        </w:rPr>
        <w:t xml:space="preserve"> </w:t>
      </w:r>
      <w:r>
        <w:t>information isn’t shared with the other observations, they are being projected onto the</w:t>
      </w:r>
      <w:r>
        <w:rPr>
          <w:spacing w:val="1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genre,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range.</w:t>
      </w:r>
    </w:p>
    <w:p w14:paraId="438906EE" w14:textId="77777777" w:rsidR="00693923" w:rsidRDefault="00A11518">
      <w:pPr>
        <w:pStyle w:val="BodyText"/>
        <w:spacing w:line="355" w:lineRule="auto"/>
        <w:ind w:left="180" w:right="282" w:hanging="12"/>
      </w:pPr>
      <w:r>
        <w:t>What this tells us is that musical qualities surveys captured a result that may have</w:t>
      </w:r>
      <w:r>
        <w:rPr>
          <w:spacing w:val="1"/>
        </w:rPr>
        <w:t xml:space="preserve"> </w:t>
      </w:r>
      <w:r>
        <w:rPr>
          <w:w w:val="95"/>
        </w:rPr>
        <w:t>characterized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4-6</w:t>
      </w:r>
      <w:r>
        <w:rPr>
          <w:spacing w:val="16"/>
          <w:w w:val="95"/>
        </w:rPr>
        <w:t xml:space="preserve"> </w:t>
      </w:r>
      <w:r>
        <w:rPr>
          <w:w w:val="95"/>
        </w:rPr>
        <w:t>factors,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approximating</w:t>
      </w:r>
      <w:r>
        <w:rPr>
          <w:spacing w:val="16"/>
          <w:w w:val="95"/>
        </w:rPr>
        <w:t xml:space="preserve"> </w:t>
      </w:r>
      <w:r>
        <w:rPr>
          <w:w w:val="95"/>
        </w:rPr>
        <w:t>genre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qualities</w:t>
      </w:r>
      <w:r>
        <w:rPr>
          <w:spacing w:val="16"/>
          <w:w w:val="95"/>
        </w:rPr>
        <w:t xml:space="preserve"> </w:t>
      </w:r>
      <w:r>
        <w:rPr>
          <w:w w:val="95"/>
        </w:rPr>
        <w:t>associated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genre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general</w:t>
      </w:r>
      <w:r>
        <w:rPr>
          <w:spacing w:val="13"/>
          <w:w w:val="95"/>
        </w:rPr>
        <w:t xml:space="preserve"> </w:t>
      </w:r>
      <w:r>
        <w:rPr>
          <w:w w:val="95"/>
        </w:rPr>
        <w:t>affective</w:t>
      </w:r>
      <w:r>
        <w:rPr>
          <w:spacing w:val="13"/>
          <w:w w:val="95"/>
        </w:rPr>
        <w:t xml:space="preserve"> </w:t>
      </w:r>
      <w:r>
        <w:rPr>
          <w:w w:val="95"/>
        </w:rPr>
        <w:t>space</w:t>
      </w:r>
      <w:r>
        <w:rPr>
          <w:spacing w:val="13"/>
          <w:w w:val="95"/>
        </w:rPr>
        <w:t xml:space="preserve"> </w:t>
      </w:r>
      <w:r>
        <w:rPr>
          <w:w w:val="95"/>
        </w:rPr>
        <w:t>captured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entirely</w:t>
      </w:r>
      <w:r>
        <w:rPr>
          <w:spacing w:val="13"/>
          <w:w w:val="95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set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information</w:t>
      </w:r>
      <w:r>
        <w:rPr>
          <w:spacing w:val="-54"/>
          <w:w w:val="95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stimuli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perception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stimuli.</w:t>
      </w:r>
    </w:p>
    <w:p w14:paraId="7ADBB9CA" w14:textId="77777777" w:rsidR="00693923" w:rsidRDefault="00A11518">
      <w:pPr>
        <w:pStyle w:val="BodyText"/>
        <w:spacing w:line="355" w:lineRule="auto"/>
        <w:ind w:left="171" w:right="157" w:firstLine="584"/>
      </w:pP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hierarchical</w:t>
      </w:r>
      <w:r>
        <w:rPr>
          <w:spacing w:val="4"/>
          <w:w w:val="95"/>
        </w:rPr>
        <w:t xml:space="preserve"> </w:t>
      </w:r>
      <w:r>
        <w:rPr>
          <w:w w:val="95"/>
        </w:rPr>
        <w:t>cluster</w:t>
      </w:r>
      <w:r>
        <w:rPr>
          <w:spacing w:val="4"/>
          <w:w w:val="95"/>
        </w:rPr>
        <w:t xml:space="preserve"> </w:t>
      </w:r>
      <w:r>
        <w:rPr>
          <w:w w:val="95"/>
        </w:rPr>
        <w:t>analyses</w:t>
      </w:r>
      <w:r>
        <w:rPr>
          <w:spacing w:val="4"/>
          <w:w w:val="95"/>
        </w:rPr>
        <w:t xml:space="preserve"> </w:t>
      </w:r>
      <w:r>
        <w:rPr>
          <w:w w:val="95"/>
        </w:rPr>
        <w:t>revealed</w:t>
      </w:r>
      <w:r>
        <w:rPr>
          <w:spacing w:val="5"/>
          <w:w w:val="95"/>
        </w:rPr>
        <w:t xml:space="preserve"> </w:t>
      </w:r>
      <w:r>
        <w:rPr>
          <w:w w:val="95"/>
        </w:rPr>
        <w:t>different</w:t>
      </w:r>
      <w:r>
        <w:rPr>
          <w:spacing w:val="4"/>
          <w:w w:val="95"/>
        </w:rPr>
        <w:t xml:space="preserve"> </w:t>
      </w:r>
      <w:r>
        <w:rPr>
          <w:w w:val="95"/>
        </w:rPr>
        <w:t>groupings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stimuli</w:t>
      </w:r>
      <w:r>
        <w:rPr>
          <w:spacing w:val="4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rated between the two surveys. </w:t>
      </w:r>
      <w:r>
        <w:t>The PLSC then showed that when including both sets of</w:t>
      </w:r>
      <w:r>
        <w:rPr>
          <w:spacing w:val="1"/>
        </w:rPr>
        <w:t xml:space="preserve"> </w:t>
      </w:r>
      <w:r>
        <w:rPr>
          <w:spacing w:val="-1"/>
        </w:rPr>
        <w:t xml:space="preserve">data, there was a coherent interpretable factor </w:t>
      </w:r>
      <w:r>
        <w:t>space on which the excerpts were plotted.</w:t>
      </w:r>
      <w:r>
        <w:rPr>
          <w:spacing w:val="-57"/>
        </w:rPr>
        <w:t xml:space="preserve"> </w:t>
      </w:r>
      <w:r>
        <w:t>Another way to look at the results of the two surveys together would be to run a MFA,</w:t>
      </w:r>
      <w:r>
        <w:rPr>
          <w:spacing w:val="1"/>
        </w:rPr>
        <w:t xml:space="preserve"> </w:t>
      </w:r>
      <w:r>
        <w:rPr>
          <w:w w:val="95"/>
        </w:rPr>
        <w:t>similar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2"/>
          <w:w w:val="95"/>
        </w:rPr>
        <w:t xml:space="preserve"> </w:t>
      </w:r>
      <w:r>
        <w:rPr>
          <w:w w:val="95"/>
        </w:rPr>
        <w:t>above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plotted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difference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American</w:t>
      </w:r>
      <w:r>
        <w:rPr>
          <w:spacing w:val="12"/>
          <w:w w:val="95"/>
        </w:rPr>
        <w:t xml:space="preserve"> </w:t>
      </w:r>
      <w:r>
        <w:rPr>
          <w:w w:val="95"/>
        </w:rPr>
        <w:t>raters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the adjective survey. This would allow us to calculate a common </w:t>
      </w:r>
      <w:r>
        <w:t>factor space for the two</w:t>
      </w:r>
      <w:r>
        <w:rPr>
          <w:spacing w:val="-57"/>
        </w:rPr>
        <w:t xml:space="preserve"> </w:t>
      </w:r>
      <w:r>
        <w:rPr>
          <w:w w:val="95"/>
        </w:rPr>
        <w:t>surveys</w:t>
      </w:r>
      <w:r>
        <w:rPr>
          <w:spacing w:val="11"/>
          <w:w w:val="95"/>
        </w:rPr>
        <w:t xml:space="preserve"> </w:t>
      </w:r>
      <w:r>
        <w:rPr>
          <w:w w:val="95"/>
        </w:rPr>
        <w:t>without</w:t>
      </w:r>
      <w:r>
        <w:rPr>
          <w:spacing w:val="12"/>
          <w:w w:val="95"/>
        </w:rPr>
        <w:t xml:space="preserve"> </w:t>
      </w:r>
      <w:r>
        <w:rPr>
          <w:w w:val="95"/>
        </w:rPr>
        <w:t>separating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second</w:t>
      </w:r>
      <w:r>
        <w:rPr>
          <w:spacing w:val="12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each.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note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MFA</w:t>
      </w:r>
      <w:r>
        <w:rPr>
          <w:spacing w:val="14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provide</w:t>
      </w:r>
      <w:r>
        <w:rPr>
          <w:spacing w:val="15"/>
          <w:w w:val="95"/>
        </w:rPr>
        <w:t xml:space="preserve"> </w:t>
      </w:r>
      <w:r>
        <w:rPr>
          <w:w w:val="95"/>
        </w:rPr>
        <w:t>us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picture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fundamentally</w:t>
      </w:r>
      <w:r>
        <w:rPr>
          <w:spacing w:val="1"/>
          <w:w w:val="95"/>
        </w:rPr>
        <w:t xml:space="preserve"> </w:t>
      </w:r>
      <w:r>
        <w:t>different from that provided by the PLSC, as it would be a true ‘common factor space’</w:t>
      </w:r>
      <w:r>
        <w:rPr>
          <w:spacing w:val="1"/>
        </w:rPr>
        <w:t xml:space="preserve"> </w:t>
      </w:r>
      <w:r>
        <w:rPr>
          <w:w w:val="95"/>
        </w:rPr>
        <w:t>instead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defined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covariance.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important</w:t>
      </w:r>
      <w:r>
        <w:rPr>
          <w:spacing w:val="12"/>
          <w:w w:val="95"/>
        </w:rPr>
        <w:t xml:space="preserve"> </w:t>
      </w:r>
      <w:r>
        <w:rPr>
          <w:w w:val="95"/>
        </w:rPr>
        <w:t>question</w:t>
      </w:r>
      <w:r>
        <w:rPr>
          <w:spacing w:val="11"/>
          <w:w w:val="95"/>
        </w:rPr>
        <w:t xml:space="preserve"> </w:t>
      </w:r>
      <w:r>
        <w:rPr>
          <w:w w:val="95"/>
        </w:rPr>
        <w:t>here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simply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question is more important. In the case of these experiments, the PLSC more effectively</w:t>
      </w:r>
      <w:r>
        <w:rPr>
          <w:spacing w:val="1"/>
        </w:rPr>
        <w:t xml:space="preserve"> </w:t>
      </w:r>
      <w:r>
        <w:rPr>
          <w:w w:val="95"/>
        </w:rPr>
        <w:t>answered</w:t>
      </w:r>
      <w:r>
        <w:rPr>
          <w:spacing w:val="8"/>
          <w:w w:val="95"/>
        </w:rPr>
        <w:t xml:space="preserve"> </w:t>
      </w:r>
      <w:r>
        <w:rPr>
          <w:w w:val="95"/>
        </w:rPr>
        <w:t>our</w:t>
      </w:r>
      <w:r>
        <w:rPr>
          <w:spacing w:val="9"/>
          <w:w w:val="95"/>
        </w:rPr>
        <w:t xml:space="preserve"> </w:t>
      </w:r>
      <w:r>
        <w:rPr>
          <w:w w:val="95"/>
        </w:rPr>
        <w:t>question</w:t>
      </w:r>
      <w:r>
        <w:rPr>
          <w:spacing w:val="9"/>
          <w:w w:val="95"/>
        </w:rPr>
        <w:t xml:space="preserve"> </w:t>
      </w:r>
      <w:r>
        <w:rPr>
          <w:w w:val="95"/>
        </w:rPr>
        <w:t>about</w:t>
      </w:r>
      <w:r>
        <w:rPr>
          <w:spacing w:val="8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musical</w:t>
      </w:r>
      <w:r>
        <w:rPr>
          <w:spacing w:val="9"/>
          <w:w w:val="95"/>
        </w:rPr>
        <w:t xml:space="preserve"> </w:t>
      </w:r>
      <w:r>
        <w:rPr>
          <w:w w:val="95"/>
        </w:rPr>
        <w:t>information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commonly</w:t>
      </w:r>
      <w:r>
        <w:rPr>
          <w:spacing w:val="9"/>
          <w:w w:val="95"/>
        </w:rPr>
        <w:t xml:space="preserve"> </w:t>
      </w:r>
      <w:r>
        <w:rPr>
          <w:w w:val="95"/>
        </w:rPr>
        <w:t>associated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</w:p>
    <w:p w14:paraId="5A7378B6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1AEAC18D" w14:textId="77777777" w:rsidR="00693923" w:rsidRDefault="00A11518">
      <w:pPr>
        <w:pStyle w:val="BodyText"/>
        <w:spacing w:before="110"/>
        <w:ind w:left="180"/>
      </w:pPr>
      <w:r>
        <w:lastRenderedPageBreak/>
        <w:t>the</w:t>
      </w:r>
      <w:r>
        <w:rPr>
          <w:spacing w:val="-10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affective</w:t>
      </w:r>
      <w:r>
        <w:rPr>
          <w:spacing w:val="-9"/>
        </w:rPr>
        <w:t xml:space="preserve"> </w:t>
      </w:r>
      <w:r>
        <w:t>qualities.</w:t>
      </w:r>
    </w:p>
    <w:p w14:paraId="3B0FF31F" w14:textId="77777777" w:rsidR="00693923" w:rsidRDefault="00A11518">
      <w:pPr>
        <w:pStyle w:val="BodyText"/>
        <w:spacing w:before="154" w:line="355" w:lineRule="auto"/>
        <w:ind w:left="180" w:right="150" w:firstLine="576"/>
      </w:pPr>
      <w:r>
        <w:rPr>
          <w:spacing w:val="-1"/>
        </w:rPr>
        <w:t xml:space="preserve">An important </w:t>
      </w:r>
      <w:r>
        <w:t>overall takeaway from this is that with a deep understanding of the</w:t>
      </w:r>
      <w:r>
        <w:rPr>
          <w:spacing w:val="1"/>
        </w:rPr>
        <w:t xml:space="preserve"> </w:t>
      </w:r>
      <w:r>
        <w:rPr>
          <w:spacing w:val="-1"/>
        </w:rPr>
        <w:t xml:space="preserve">stimuli, we may be able to predict the approximate </w:t>
      </w:r>
      <w:r>
        <w:t>dimensionality of the solution factor</w:t>
      </w:r>
      <w:r>
        <w:rPr>
          <w:spacing w:val="1"/>
        </w:rPr>
        <w:t xml:space="preserve"> </w:t>
      </w:r>
      <w:r>
        <w:t>space. In the first survey, the solution was that the first two dimensions separated the</w:t>
      </w:r>
      <w:r>
        <w:rPr>
          <w:spacing w:val="1"/>
        </w:rPr>
        <w:t xml:space="preserve"> </w:t>
      </w:r>
      <w:r>
        <w:t>stimuli along genre or stylistic lines. Because we used only one stimulus from the</w:t>
      </w:r>
      <w:r>
        <w:rPr>
          <w:spacing w:val="1"/>
        </w:rPr>
        <w:t xml:space="preserve"> </w:t>
      </w:r>
      <w:r>
        <w:rPr>
          <w:w w:val="95"/>
        </w:rPr>
        <w:t>minimalist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jazz</w:t>
      </w:r>
      <w:r>
        <w:rPr>
          <w:spacing w:val="14"/>
          <w:w w:val="95"/>
        </w:rPr>
        <w:t xml:space="preserve"> </w:t>
      </w:r>
      <w:r>
        <w:rPr>
          <w:w w:val="95"/>
        </w:rPr>
        <w:t>genres,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factor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distorted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outliers.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solution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don’t</w:t>
      </w:r>
      <w:r>
        <w:rPr>
          <w:spacing w:val="11"/>
          <w:w w:val="95"/>
        </w:rPr>
        <w:t xml:space="preserve"> </w:t>
      </w:r>
      <w:r>
        <w:rPr>
          <w:w w:val="95"/>
        </w:rPr>
        <w:t>see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specific</w:t>
      </w:r>
      <w:r>
        <w:rPr>
          <w:spacing w:val="12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outliers,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coherent</w:t>
      </w:r>
      <w:r>
        <w:rPr>
          <w:spacing w:val="11"/>
          <w:w w:val="95"/>
        </w:rPr>
        <w:t xml:space="preserve"> </w:t>
      </w:r>
      <w:r>
        <w:rPr>
          <w:w w:val="95"/>
        </w:rPr>
        <w:t>members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space,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would</w:t>
      </w:r>
      <w:r>
        <w:rPr>
          <w:spacing w:val="11"/>
          <w:w w:val="95"/>
        </w:rPr>
        <w:t xml:space="preserve"> </w:t>
      </w:r>
      <w:r>
        <w:rPr>
          <w:w w:val="95"/>
        </w:rPr>
        <w:t>need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1"/>
          <w:w w:val="95"/>
        </w:rPr>
        <w:t xml:space="preserve"> </w:t>
      </w:r>
      <w:r>
        <w:rPr>
          <w:w w:val="95"/>
        </w:rPr>
        <w:t>examples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those</w:t>
      </w:r>
      <w:r>
        <w:rPr>
          <w:spacing w:val="11"/>
          <w:w w:val="95"/>
        </w:rPr>
        <w:t xml:space="preserve"> </w:t>
      </w:r>
      <w:r>
        <w:rPr>
          <w:w w:val="95"/>
        </w:rPr>
        <w:t>styles.</w:t>
      </w:r>
      <w:r>
        <w:rPr>
          <w:spacing w:val="34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suggests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surveys</w:t>
      </w:r>
      <w:r>
        <w:rPr>
          <w:spacing w:val="5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designing</w:t>
      </w:r>
      <w:r>
        <w:rPr>
          <w:spacing w:val="5"/>
          <w:w w:val="95"/>
        </w:rPr>
        <w:t xml:space="preserve"> </w:t>
      </w:r>
      <w:r>
        <w:rPr>
          <w:w w:val="95"/>
        </w:rPr>
        <w:t>stimuli,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should</w:t>
      </w:r>
      <w:r>
        <w:rPr>
          <w:spacing w:val="4"/>
          <w:w w:val="95"/>
        </w:rPr>
        <w:t xml:space="preserve"> </w:t>
      </w:r>
      <w:r>
        <w:rPr>
          <w:w w:val="95"/>
        </w:rPr>
        <w:t>keep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mind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multiple</w:t>
      </w:r>
      <w:r>
        <w:rPr>
          <w:spacing w:val="4"/>
          <w:w w:val="95"/>
        </w:rPr>
        <w:t xml:space="preserve"> </w:t>
      </w:r>
      <w:r>
        <w:rPr>
          <w:w w:val="95"/>
        </w:rPr>
        <w:t>items</w:t>
      </w:r>
      <w:r>
        <w:rPr>
          <w:spacing w:val="1"/>
          <w:w w:val="95"/>
        </w:rPr>
        <w:t xml:space="preserve"> </w:t>
      </w:r>
      <w:r>
        <w:t>per group, or presumed dimension. This is not to say that we will always be able to a</w:t>
      </w:r>
      <w:r>
        <w:rPr>
          <w:spacing w:val="1"/>
        </w:rPr>
        <w:t xml:space="preserve"> </w:t>
      </w:r>
      <w:r>
        <w:t>priori predict the factor space of the solution. For example, Experiment 2 may also have</w:t>
      </w:r>
      <w:r>
        <w:rPr>
          <w:spacing w:val="1"/>
        </w:rPr>
        <w:t xml:space="preserve"> </w:t>
      </w:r>
      <w:r>
        <w:t>benefitted from more minimalist or jazz examples. In a system in which the overall</w:t>
      </w:r>
      <w:r>
        <w:rPr>
          <w:spacing w:val="1"/>
        </w:rPr>
        <w:t xml:space="preserve"> </w:t>
      </w:r>
      <w:r>
        <w:t>structure is obtained by evaluating the stimuli holistically, having a single outlier will</w:t>
      </w:r>
      <w:r>
        <w:rPr>
          <w:spacing w:val="1"/>
        </w:rPr>
        <w:t xml:space="preserve"> </w:t>
      </w:r>
      <w:r>
        <w:rPr>
          <w:w w:val="95"/>
        </w:rPr>
        <w:t>necessarily</w:t>
      </w:r>
      <w:r>
        <w:rPr>
          <w:spacing w:val="17"/>
          <w:w w:val="95"/>
        </w:rPr>
        <w:t xml:space="preserve"> </w:t>
      </w:r>
      <w:r>
        <w:rPr>
          <w:w w:val="95"/>
        </w:rPr>
        <w:t>distort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space,</w:t>
      </w:r>
      <w:r>
        <w:rPr>
          <w:spacing w:val="18"/>
          <w:w w:val="95"/>
        </w:rPr>
        <w:t xml:space="preserve"> </w:t>
      </w:r>
      <w:r>
        <w:rPr>
          <w:w w:val="95"/>
        </w:rPr>
        <w:t>either</w:t>
      </w:r>
      <w:r>
        <w:rPr>
          <w:spacing w:val="18"/>
          <w:w w:val="95"/>
        </w:rPr>
        <w:t xml:space="preserve"> </w:t>
      </w:r>
      <w:r>
        <w:rPr>
          <w:w w:val="95"/>
        </w:rPr>
        <w:t>because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outlier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sensory</w:t>
      </w:r>
      <w:r>
        <w:rPr>
          <w:spacing w:val="17"/>
          <w:w w:val="95"/>
        </w:rPr>
        <w:t xml:space="preserve"> </w:t>
      </w:r>
      <w:r>
        <w:rPr>
          <w:w w:val="95"/>
        </w:rPr>
        <w:t>terms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because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the </w:t>
      </w:r>
      <w:r>
        <w:t>only stimulus against which there is no direct reference. This in a way embodies the</w:t>
      </w:r>
      <w:r>
        <w:rPr>
          <w:spacing w:val="1"/>
        </w:rPr>
        <w:t xml:space="preserve"> </w:t>
      </w:r>
      <w:r>
        <w:t>issue described in the introduction, in which a single dimension is noisy. The noise,</w:t>
      </w:r>
      <w:r>
        <w:rPr>
          <w:spacing w:val="1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comes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likely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less</w:t>
      </w:r>
      <w:r>
        <w:rPr>
          <w:spacing w:val="-10"/>
        </w:rPr>
        <w:t xml:space="preserve"> </w:t>
      </w:r>
      <w:r>
        <w:t>familiar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mimalism</w:t>
      </w:r>
      <w:proofErr w:type="spellEnd"/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jazz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musicians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QS,</w:t>
      </w:r>
      <w:r>
        <w:rPr>
          <w:spacing w:val="-10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 reason the results are overall robust to that noise is that the participants were not</w:t>
      </w:r>
      <w:r>
        <w:rPr>
          <w:spacing w:val="1"/>
        </w:rPr>
        <w:t xml:space="preserve"> </w:t>
      </w:r>
      <w:r>
        <w:t>asked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rate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excerpts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explicit</w:t>
      </w:r>
      <w:r>
        <w:rPr>
          <w:spacing w:val="9"/>
        </w:rPr>
        <w:t xml:space="preserve"> </w:t>
      </w:r>
      <w:r>
        <w:t>dimensions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qualities.</w:t>
      </w:r>
    </w:p>
    <w:p w14:paraId="6DEECF3D" w14:textId="77777777" w:rsidR="00693923" w:rsidRDefault="00693923">
      <w:pPr>
        <w:pStyle w:val="BodyText"/>
        <w:rPr>
          <w:sz w:val="34"/>
        </w:rPr>
      </w:pPr>
    </w:p>
    <w:p w14:paraId="7D915556" w14:textId="77777777" w:rsidR="00693923" w:rsidRDefault="00A11518">
      <w:pPr>
        <w:pStyle w:val="Heading1"/>
        <w:spacing w:before="1"/>
      </w:pPr>
      <w:bookmarkStart w:id="107" w:name="Limitations_&amp;_future_directions"/>
      <w:bookmarkEnd w:id="107"/>
      <w:r>
        <w:rPr>
          <w:w w:val="105"/>
        </w:rPr>
        <w:t>Limitations</w:t>
      </w:r>
      <w:r>
        <w:rPr>
          <w:spacing w:val="31"/>
          <w:w w:val="105"/>
        </w:rPr>
        <w:t xml:space="preserve"> </w:t>
      </w:r>
      <w:r>
        <w:rPr>
          <w:w w:val="105"/>
        </w:rPr>
        <w:t>&amp;</w:t>
      </w:r>
      <w:r>
        <w:rPr>
          <w:spacing w:val="31"/>
          <w:w w:val="105"/>
        </w:rPr>
        <w:t xml:space="preserve"> </w:t>
      </w:r>
      <w:r>
        <w:rPr>
          <w:w w:val="105"/>
        </w:rPr>
        <w:t>future</w:t>
      </w:r>
      <w:r>
        <w:rPr>
          <w:spacing w:val="31"/>
          <w:w w:val="105"/>
        </w:rPr>
        <w:t xml:space="preserve"> </w:t>
      </w:r>
      <w:r>
        <w:rPr>
          <w:w w:val="105"/>
        </w:rPr>
        <w:t>directions</w:t>
      </w:r>
    </w:p>
    <w:p w14:paraId="4B83BFF3" w14:textId="77777777" w:rsidR="00693923" w:rsidRDefault="00693923">
      <w:pPr>
        <w:pStyle w:val="BodyText"/>
        <w:spacing w:before="10"/>
        <w:rPr>
          <w:b/>
          <w:sz w:val="32"/>
        </w:rPr>
      </w:pPr>
    </w:p>
    <w:p w14:paraId="1867A2EC" w14:textId="77777777" w:rsidR="00693923" w:rsidRDefault="00A11518">
      <w:pPr>
        <w:pStyle w:val="BodyText"/>
        <w:spacing w:line="355" w:lineRule="auto"/>
        <w:ind w:left="171" w:right="298" w:firstLine="584"/>
      </w:pPr>
      <w:r>
        <w:rPr>
          <w:w w:val="95"/>
        </w:rPr>
        <w:t>Although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evaluate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scores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ratings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different</w:t>
      </w:r>
      <w:r>
        <w:rPr>
          <w:spacing w:val="9"/>
          <w:w w:val="95"/>
        </w:rPr>
        <w:t xml:space="preserve"> </w:t>
      </w:r>
      <w:r>
        <w:rPr>
          <w:w w:val="95"/>
        </w:rPr>
        <w:t>countries,</w:t>
      </w:r>
      <w:r>
        <w:rPr>
          <w:spacing w:val="-54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recognize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issue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multiculturality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significant</w:t>
      </w:r>
      <w:r>
        <w:rPr>
          <w:spacing w:val="11"/>
          <w:w w:val="95"/>
        </w:rPr>
        <w:t xml:space="preserve"> </w:t>
      </w:r>
      <w:r>
        <w:rPr>
          <w:w w:val="95"/>
        </w:rPr>
        <w:t>degree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this study, because France and the United States are both western countries that share</w:t>
      </w:r>
      <w:r>
        <w:rPr>
          <w:spacing w:val="1"/>
        </w:rPr>
        <w:t xml:space="preserve"> </w:t>
      </w:r>
      <w:r>
        <w:rPr>
          <w:w w:val="95"/>
        </w:rPr>
        <w:t>western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culture.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truly</w:t>
      </w:r>
      <w:r>
        <w:rPr>
          <w:spacing w:val="14"/>
          <w:w w:val="95"/>
        </w:rPr>
        <w:t xml:space="preserve"> </w:t>
      </w:r>
      <w:r>
        <w:rPr>
          <w:w w:val="95"/>
        </w:rPr>
        <w:t>address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question,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very</w:t>
      </w:r>
      <w:r>
        <w:rPr>
          <w:spacing w:val="14"/>
          <w:w w:val="95"/>
        </w:rPr>
        <w:t xml:space="preserve"> </w:t>
      </w:r>
      <w:r>
        <w:rPr>
          <w:w w:val="95"/>
        </w:rPr>
        <w:t>interesting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multiple,</w:t>
      </w:r>
      <w:r>
        <w:rPr>
          <w:spacing w:val="15"/>
          <w:w w:val="95"/>
        </w:rPr>
        <w:t xml:space="preserve"> </w:t>
      </w:r>
      <w:r>
        <w:rPr>
          <w:w w:val="95"/>
        </w:rPr>
        <w:t>contrasting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5"/>
          <w:w w:val="95"/>
        </w:rPr>
        <w:t xml:space="preserve"> </w:t>
      </w:r>
      <w:r>
        <w:rPr>
          <w:w w:val="95"/>
        </w:rPr>
        <w:t>cultures,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</w:p>
    <w:p w14:paraId="5AE202D0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2B92BF8E" w14:textId="77777777" w:rsidR="00693923" w:rsidRDefault="00A11518">
      <w:pPr>
        <w:pStyle w:val="BodyText"/>
        <w:spacing w:before="110" w:line="355" w:lineRule="auto"/>
        <w:ind w:left="171" w:right="148" w:firstLine="8"/>
      </w:pPr>
      <w:r>
        <w:lastRenderedPageBreak/>
        <w:t>more distinct than English and French. This presents new problems, however, as the</w:t>
      </w:r>
      <w:r>
        <w:rPr>
          <w:spacing w:val="1"/>
        </w:rPr>
        <w:t xml:space="preserve"> </w:t>
      </w:r>
      <w:r>
        <w:rPr>
          <w:w w:val="95"/>
        </w:rPr>
        <w:t>specific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qualities</w:t>
      </w:r>
      <w:r>
        <w:rPr>
          <w:spacing w:val="13"/>
          <w:w w:val="95"/>
        </w:rPr>
        <w:t xml:space="preserve"> </w:t>
      </w:r>
      <w:r>
        <w:rPr>
          <w:w w:val="95"/>
        </w:rPr>
        <w:t>included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surveys</w:t>
      </w:r>
      <w:r>
        <w:rPr>
          <w:spacing w:val="13"/>
          <w:w w:val="95"/>
        </w:rPr>
        <w:t xml:space="preserve"> </w:t>
      </w:r>
      <w:r>
        <w:rPr>
          <w:w w:val="95"/>
        </w:rPr>
        <w:t>may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apply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translate</w:t>
      </w:r>
      <w:r>
        <w:rPr>
          <w:spacing w:val="13"/>
          <w:w w:val="95"/>
        </w:rPr>
        <w:t xml:space="preserve"> </w:t>
      </w:r>
      <w:r>
        <w:rPr>
          <w:w w:val="95"/>
        </w:rPr>
        <w:t>well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cultures.</w:t>
      </w:r>
      <w:r>
        <w:rPr>
          <w:spacing w:val="39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specific</w:t>
      </w:r>
      <w:r>
        <w:rPr>
          <w:spacing w:val="14"/>
          <w:w w:val="95"/>
        </w:rPr>
        <w:t xml:space="preserve"> </w:t>
      </w:r>
      <w:r>
        <w:rPr>
          <w:w w:val="95"/>
        </w:rPr>
        <w:t>example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harmony.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idea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scale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basis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both</w:t>
      </w:r>
      <w:r>
        <w:rPr>
          <w:spacing w:val="15"/>
          <w:w w:val="95"/>
        </w:rPr>
        <w:t xml:space="preserve"> </w:t>
      </w:r>
      <w:r>
        <w:rPr>
          <w:w w:val="95"/>
        </w:rPr>
        <w:t>melodic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harmonic</w:t>
      </w:r>
      <w:r>
        <w:rPr>
          <w:spacing w:val="15"/>
          <w:w w:val="95"/>
        </w:rPr>
        <w:t xml:space="preserve"> </w:t>
      </w:r>
      <w:r>
        <w:rPr>
          <w:w w:val="95"/>
        </w:rPr>
        <w:t>material</w:t>
      </w:r>
      <w:r>
        <w:rPr>
          <w:spacing w:val="16"/>
          <w:w w:val="95"/>
        </w:rPr>
        <w:t xml:space="preserve"> </w:t>
      </w:r>
      <w:r>
        <w:rPr>
          <w:w w:val="95"/>
        </w:rPr>
        <w:t>may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</w:t>
      </w:r>
      <w:r>
        <w:rPr>
          <w:spacing w:val="16"/>
          <w:w w:val="95"/>
        </w:rPr>
        <w:t xml:space="preserve"> </w:t>
      </w:r>
      <w:r>
        <w:rPr>
          <w:w w:val="95"/>
        </w:rPr>
        <w:t>across</w:t>
      </w:r>
      <w:r>
        <w:rPr>
          <w:spacing w:val="15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musical</w:t>
      </w:r>
      <w:r>
        <w:rPr>
          <w:spacing w:val="15"/>
          <w:w w:val="95"/>
        </w:rPr>
        <w:t xml:space="preserve"> </w:t>
      </w:r>
      <w:r>
        <w:rPr>
          <w:w w:val="95"/>
        </w:rPr>
        <w:t>cultures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>which scales exist. For example, in western music, the scale represents the notes that are</w:t>
      </w:r>
      <w:r>
        <w:rPr>
          <w:spacing w:val="1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composition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form</w:t>
      </w:r>
      <w:r>
        <w:rPr>
          <w:spacing w:val="13"/>
          <w:w w:val="95"/>
        </w:rPr>
        <w:t xml:space="preserve"> </w:t>
      </w:r>
      <w:r>
        <w:rPr>
          <w:w w:val="95"/>
        </w:rPr>
        <w:t>both</w:t>
      </w:r>
      <w:r>
        <w:rPr>
          <w:spacing w:val="12"/>
          <w:w w:val="95"/>
        </w:rPr>
        <w:t xml:space="preserve"> </w:t>
      </w:r>
      <w:r>
        <w:rPr>
          <w:w w:val="95"/>
        </w:rPr>
        <w:t>melodies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chords,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harmonic</w:t>
      </w:r>
      <w:r>
        <w:rPr>
          <w:spacing w:val="12"/>
          <w:w w:val="95"/>
        </w:rPr>
        <w:t xml:space="preserve"> </w:t>
      </w:r>
      <w:r>
        <w:rPr>
          <w:w w:val="95"/>
        </w:rPr>
        <w:t>material,</w:t>
      </w:r>
      <w:r>
        <w:rPr>
          <w:spacing w:val="1"/>
          <w:w w:val="95"/>
        </w:rPr>
        <w:t xml:space="preserve"> </w:t>
      </w:r>
      <w:r>
        <w:t xml:space="preserve">but also specifically infer an order (Cohn et al., 2001). In </w:t>
      </w:r>
      <w:proofErr w:type="spellStart"/>
      <w:r>
        <w:t>carn</w:t>
      </w:r>
      <w:proofErr w:type="spellEnd"/>
      <w:r>
        <w:rPr>
          <w:rFonts w:ascii="Times New Roman" w:eastAsia="Times New Roman"/>
        </w:rPr>
        <w:t>𝑎</w:t>
      </w:r>
      <w:r>
        <w:t>tic music, the notes that</w:t>
      </w:r>
      <w:r>
        <w:rPr>
          <w:spacing w:val="1"/>
        </w:rPr>
        <w:t xml:space="preserve"> </w:t>
      </w:r>
      <w:r>
        <w:rPr>
          <w:w w:val="95"/>
        </w:rPr>
        <w:t>make</w:t>
      </w:r>
      <w:r>
        <w:rPr>
          <w:spacing w:val="14"/>
          <w:w w:val="95"/>
        </w:rPr>
        <w:t xml:space="preserve"> </w:t>
      </w:r>
      <w:r>
        <w:rPr>
          <w:w w:val="95"/>
        </w:rPr>
        <w:t>up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ragas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create</w:t>
      </w:r>
      <w:r>
        <w:rPr>
          <w:spacing w:val="14"/>
          <w:w w:val="95"/>
        </w:rPr>
        <w:t xml:space="preserve"> </w:t>
      </w:r>
      <w:r>
        <w:rPr>
          <w:w w:val="95"/>
        </w:rPr>
        <w:t>chords,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do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imply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specific</w:t>
      </w:r>
      <w:r>
        <w:rPr>
          <w:spacing w:val="14"/>
          <w:w w:val="95"/>
        </w:rPr>
        <w:t xml:space="preserve"> </w:t>
      </w:r>
      <w:r>
        <w:rPr>
          <w:w w:val="95"/>
        </w:rPr>
        <w:t>order</w:t>
      </w:r>
      <w:r>
        <w:rPr>
          <w:spacing w:val="14"/>
          <w:w w:val="95"/>
        </w:rPr>
        <w:t xml:space="preserve"> </w:t>
      </w:r>
      <w:r>
        <w:rPr>
          <w:w w:val="95"/>
        </w:rPr>
        <w:t>(Raman</w:t>
      </w:r>
      <w:r>
        <w:rPr>
          <w:spacing w:val="-54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Dowling,</w:t>
      </w:r>
      <w:r>
        <w:rPr>
          <w:spacing w:val="18"/>
          <w:w w:val="95"/>
        </w:rPr>
        <w:t xml:space="preserve"> </w:t>
      </w:r>
      <w:r>
        <w:rPr>
          <w:w w:val="95"/>
        </w:rPr>
        <w:t>2017).</w:t>
      </w:r>
      <w:r>
        <w:rPr>
          <w:spacing w:val="45"/>
          <w:w w:val="95"/>
        </w:rPr>
        <w:t xml:space="preserve"> </w:t>
      </w:r>
      <w:r>
        <w:rPr>
          <w:w w:val="95"/>
        </w:rPr>
        <w:t>Therefore</w:t>
      </w:r>
      <w:r>
        <w:rPr>
          <w:spacing w:val="18"/>
          <w:w w:val="95"/>
        </w:rPr>
        <w:t xml:space="preserve"> </w:t>
      </w:r>
      <w:r>
        <w:rPr>
          <w:w w:val="95"/>
        </w:rPr>
        <w:t>asking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identify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harmonic</w:t>
      </w:r>
      <w:r>
        <w:rPr>
          <w:spacing w:val="18"/>
          <w:w w:val="95"/>
        </w:rPr>
        <w:t xml:space="preserve"> </w:t>
      </w:r>
      <w:r>
        <w:rPr>
          <w:w w:val="95"/>
        </w:rPr>
        <w:t>material</w:t>
      </w:r>
      <w:r>
        <w:rPr>
          <w:spacing w:val="18"/>
          <w:w w:val="95"/>
        </w:rPr>
        <w:t xml:space="preserve"> </w:t>
      </w:r>
      <w:r>
        <w:rPr>
          <w:w w:val="95"/>
        </w:rPr>
        <w:t>may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-54"/>
          <w:w w:val="95"/>
        </w:rPr>
        <w:t xml:space="preserve"> </w:t>
      </w:r>
      <w:r>
        <w:t>make sense in all situations, and a better question would be to ask what kind of scale or</w:t>
      </w:r>
      <w:r>
        <w:rPr>
          <w:spacing w:val="1"/>
        </w:rPr>
        <w:t xml:space="preserve"> </w:t>
      </w:r>
      <w:r>
        <w:t>scales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excerpt.</w:t>
      </w:r>
    </w:p>
    <w:p w14:paraId="37CB63D5" w14:textId="77777777" w:rsidR="00693923" w:rsidRDefault="00A11518">
      <w:pPr>
        <w:pStyle w:val="BodyText"/>
        <w:spacing w:line="355" w:lineRule="auto"/>
        <w:ind w:left="171" w:right="189" w:firstLine="584"/>
      </w:pPr>
      <w:r>
        <w:rPr>
          <w:w w:val="95"/>
        </w:rPr>
        <w:t>Also,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suggest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collected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way</w:t>
      </w:r>
      <w:r>
        <w:rPr>
          <w:spacing w:val="14"/>
          <w:w w:val="95"/>
        </w:rPr>
        <w:t xml:space="preserve"> </w:t>
      </w:r>
      <w:r>
        <w:rPr>
          <w:w w:val="95"/>
        </w:rPr>
        <w:t>hypothetically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>greater</w:t>
      </w:r>
      <w:r>
        <w:rPr>
          <w:spacing w:val="1"/>
          <w:w w:val="95"/>
        </w:rPr>
        <w:t xml:space="preserve"> </w:t>
      </w:r>
      <w:r>
        <w:rPr>
          <w:w w:val="95"/>
        </w:rPr>
        <w:t>reach,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recognize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collected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experiments</w:t>
      </w:r>
      <w:r>
        <w:rPr>
          <w:spacing w:val="15"/>
          <w:w w:val="95"/>
        </w:rPr>
        <w:t xml:space="preserve"> </w:t>
      </w:r>
      <w:r>
        <w:rPr>
          <w:w w:val="95"/>
        </w:rPr>
        <w:t>represent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convenience</w:t>
      </w:r>
      <w:r>
        <w:rPr>
          <w:spacing w:val="1"/>
          <w:w w:val="95"/>
        </w:rPr>
        <w:t xml:space="preserve"> </w:t>
      </w:r>
      <w:r>
        <w:t>sample that is limited to participants that have access to the internet.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rPr>
          <w:spacing w:val="-1"/>
        </w:rPr>
        <w:t xml:space="preserve">because of </w:t>
      </w:r>
      <w:r>
        <w:t>the nature of social media, many of the participants in the researchers’ social</w:t>
      </w:r>
      <w:r>
        <w:rPr>
          <w:spacing w:val="-57"/>
        </w:rPr>
        <w:t xml:space="preserve"> </w:t>
      </w:r>
      <w:r>
        <w:rPr>
          <w:w w:val="95"/>
        </w:rPr>
        <w:t>circles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themselves</w:t>
      </w:r>
      <w:r>
        <w:rPr>
          <w:spacing w:val="10"/>
          <w:w w:val="95"/>
        </w:rPr>
        <w:t xml:space="preserve"> </w:t>
      </w:r>
      <w:r>
        <w:rPr>
          <w:w w:val="95"/>
        </w:rPr>
        <w:t>students,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many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psychology</w:t>
      </w:r>
      <w:r>
        <w:rPr>
          <w:spacing w:val="1"/>
          <w:w w:val="95"/>
        </w:rPr>
        <w:t xml:space="preserve"> </w:t>
      </w:r>
      <w:r>
        <w:rPr>
          <w:w w:val="95"/>
        </w:rPr>
        <w:t>students.</w:t>
      </w:r>
      <w:r>
        <w:rPr>
          <w:spacing w:val="32"/>
          <w:w w:val="95"/>
        </w:rPr>
        <w:t xml:space="preserve"> </w:t>
      </w:r>
      <w:r>
        <w:rPr>
          <w:w w:val="95"/>
        </w:rPr>
        <w:t>However,</w:t>
      </w:r>
      <w:r>
        <w:rPr>
          <w:spacing w:val="10"/>
          <w:w w:val="95"/>
        </w:rPr>
        <w:t xml:space="preserve"> </w:t>
      </w:r>
      <w:r>
        <w:rPr>
          <w:w w:val="95"/>
        </w:rPr>
        <w:t>these</w:t>
      </w:r>
      <w:r>
        <w:rPr>
          <w:spacing w:val="10"/>
          <w:w w:val="95"/>
        </w:rPr>
        <w:t xml:space="preserve"> </w:t>
      </w:r>
      <w:r>
        <w:rPr>
          <w:w w:val="95"/>
        </w:rPr>
        <w:t>limitations</w:t>
      </w:r>
      <w:r>
        <w:rPr>
          <w:spacing w:val="10"/>
          <w:w w:val="95"/>
        </w:rPr>
        <w:t xml:space="preserve"> </w:t>
      </w:r>
      <w:r>
        <w:rPr>
          <w:w w:val="95"/>
        </w:rPr>
        <w:t>could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easily</w:t>
      </w:r>
      <w:r>
        <w:rPr>
          <w:spacing w:val="10"/>
          <w:w w:val="95"/>
        </w:rPr>
        <w:t xml:space="preserve"> </w:t>
      </w:r>
      <w:r>
        <w:rPr>
          <w:w w:val="95"/>
        </w:rPr>
        <w:t>remedied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future</w:t>
      </w:r>
      <w:r>
        <w:rPr>
          <w:spacing w:val="10"/>
          <w:w w:val="95"/>
        </w:rPr>
        <w:t xml:space="preserve"> </w:t>
      </w:r>
      <w:r>
        <w:rPr>
          <w:w w:val="95"/>
        </w:rPr>
        <w:t>studies.</w:t>
      </w:r>
      <w:r>
        <w:rPr>
          <w:spacing w:val="33"/>
          <w:w w:val="95"/>
        </w:rPr>
        <w:t xml:space="preserve"> </w:t>
      </w:r>
      <w:r>
        <w:rPr>
          <w:w w:val="95"/>
        </w:rPr>
        <w:t>Another</w:t>
      </w:r>
      <w:r>
        <w:rPr>
          <w:spacing w:val="1"/>
          <w:w w:val="95"/>
        </w:rPr>
        <w:t xml:space="preserve"> </w:t>
      </w:r>
      <w:r>
        <w:rPr>
          <w:w w:val="95"/>
        </w:rPr>
        <w:t>question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fell</w:t>
      </w:r>
      <w:r>
        <w:rPr>
          <w:spacing w:val="16"/>
          <w:w w:val="95"/>
        </w:rPr>
        <w:t xml:space="preserve"> </w:t>
      </w:r>
      <w:r>
        <w:rPr>
          <w:w w:val="95"/>
        </w:rPr>
        <w:t>beyond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scope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concept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semantic</w:t>
      </w:r>
      <w:r>
        <w:rPr>
          <w:spacing w:val="16"/>
          <w:w w:val="95"/>
        </w:rPr>
        <w:t xml:space="preserve"> </w:t>
      </w:r>
      <w:r>
        <w:rPr>
          <w:w w:val="95"/>
        </w:rPr>
        <w:t>drift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languages.</w:t>
      </w:r>
      <w:r>
        <w:rPr>
          <w:spacing w:val="34"/>
          <w:w w:val="95"/>
        </w:rPr>
        <w:t xml:space="preserve"> </w:t>
      </w:r>
      <w:r>
        <w:rPr>
          <w:w w:val="95"/>
        </w:rPr>
        <w:t>Although</w:t>
      </w:r>
      <w:r>
        <w:rPr>
          <w:spacing w:val="12"/>
          <w:w w:val="95"/>
        </w:rPr>
        <w:t xml:space="preserve"> </w:t>
      </w:r>
      <w:r>
        <w:rPr>
          <w:w w:val="95"/>
        </w:rPr>
        <w:t>illustrated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Figure</w:t>
      </w:r>
      <w:r>
        <w:rPr>
          <w:spacing w:val="12"/>
          <w:w w:val="95"/>
        </w:rPr>
        <w:t xml:space="preserve"> </w:t>
      </w:r>
      <w:hyperlink w:anchor="_bookmark11" w:history="1">
        <w:r>
          <w:rPr>
            <w:w w:val="95"/>
          </w:rPr>
          <w:t>12</w:t>
        </w:r>
      </w:hyperlink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source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differences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French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American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entirely</w:t>
      </w:r>
      <w:r>
        <w:rPr>
          <w:spacing w:val="15"/>
          <w:w w:val="95"/>
        </w:rPr>
        <w:t xml:space="preserve"> </w:t>
      </w:r>
      <w:r>
        <w:rPr>
          <w:w w:val="95"/>
        </w:rPr>
        <w:t>clear.</w:t>
      </w:r>
      <w:r>
        <w:rPr>
          <w:spacing w:val="39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humbly</w:t>
      </w:r>
      <w:r>
        <w:rPr>
          <w:spacing w:val="14"/>
          <w:w w:val="95"/>
        </w:rPr>
        <w:t xml:space="preserve"> </w:t>
      </w:r>
      <w:r>
        <w:rPr>
          <w:w w:val="95"/>
        </w:rPr>
        <w:t>hazard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guess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some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sources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difference</w:t>
      </w:r>
      <w:r>
        <w:rPr>
          <w:spacing w:val="13"/>
          <w:w w:val="95"/>
        </w:rPr>
        <w:t xml:space="preserve"> </w:t>
      </w:r>
      <w:r>
        <w:rPr>
          <w:w w:val="95"/>
        </w:rPr>
        <w:t>include</w:t>
      </w:r>
      <w:r>
        <w:rPr>
          <w:spacing w:val="14"/>
          <w:w w:val="95"/>
        </w:rPr>
        <w:t xml:space="preserve"> </w:t>
      </w:r>
      <w:r>
        <w:rPr>
          <w:w w:val="95"/>
        </w:rPr>
        <w:t>aspects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perception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extend</w:t>
      </w:r>
      <w:r>
        <w:rPr>
          <w:spacing w:val="14"/>
          <w:w w:val="95"/>
        </w:rPr>
        <w:t xml:space="preserve"> </w:t>
      </w:r>
      <w:r>
        <w:rPr>
          <w:w w:val="95"/>
        </w:rPr>
        <w:t>beyond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musical.</w:t>
      </w:r>
      <w:r>
        <w:rPr>
          <w:spacing w:val="-54"/>
          <w:w w:val="95"/>
        </w:rPr>
        <w:t xml:space="preserve"> </w:t>
      </w:r>
      <w:r>
        <w:t>These could be linguistic sources, such as the physical characteristics of the words</w:t>
      </w:r>
      <w:r>
        <w:rPr>
          <w:spacing w:val="1"/>
        </w:rPr>
        <w:t xml:space="preserve"> </w:t>
      </w:r>
      <w:r>
        <w:rPr>
          <w:w w:val="95"/>
        </w:rPr>
        <w:t>themselves</w:t>
      </w:r>
      <w:r>
        <w:rPr>
          <w:spacing w:val="20"/>
          <w:w w:val="95"/>
        </w:rPr>
        <w:t xml:space="preserve"> </w:t>
      </w:r>
      <w:r>
        <w:rPr>
          <w:w w:val="95"/>
        </w:rPr>
        <w:t>(Reilly</w:t>
      </w:r>
      <w:r>
        <w:rPr>
          <w:spacing w:val="21"/>
          <w:w w:val="95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1"/>
          <w:w w:val="95"/>
        </w:rPr>
        <w:t xml:space="preserve"> </w:t>
      </w:r>
      <w:r>
        <w:rPr>
          <w:w w:val="95"/>
        </w:rPr>
        <w:t>2012),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cultural</w:t>
      </w:r>
      <w:r>
        <w:rPr>
          <w:spacing w:val="20"/>
          <w:w w:val="95"/>
        </w:rPr>
        <w:t xml:space="preserve"> </w:t>
      </w:r>
      <w:r>
        <w:rPr>
          <w:w w:val="95"/>
        </w:rPr>
        <w:t>associations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words,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frequency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(B.</w:t>
      </w:r>
      <w:r>
        <w:rPr>
          <w:spacing w:val="-9"/>
        </w:rPr>
        <w:t xml:space="preserve"> </w:t>
      </w:r>
      <w:r>
        <w:t>Thompson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2020).</w:t>
      </w:r>
      <w:r>
        <w:rPr>
          <w:spacing w:val="9"/>
        </w:rPr>
        <w:t xml:space="preserve"> </w:t>
      </w:r>
      <w:r>
        <w:t>Diving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linguistics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semantic</w:t>
      </w:r>
      <w:r>
        <w:rPr>
          <w:spacing w:val="12"/>
          <w:w w:val="95"/>
        </w:rPr>
        <w:t xml:space="preserve"> </w:t>
      </w:r>
      <w:r>
        <w:rPr>
          <w:w w:val="95"/>
        </w:rPr>
        <w:t>drift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languages</w:t>
      </w:r>
      <w:r>
        <w:rPr>
          <w:spacing w:val="12"/>
          <w:w w:val="95"/>
        </w:rPr>
        <w:t xml:space="preserve"> </w:t>
      </w:r>
      <w:r>
        <w:rPr>
          <w:w w:val="95"/>
        </w:rPr>
        <w:t>would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fascinating</w:t>
      </w:r>
      <w:r>
        <w:rPr>
          <w:spacing w:val="11"/>
          <w:w w:val="95"/>
        </w:rPr>
        <w:t xml:space="preserve"> </w:t>
      </w:r>
      <w:r>
        <w:rPr>
          <w:w w:val="95"/>
        </w:rPr>
        <w:t>future</w:t>
      </w:r>
      <w:r>
        <w:rPr>
          <w:spacing w:val="12"/>
          <w:w w:val="95"/>
        </w:rPr>
        <w:t xml:space="preserve"> </w:t>
      </w:r>
      <w:r>
        <w:rPr>
          <w:w w:val="95"/>
        </w:rPr>
        <w:t>study.</w:t>
      </w:r>
    </w:p>
    <w:p w14:paraId="10C1B388" w14:textId="77777777" w:rsidR="00693923" w:rsidRDefault="00A11518">
      <w:pPr>
        <w:pStyle w:val="BodyText"/>
        <w:spacing w:line="355" w:lineRule="auto"/>
        <w:ind w:left="180" w:right="397" w:hanging="9"/>
      </w:pPr>
      <w:r>
        <w:rPr>
          <w:w w:val="95"/>
        </w:rPr>
        <w:t>Another</w:t>
      </w:r>
      <w:r>
        <w:rPr>
          <w:spacing w:val="13"/>
          <w:w w:val="95"/>
        </w:rPr>
        <w:t xml:space="preserve"> </w:t>
      </w:r>
      <w:r>
        <w:rPr>
          <w:w w:val="95"/>
        </w:rPr>
        <w:t>interesting</w:t>
      </w:r>
      <w:r>
        <w:rPr>
          <w:spacing w:val="14"/>
          <w:w w:val="95"/>
        </w:rPr>
        <w:t xml:space="preserve"> </w:t>
      </w:r>
      <w:r>
        <w:rPr>
          <w:w w:val="95"/>
        </w:rPr>
        <w:t>study</w:t>
      </w:r>
      <w:r>
        <w:rPr>
          <w:spacing w:val="14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repeat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study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adjectives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domains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avoid</w:t>
      </w:r>
      <w:r>
        <w:rPr>
          <w:spacing w:val="13"/>
          <w:w w:val="95"/>
        </w:rPr>
        <w:t xml:space="preserve"> </w:t>
      </w:r>
      <w:r>
        <w:rPr>
          <w:w w:val="95"/>
        </w:rPr>
        <w:t>explicit</w:t>
      </w:r>
      <w:r>
        <w:rPr>
          <w:spacing w:val="13"/>
          <w:w w:val="95"/>
        </w:rPr>
        <w:t xml:space="preserve"> </w:t>
      </w:r>
      <w:r>
        <w:rPr>
          <w:w w:val="95"/>
        </w:rPr>
        <w:t>emotional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content,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see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3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maps</w:t>
      </w:r>
    </w:p>
    <w:p w14:paraId="72111104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13C6B187" w14:textId="77777777" w:rsidR="00693923" w:rsidRDefault="00A11518">
      <w:pPr>
        <w:pStyle w:val="BodyText"/>
        <w:spacing w:before="110" w:line="355" w:lineRule="auto"/>
        <w:ind w:left="171" w:right="154" w:firstLine="8"/>
      </w:pPr>
      <w:r>
        <w:rPr>
          <w:w w:val="95"/>
        </w:rPr>
        <w:lastRenderedPageBreak/>
        <w:t>onto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sensory</w:t>
      </w:r>
      <w:r>
        <w:rPr>
          <w:spacing w:val="10"/>
          <w:w w:val="95"/>
        </w:rPr>
        <w:t xml:space="preserve"> </w:t>
      </w:r>
      <w:r>
        <w:rPr>
          <w:w w:val="95"/>
        </w:rPr>
        <w:t>spaces.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example,</w:t>
      </w:r>
      <w:r>
        <w:rPr>
          <w:spacing w:val="10"/>
          <w:w w:val="95"/>
        </w:rPr>
        <w:t xml:space="preserve"> </w:t>
      </w:r>
      <w:r>
        <w:rPr>
          <w:w w:val="95"/>
        </w:rPr>
        <w:t>‘moist,’</w:t>
      </w:r>
      <w:r>
        <w:rPr>
          <w:spacing w:val="10"/>
          <w:w w:val="95"/>
        </w:rPr>
        <w:t xml:space="preserve"> </w:t>
      </w:r>
      <w:r>
        <w:rPr>
          <w:w w:val="95"/>
        </w:rPr>
        <w:t>‘slimy,’</w:t>
      </w:r>
      <w:r>
        <w:rPr>
          <w:spacing w:val="10"/>
          <w:w w:val="95"/>
        </w:rPr>
        <w:t xml:space="preserve"> </w:t>
      </w:r>
      <w:r>
        <w:rPr>
          <w:w w:val="95"/>
        </w:rPr>
        <w:t>‘dry,’</w:t>
      </w:r>
      <w:r>
        <w:rPr>
          <w:spacing w:val="10"/>
          <w:w w:val="95"/>
        </w:rPr>
        <w:t xml:space="preserve"> </w:t>
      </w:r>
      <w:r>
        <w:rPr>
          <w:w w:val="95"/>
        </w:rPr>
        <w:t>‘puckered,’</w:t>
      </w:r>
      <w:r>
        <w:rPr>
          <w:spacing w:val="10"/>
          <w:w w:val="95"/>
        </w:rPr>
        <w:t xml:space="preserve"> </w:t>
      </w:r>
      <w:r>
        <w:rPr>
          <w:w w:val="95"/>
        </w:rPr>
        <w:t>‘smooth.’</w:t>
      </w:r>
      <w:r>
        <w:rPr>
          <w:spacing w:val="1"/>
          <w:w w:val="95"/>
        </w:rPr>
        <w:t xml:space="preserve"> </w:t>
      </w:r>
      <w:r>
        <w:rPr>
          <w:w w:val="95"/>
        </w:rPr>
        <w:t>Although</w:t>
      </w:r>
      <w:r>
        <w:rPr>
          <w:spacing w:val="10"/>
          <w:w w:val="95"/>
        </w:rPr>
        <w:t xml:space="preserve"> </w:t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may</w:t>
      </w:r>
      <w:r>
        <w:rPr>
          <w:spacing w:val="11"/>
          <w:w w:val="95"/>
        </w:rPr>
        <w:t xml:space="preserve"> </w:t>
      </w:r>
      <w:r>
        <w:rPr>
          <w:w w:val="95"/>
        </w:rPr>
        <w:t>carry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weight,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context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other</w:t>
      </w:r>
      <w:r>
        <w:rPr>
          <w:spacing w:val="10"/>
          <w:w w:val="95"/>
        </w:rPr>
        <w:t xml:space="preserve"> </w:t>
      </w:r>
      <w:r>
        <w:rPr>
          <w:w w:val="95"/>
        </w:rPr>
        <w:t>words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relate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haptic</w:t>
      </w:r>
      <w:r>
        <w:rPr>
          <w:spacing w:val="13"/>
          <w:w w:val="95"/>
        </w:rPr>
        <w:t xml:space="preserve"> </w:t>
      </w:r>
      <w:r>
        <w:rPr>
          <w:w w:val="95"/>
        </w:rPr>
        <w:t>sensation,</w:t>
      </w:r>
      <w:r>
        <w:rPr>
          <w:spacing w:val="13"/>
          <w:w w:val="95"/>
        </w:rPr>
        <w:t xml:space="preserve"> </w:t>
      </w:r>
      <w:r>
        <w:rPr>
          <w:w w:val="95"/>
        </w:rPr>
        <w:t>it</w:t>
      </w:r>
      <w:r>
        <w:rPr>
          <w:spacing w:val="13"/>
          <w:w w:val="95"/>
        </w:rPr>
        <w:t xml:space="preserve"> </w:t>
      </w:r>
      <w:r>
        <w:rPr>
          <w:w w:val="95"/>
        </w:rPr>
        <w:t>may</w:t>
      </w:r>
      <w:r>
        <w:rPr>
          <w:spacing w:val="14"/>
          <w:w w:val="95"/>
        </w:rPr>
        <w:t xml:space="preserve"> </w:t>
      </w:r>
      <w:r>
        <w:rPr>
          <w:w w:val="95"/>
        </w:rPr>
        <w:t>provide</w:t>
      </w:r>
      <w:r>
        <w:rPr>
          <w:spacing w:val="13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interesting</w:t>
      </w:r>
      <w:r>
        <w:rPr>
          <w:spacing w:val="14"/>
          <w:w w:val="95"/>
        </w:rPr>
        <w:t xml:space="preserve"> </w:t>
      </w:r>
      <w:r>
        <w:rPr>
          <w:w w:val="95"/>
        </w:rPr>
        <w:t>feedback</w:t>
      </w:r>
      <w:r>
        <w:rPr>
          <w:spacing w:val="13"/>
          <w:w w:val="95"/>
        </w:rPr>
        <w:t xml:space="preserve"> </w:t>
      </w:r>
      <w:r>
        <w:rPr>
          <w:w w:val="95"/>
        </w:rPr>
        <w:t>regarding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maps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other</w:t>
      </w:r>
      <w:r>
        <w:rPr>
          <w:spacing w:val="9"/>
          <w:w w:val="95"/>
        </w:rPr>
        <w:t xml:space="preserve"> </w:t>
      </w:r>
      <w:r>
        <w:rPr>
          <w:w w:val="95"/>
        </w:rPr>
        <w:t>sensory</w:t>
      </w:r>
      <w:r>
        <w:rPr>
          <w:spacing w:val="10"/>
          <w:w w:val="95"/>
        </w:rPr>
        <w:t xml:space="preserve"> </w:t>
      </w:r>
      <w:r>
        <w:rPr>
          <w:w w:val="95"/>
        </w:rPr>
        <w:t>domains.</w:t>
      </w:r>
      <w:r>
        <w:rPr>
          <w:spacing w:val="31"/>
          <w:w w:val="95"/>
        </w:rPr>
        <w:t xml:space="preserve"> </w:t>
      </w:r>
      <w:r>
        <w:rPr>
          <w:w w:val="95"/>
        </w:rPr>
        <w:t>Finally,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may</w:t>
      </w:r>
      <w:r>
        <w:rPr>
          <w:spacing w:val="9"/>
          <w:w w:val="95"/>
        </w:rPr>
        <w:t xml:space="preserve"> </w:t>
      </w:r>
      <w:r>
        <w:rPr>
          <w:w w:val="95"/>
        </w:rPr>
        <w:t>provide</w:t>
      </w:r>
      <w:r>
        <w:rPr>
          <w:spacing w:val="9"/>
          <w:w w:val="95"/>
        </w:rPr>
        <w:t xml:space="preserve"> </w:t>
      </w:r>
      <w:r>
        <w:rPr>
          <w:w w:val="95"/>
        </w:rPr>
        <w:t>pilot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work for the </w:t>
      </w:r>
      <w:r>
        <w:t>way in which people without language react to music, nonverbal autistic</w:t>
      </w:r>
      <w:r>
        <w:rPr>
          <w:spacing w:val="1"/>
        </w:rPr>
        <w:t xml:space="preserve"> </w:t>
      </w:r>
      <w:r>
        <w:t>people, for example. Whereas this study explicitly uses language as an interlocutor for</w:t>
      </w:r>
      <w:r>
        <w:rPr>
          <w:spacing w:val="1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perception,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offers</w:t>
      </w:r>
      <w:r>
        <w:rPr>
          <w:spacing w:val="10"/>
          <w:w w:val="95"/>
        </w:rPr>
        <w:t xml:space="preserve"> </w:t>
      </w:r>
      <w:r>
        <w:rPr>
          <w:w w:val="95"/>
        </w:rPr>
        <w:t>insight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ways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better</w:t>
      </w:r>
      <w:r>
        <w:rPr>
          <w:spacing w:val="10"/>
          <w:w w:val="95"/>
        </w:rPr>
        <w:t xml:space="preserve"> </w:t>
      </w:r>
      <w:r>
        <w:rPr>
          <w:w w:val="95"/>
        </w:rPr>
        <w:t>communicate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people</w:t>
      </w:r>
      <w:r>
        <w:rPr>
          <w:spacing w:val="10"/>
          <w:w w:val="95"/>
        </w:rPr>
        <w:t xml:space="preserve"> </w:t>
      </w:r>
      <w:r>
        <w:rPr>
          <w:w w:val="95"/>
        </w:rPr>
        <w:t>who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-54"/>
          <w:w w:val="95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ability.</w:t>
      </w:r>
    </w:p>
    <w:p w14:paraId="4895513F" w14:textId="77777777" w:rsidR="00693923" w:rsidRDefault="00693923">
      <w:pPr>
        <w:pStyle w:val="BodyText"/>
        <w:spacing w:before="12"/>
        <w:rPr>
          <w:sz w:val="34"/>
        </w:rPr>
      </w:pPr>
    </w:p>
    <w:p w14:paraId="235AC97C" w14:textId="77777777" w:rsidR="00693923" w:rsidRDefault="00A11518">
      <w:pPr>
        <w:pStyle w:val="Heading1"/>
        <w:ind w:left="20"/>
        <w:jc w:val="center"/>
      </w:pPr>
      <w:bookmarkStart w:id="108" w:name="Conclusions"/>
      <w:bookmarkEnd w:id="108"/>
      <w:r>
        <w:rPr>
          <w:w w:val="105"/>
        </w:rPr>
        <w:t>Conclusions</w:t>
      </w:r>
    </w:p>
    <w:p w14:paraId="6CF06D97" w14:textId="77777777" w:rsidR="00693923" w:rsidRDefault="00693923">
      <w:pPr>
        <w:pStyle w:val="BodyText"/>
        <w:spacing w:before="10"/>
        <w:rPr>
          <w:b/>
          <w:sz w:val="32"/>
        </w:rPr>
      </w:pPr>
    </w:p>
    <w:p w14:paraId="5EA92800" w14:textId="77777777" w:rsidR="00693923" w:rsidRDefault="00A11518">
      <w:pPr>
        <w:pStyle w:val="BodyText"/>
        <w:spacing w:line="355" w:lineRule="auto"/>
        <w:ind w:left="171" w:right="128" w:firstLine="584"/>
      </w:pPr>
      <w:r>
        <w:rPr>
          <w:w w:val="95"/>
        </w:rPr>
        <w:t>Expanding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collection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analytical</w:t>
      </w:r>
      <w:r>
        <w:rPr>
          <w:spacing w:val="16"/>
          <w:w w:val="95"/>
        </w:rPr>
        <w:t xml:space="preserve"> </w:t>
      </w:r>
      <w:r>
        <w:rPr>
          <w:w w:val="95"/>
        </w:rPr>
        <w:t>paradigms,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thus</w:t>
      </w:r>
      <w:r>
        <w:rPr>
          <w:spacing w:val="15"/>
          <w:w w:val="95"/>
        </w:rPr>
        <w:t xml:space="preserve"> </w:t>
      </w:r>
      <w:r>
        <w:rPr>
          <w:w w:val="95"/>
        </w:rPr>
        <w:t>expanding</w:t>
      </w:r>
      <w:r>
        <w:rPr>
          <w:spacing w:val="16"/>
          <w:w w:val="95"/>
        </w:rPr>
        <w:t xml:space="preserve"> </w:t>
      </w:r>
      <w:r>
        <w:rPr>
          <w:w w:val="95"/>
        </w:rPr>
        <w:t>scientific</w:t>
      </w:r>
      <w:r>
        <w:rPr>
          <w:spacing w:val="1"/>
          <w:w w:val="95"/>
        </w:rPr>
        <w:t xml:space="preserve"> </w:t>
      </w:r>
      <w:r>
        <w:rPr>
          <w:w w:val="95"/>
        </w:rPr>
        <w:t>scope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perspective,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added</w:t>
      </w:r>
      <w:r>
        <w:rPr>
          <w:spacing w:val="10"/>
          <w:w w:val="95"/>
        </w:rPr>
        <w:t xml:space="preserve"> </w:t>
      </w:r>
      <w:r>
        <w:rPr>
          <w:w w:val="95"/>
        </w:rPr>
        <w:t>benefit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increasing</w:t>
      </w:r>
      <w:r>
        <w:rPr>
          <w:spacing w:val="9"/>
          <w:w w:val="95"/>
        </w:rPr>
        <w:t xml:space="preserve"> </w:t>
      </w:r>
      <w:r>
        <w:rPr>
          <w:w w:val="95"/>
        </w:rPr>
        <w:t>reach.</w:t>
      </w:r>
      <w:r>
        <w:rPr>
          <w:spacing w:val="35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expanding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ways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collect</w:t>
      </w:r>
      <w:r>
        <w:rPr>
          <w:spacing w:val="11"/>
          <w:w w:val="95"/>
        </w:rPr>
        <w:t xml:space="preserve"> </w:t>
      </w:r>
      <w:r>
        <w:rPr>
          <w:w w:val="95"/>
        </w:rPr>
        <w:t>data,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able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1"/>
          <w:w w:val="95"/>
        </w:rPr>
        <w:t xml:space="preserve"> </w:t>
      </w:r>
      <w:r>
        <w:rPr>
          <w:w w:val="95"/>
        </w:rPr>
        <w:t>readily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consistently</w:t>
      </w:r>
      <w:r>
        <w:rPr>
          <w:spacing w:val="12"/>
          <w:w w:val="95"/>
        </w:rPr>
        <w:t xml:space="preserve"> </w:t>
      </w:r>
      <w:r>
        <w:rPr>
          <w:w w:val="95"/>
        </w:rPr>
        <w:t>reach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who</w:t>
      </w:r>
      <w:r>
        <w:rPr>
          <w:spacing w:val="1"/>
          <w:w w:val="95"/>
        </w:rPr>
        <w:t xml:space="preserve"> </w:t>
      </w:r>
      <w:r>
        <w:rPr>
          <w:w w:val="95"/>
        </w:rPr>
        <w:t>might</w:t>
      </w:r>
      <w:r>
        <w:rPr>
          <w:spacing w:val="10"/>
          <w:w w:val="95"/>
        </w:rPr>
        <w:t xml:space="preserve"> </w:t>
      </w:r>
      <w:r>
        <w:rPr>
          <w:w w:val="95"/>
        </w:rPr>
        <w:t>normally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excluded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everday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0"/>
          <w:w w:val="95"/>
        </w:rPr>
        <w:t xml:space="preserve"> </w:t>
      </w:r>
      <w:r>
        <w:rPr>
          <w:w w:val="95"/>
        </w:rPr>
        <w:t>paradigms,</w:t>
      </w:r>
      <w:r>
        <w:rPr>
          <w:spacing w:val="10"/>
          <w:w w:val="95"/>
        </w:rPr>
        <w:t xml:space="preserve"> </w:t>
      </w:r>
      <w:r>
        <w:rPr>
          <w:w w:val="95"/>
        </w:rPr>
        <w:t>specifically</w:t>
      </w:r>
      <w:r>
        <w:rPr>
          <w:spacing w:val="10"/>
          <w:w w:val="95"/>
        </w:rPr>
        <w:t xml:space="preserve"> </w:t>
      </w:r>
      <w:r>
        <w:rPr>
          <w:w w:val="95"/>
        </w:rPr>
        <w:t>racially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ethnically diverse populations, poorer populations, those with limited access to</w:t>
      </w:r>
      <w:r>
        <w:rPr>
          <w:spacing w:val="1"/>
        </w:rPr>
        <w:t xml:space="preserve"> </w:t>
      </w:r>
      <w:r>
        <w:t>transportation, or who have a disability, or are immunocompromised. Developing</w:t>
      </w:r>
      <w:r>
        <w:rPr>
          <w:spacing w:val="1"/>
        </w:rPr>
        <w:t xml:space="preserve"> </w:t>
      </w:r>
      <w:r>
        <w:rPr>
          <w:w w:val="95"/>
        </w:rPr>
        <w:t>investigative</w:t>
      </w:r>
      <w:r>
        <w:rPr>
          <w:spacing w:val="13"/>
          <w:w w:val="95"/>
        </w:rPr>
        <w:t xml:space="preserve"> </w:t>
      </w:r>
      <w:r>
        <w:rPr>
          <w:w w:val="95"/>
        </w:rPr>
        <w:t>paradigms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accessible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mobile</w:t>
      </w:r>
      <w:r>
        <w:rPr>
          <w:spacing w:val="13"/>
          <w:w w:val="95"/>
        </w:rPr>
        <w:t xml:space="preserve"> </w:t>
      </w:r>
      <w:r>
        <w:rPr>
          <w:w w:val="95"/>
        </w:rPr>
        <w:t>platforms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reduce</w:t>
      </w:r>
      <w:r>
        <w:rPr>
          <w:spacing w:val="13"/>
          <w:w w:val="95"/>
        </w:rPr>
        <w:t xml:space="preserve"> </w:t>
      </w:r>
      <w:r>
        <w:rPr>
          <w:w w:val="95"/>
        </w:rPr>
        <w:t>participant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demand while maintaining rigor and integrity will similarly </w:t>
      </w:r>
      <w:r>
        <w:t>enable us to reach a much</w:t>
      </w:r>
      <w:r>
        <w:rPr>
          <w:spacing w:val="1"/>
        </w:rPr>
        <w:t xml:space="preserve"> </w:t>
      </w:r>
      <w:r>
        <w:t>greater subset of the population. If we are able to pair this kind of data gathering with</w:t>
      </w:r>
      <w:r>
        <w:rPr>
          <w:spacing w:val="1"/>
        </w:rPr>
        <w:t xml:space="preserve"> </w:t>
      </w:r>
      <w:r>
        <w:t>appropriate analysis, we can maintain the standards of scientific integrity that we as a</w:t>
      </w:r>
      <w:r>
        <w:rPr>
          <w:spacing w:val="1"/>
        </w:rPr>
        <w:t xml:space="preserve"> </w:t>
      </w:r>
      <w:r>
        <w:rPr>
          <w:spacing w:val="-1"/>
        </w:rPr>
        <w:t xml:space="preserve">community expect from traditional hypothesis </w:t>
      </w:r>
      <w:r>
        <w:t>testing. The literature to date in the music</w:t>
      </w:r>
      <w:r>
        <w:rPr>
          <w:spacing w:val="-57"/>
        </w:rPr>
        <w:t xml:space="preserve"> </w:t>
      </w:r>
      <w:r>
        <w:rPr>
          <w:w w:val="95"/>
        </w:rPr>
        <w:t>cognition</w:t>
      </w:r>
      <w:r>
        <w:rPr>
          <w:spacing w:val="9"/>
          <w:w w:val="95"/>
        </w:rPr>
        <w:t xml:space="preserve"> </w:t>
      </w:r>
      <w:r>
        <w:rPr>
          <w:w w:val="95"/>
        </w:rPr>
        <w:t>domain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focused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fairly</w:t>
      </w:r>
      <w:r>
        <w:rPr>
          <w:spacing w:val="10"/>
          <w:w w:val="95"/>
        </w:rPr>
        <w:t xml:space="preserve"> </w:t>
      </w:r>
      <w:r>
        <w:rPr>
          <w:w w:val="95"/>
        </w:rPr>
        <w:t>small</w:t>
      </w:r>
      <w:r>
        <w:rPr>
          <w:spacing w:val="10"/>
          <w:w w:val="95"/>
        </w:rPr>
        <w:t xml:space="preserve"> </w:t>
      </w:r>
      <w:r>
        <w:rPr>
          <w:w w:val="95"/>
        </w:rPr>
        <w:t>subset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analyses</w:t>
      </w:r>
      <w:r>
        <w:rPr>
          <w:spacing w:val="10"/>
          <w:w w:val="95"/>
        </w:rPr>
        <w:t xml:space="preserve"> </w:t>
      </w:r>
      <w:r>
        <w:rPr>
          <w:w w:val="95"/>
        </w:rPr>
        <w:t>available</w:t>
      </w:r>
      <w:r>
        <w:rPr>
          <w:spacing w:val="-5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investigate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questions.</w:t>
      </w:r>
      <w:r>
        <w:rPr>
          <w:spacing w:val="39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presented</w:t>
      </w:r>
      <w:r>
        <w:rPr>
          <w:spacing w:val="15"/>
          <w:w w:val="95"/>
        </w:rPr>
        <w:t xml:space="preserve"> </w:t>
      </w:r>
      <w:r>
        <w:rPr>
          <w:w w:val="95"/>
        </w:rPr>
        <w:t>here,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ways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exist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the data </w:t>
      </w:r>
      <w:r>
        <w:t>from a single set of experiments is considerable, and the results of each analysis</w:t>
      </w:r>
      <w:r>
        <w:rPr>
          <w:spacing w:val="-57"/>
        </w:rPr>
        <w:t xml:space="preserve"> </w:t>
      </w:r>
      <w:r>
        <w:t>illuminate different parts of the story the data are telling. Not every form of analysis is</w:t>
      </w:r>
      <w:r>
        <w:rPr>
          <w:spacing w:val="1"/>
        </w:rPr>
        <w:t xml:space="preserve"> </w:t>
      </w:r>
      <w:r>
        <w:rPr>
          <w:w w:val="95"/>
        </w:rPr>
        <w:t>appropriate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every</w:t>
      </w:r>
      <w:r>
        <w:rPr>
          <w:spacing w:val="9"/>
          <w:w w:val="95"/>
        </w:rPr>
        <w:t xml:space="preserve"> </w:t>
      </w:r>
      <w:r>
        <w:rPr>
          <w:w w:val="95"/>
        </w:rPr>
        <w:t>context,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0"/>
          <w:w w:val="95"/>
        </w:rPr>
        <w:t xml:space="preserve"> </w:t>
      </w:r>
      <w:r>
        <w:rPr>
          <w:w w:val="95"/>
        </w:rPr>
        <w:t>how,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perhaps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importantly</w:t>
      </w:r>
      <w:r>
        <w:rPr>
          <w:spacing w:val="10"/>
          <w:w w:val="95"/>
        </w:rPr>
        <w:t xml:space="preserve"> </w:t>
      </w:r>
      <w:r>
        <w:rPr>
          <w:w w:val="95"/>
        </w:rPr>
        <w:t>when,</w:t>
      </w:r>
      <w:r>
        <w:rPr>
          <w:spacing w:val="-54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apply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technique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type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important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uncovering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w w:val="95"/>
        </w:rPr>
        <w:t>perspectives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</w:p>
    <w:p w14:paraId="1A706271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47D45BE" w14:textId="77777777" w:rsidR="00693923" w:rsidRDefault="00A11518">
      <w:pPr>
        <w:pStyle w:val="BodyText"/>
        <w:spacing w:before="110"/>
        <w:ind w:left="180"/>
      </w:pPr>
      <w:r>
        <w:lastRenderedPageBreak/>
        <w:t>insights.</w:t>
      </w:r>
    </w:p>
    <w:p w14:paraId="34E968CF" w14:textId="77777777" w:rsidR="00693923" w:rsidRDefault="00693923">
      <w:p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79669E6B" w14:textId="77777777" w:rsidR="00693923" w:rsidRDefault="00A11518">
      <w:pPr>
        <w:pStyle w:val="Heading1"/>
        <w:spacing w:before="110"/>
        <w:ind w:left="20"/>
        <w:jc w:val="center"/>
      </w:pPr>
      <w:bookmarkStart w:id="109" w:name="References"/>
      <w:bookmarkEnd w:id="109"/>
      <w:r>
        <w:rPr>
          <w:w w:val="105"/>
        </w:rPr>
        <w:lastRenderedPageBreak/>
        <w:t>References</w:t>
      </w:r>
    </w:p>
    <w:p w14:paraId="70D86B2D" w14:textId="77777777" w:rsidR="00693923" w:rsidRDefault="00693923">
      <w:pPr>
        <w:pStyle w:val="BodyText"/>
        <w:spacing w:before="12"/>
        <w:rPr>
          <w:b/>
        </w:rPr>
      </w:pPr>
    </w:p>
    <w:p w14:paraId="39948460" w14:textId="77777777" w:rsidR="00693923" w:rsidRDefault="00A11518">
      <w:pPr>
        <w:pStyle w:val="BodyText"/>
        <w:ind w:left="900"/>
      </w:pPr>
      <w:r>
        <w:t>Abdi, H.,</w:t>
      </w:r>
      <w:r>
        <w:rPr>
          <w:spacing w:val="1"/>
        </w:rPr>
        <w:t xml:space="preserve"> </w:t>
      </w:r>
      <w:r>
        <w:t>&amp; Williams,</w:t>
      </w:r>
      <w:r>
        <w:rPr>
          <w:spacing w:val="1"/>
        </w:rPr>
        <w:t xml:space="preserve"> </w:t>
      </w:r>
      <w:r>
        <w:t xml:space="preserve">L. </w:t>
      </w:r>
      <w:r>
        <w:rPr>
          <w:w w:val="105"/>
        </w:rPr>
        <w:t>J.</w:t>
      </w:r>
      <w:r>
        <w:rPr>
          <w:spacing w:val="-2"/>
          <w:w w:val="105"/>
        </w:rPr>
        <w:t xml:space="preserve"> </w:t>
      </w:r>
      <w:r>
        <w:t>(2010a).</w:t>
      </w:r>
      <w:r>
        <w:rPr>
          <w:spacing w:val="21"/>
        </w:rPr>
        <w:t xml:space="preserve"> </w:t>
      </w:r>
      <w:r>
        <w:t>Correspondence Analysis.</w:t>
      </w:r>
      <w:r>
        <w:rPr>
          <w:spacing w:val="22"/>
        </w:rPr>
        <w:t xml:space="preserve"> </w:t>
      </w:r>
      <w:r>
        <w:t>In N.</w:t>
      </w:r>
      <w:r>
        <w:rPr>
          <w:spacing w:val="1"/>
        </w:rPr>
        <w:t xml:space="preserve"> </w:t>
      </w:r>
      <w:r>
        <w:t>Salkind (Ed.),</w:t>
      </w:r>
    </w:p>
    <w:p w14:paraId="11A7276D" w14:textId="77777777" w:rsidR="00693923" w:rsidRDefault="00A11518">
      <w:pPr>
        <w:spacing w:before="155"/>
        <w:ind w:left="1245"/>
        <w:rPr>
          <w:sz w:val="24"/>
        </w:rPr>
      </w:pPr>
      <w:r>
        <w:rPr>
          <w:i/>
          <w:w w:val="105"/>
          <w:sz w:val="24"/>
        </w:rPr>
        <w:t>Encyclopedia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Sage.</w:t>
      </w:r>
    </w:p>
    <w:p w14:paraId="54A03E30" w14:textId="77777777" w:rsidR="00693923" w:rsidRDefault="00693923">
      <w:pPr>
        <w:pStyle w:val="BodyText"/>
        <w:spacing w:before="6"/>
        <w:rPr>
          <w:sz w:val="30"/>
        </w:rPr>
      </w:pPr>
    </w:p>
    <w:p w14:paraId="227E9D1E" w14:textId="77777777" w:rsidR="00693923" w:rsidRDefault="00A11518">
      <w:pPr>
        <w:spacing w:line="355" w:lineRule="auto"/>
        <w:ind w:left="1245" w:hanging="346"/>
        <w:rPr>
          <w:sz w:val="24"/>
        </w:rPr>
      </w:pPr>
      <w:r>
        <w:rPr>
          <w:sz w:val="24"/>
        </w:rPr>
        <w:t>Abdi, H., &amp; Williams, L. J. (2010b). Principal component analysis.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 xml:space="preserve"> </w:t>
      </w:r>
      <w:r>
        <w:rPr>
          <w:i/>
          <w:w w:val="105"/>
          <w:sz w:val="24"/>
        </w:rPr>
        <w:t>Interdisciplinary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Reviews:</w:t>
      </w:r>
      <w:r>
        <w:rPr>
          <w:i/>
          <w:spacing w:val="32"/>
          <w:w w:val="105"/>
          <w:sz w:val="24"/>
        </w:rPr>
        <w:t xml:space="preserve"> </w:t>
      </w:r>
      <w:r>
        <w:rPr>
          <w:i/>
          <w:w w:val="105"/>
          <w:sz w:val="24"/>
        </w:rPr>
        <w:t>Computational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2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433–459.</w:t>
      </w:r>
    </w:p>
    <w:p w14:paraId="6E5E4E07" w14:textId="77777777" w:rsidR="00693923" w:rsidRDefault="00A11518">
      <w:pPr>
        <w:pStyle w:val="BodyText"/>
        <w:spacing w:before="255" w:line="355" w:lineRule="auto"/>
        <w:ind w:left="1245" w:right="144" w:hanging="346"/>
      </w:pPr>
      <w:r>
        <w:t>Abdi,</w:t>
      </w:r>
      <w:r>
        <w:rPr>
          <w:spacing w:val="8"/>
        </w:rPr>
        <w:t xml:space="preserve"> </w:t>
      </w:r>
      <w:r>
        <w:t>H.,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Williams,</w:t>
      </w:r>
      <w:r>
        <w:rPr>
          <w:spacing w:val="9"/>
        </w:rPr>
        <w:t xml:space="preserve"> </w:t>
      </w:r>
      <w:r>
        <w:t>L.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(2013).</w:t>
      </w:r>
      <w:r>
        <w:rPr>
          <w:spacing w:val="3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Squares</w:t>
      </w:r>
      <w:r>
        <w:rPr>
          <w:spacing w:val="9"/>
        </w:rPr>
        <w:t xml:space="preserve"> </w:t>
      </w:r>
      <w:r>
        <w:t>Methods:</w:t>
      </w:r>
      <w:r>
        <w:rPr>
          <w:spacing w:val="33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Regression.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B.</w:t>
      </w:r>
      <w:r>
        <w:rPr>
          <w:spacing w:val="-8"/>
        </w:rPr>
        <w:t xml:space="preserve"> </w:t>
      </w:r>
      <w:proofErr w:type="spellStart"/>
      <w:r>
        <w:t>Reisfeld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N.</w:t>
      </w:r>
      <w:r>
        <w:rPr>
          <w:spacing w:val="-57"/>
        </w:rPr>
        <w:t xml:space="preserve"> </w:t>
      </w:r>
      <w:proofErr w:type="spellStart"/>
      <w:r>
        <w:rPr>
          <w:spacing w:val="-1"/>
          <w:w w:val="105"/>
        </w:rPr>
        <w:t>Mayeno</w:t>
      </w:r>
      <w:proofErr w:type="spellEnd"/>
      <w:r>
        <w:rPr>
          <w:spacing w:val="-1"/>
          <w:w w:val="105"/>
        </w:rPr>
        <w:t xml:space="preserve"> (Eds.), </w:t>
      </w:r>
      <w:r>
        <w:rPr>
          <w:i/>
          <w:spacing w:val="-1"/>
          <w:w w:val="105"/>
        </w:rPr>
        <w:t xml:space="preserve"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(Vol.</w:t>
      </w:r>
      <w:r>
        <w:rPr>
          <w:spacing w:val="16"/>
          <w:w w:val="105"/>
        </w:rPr>
        <w:t xml:space="preserve"> </w:t>
      </w:r>
      <w:r>
        <w:rPr>
          <w:w w:val="105"/>
        </w:rPr>
        <w:t>930,</w:t>
      </w:r>
      <w:r>
        <w:rPr>
          <w:spacing w:val="-4"/>
          <w:w w:val="105"/>
        </w:rPr>
        <w:t xml:space="preserve"> </w:t>
      </w:r>
      <w:r>
        <w:rPr>
          <w:w w:val="105"/>
        </w:rPr>
        <w:t>pp.</w:t>
      </w:r>
      <w:r>
        <w:rPr>
          <w:spacing w:val="17"/>
          <w:w w:val="105"/>
        </w:rPr>
        <w:t xml:space="preserve"> </w:t>
      </w:r>
      <w:r>
        <w:rPr>
          <w:w w:val="105"/>
        </w:rPr>
        <w:t>549–579).</w:t>
      </w:r>
      <w:r>
        <w:rPr>
          <w:spacing w:val="17"/>
          <w:w w:val="105"/>
        </w:rPr>
        <w:t xml:space="preserve"> </w:t>
      </w:r>
      <w:r>
        <w:rPr>
          <w:w w:val="105"/>
        </w:rPr>
        <w:t>Springer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Science+Business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Media,</w:t>
      </w:r>
      <w:r>
        <w:rPr>
          <w:spacing w:val="-4"/>
          <w:w w:val="105"/>
        </w:rPr>
        <w:t xml:space="preserve"> </w:t>
      </w:r>
      <w:r>
        <w:rPr>
          <w:w w:val="105"/>
        </w:rPr>
        <w:t>LLC.</w:t>
      </w:r>
      <w:r>
        <w:rPr>
          <w:spacing w:val="1"/>
          <w:w w:val="105"/>
        </w:rPr>
        <w:t xml:space="preserve"> </w:t>
      </w:r>
      <w:hyperlink r:id="rId29">
        <w:r>
          <w:rPr>
            <w:w w:val="105"/>
          </w:rPr>
          <w:t>https://doi.org/10.1007/978-1-62703-059-5</w:t>
        </w:r>
      </w:hyperlink>
    </w:p>
    <w:p w14:paraId="32E46359" w14:textId="77777777" w:rsidR="00693923" w:rsidRDefault="00A11518">
      <w:pPr>
        <w:spacing w:before="251" w:line="355" w:lineRule="auto"/>
        <w:ind w:left="1245" w:right="182" w:hanging="346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 xml:space="preserve"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 xml:space="preserve"> </w:t>
      </w:r>
      <w:r>
        <w:rPr>
          <w:sz w:val="24"/>
        </w:rPr>
        <w:t>Multiple factor analysis:</w:t>
      </w:r>
      <w:r>
        <w:rPr>
          <w:spacing w:val="21"/>
          <w:sz w:val="24"/>
        </w:rPr>
        <w:t xml:space="preserve"> </w:t>
      </w:r>
      <w:r>
        <w:rPr>
          <w:sz w:val="24"/>
        </w:rPr>
        <w:t>Principal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5"/>
          <w:sz w:val="24"/>
        </w:rPr>
        <w:t xml:space="preserve"> </w:t>
      </w:r>
      <w:r>
        <w:rPr>
          <w:sz w:val="24"/>
        </w:rPr>
        <w:t>analysis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multitable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multiblock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sets.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 xml:space="preserve"> </w:t>
      </w:r>
      <w:hyperlink r:id="rId30">
        <w:r>
          <w:rPr>
            <w:sz w:val="24"/>
          </w:rPr>
          <w:t>https://doi.org/10.1002/wics.1246</w:t>
        </w:r>
      </w:hyperlink>
    </w:p>
    <w:p w14:paraId="7EC40A18" w14:textId="77777777" w:rsidR="00693923" w:rsidRDefault="00A11518">
      <w:pPr>
        <w:pStyle w:val="BodyText"/>
        <w:spacing w:before="253" w:line="355" w:lineRule="auto"/>
        <w:ind w:left="1240" w:right="139" w:hanging="341"/>
      </w:pPr>
      <w:r>
        <w:t xml:space="preserve">Ares, G., Deliza, R., Barreiro, C., </w:t>
      </w:r>
      <w:proofErr w:type="spellStart"/>
      <w:r>
        <w:t>Giménez</w:t>
      </w:r>
      <w:proofErr w:type="spellEnd"/>
      <w:r>
        <w:t xml:space="preserve">, A., &amp; </w:t>
      </w:r>
      <w:proofErr w:type="spellStart"/>
      <w:r>
        <w:t>Gámbaro</w:t>
      </w:r>
      <w:proofErr w:type="spellEnd"/>
      <w:r>
        <w:t>, A. (2010). Comparison</w:t>
      </w:r>
      <w:r>
        <w:rPr>
          <w:spacing w:val="-58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sensory</w:t>
      </w:r>
      <w:r>
        <w:rPr>
          <w:spacing w:val="10"/>
          <w:w w:val="95"/>
        </w:rPr>
        <w:t xml:space="preserve"> </w:t>
      </w:r>
      <w:r>
        <w:rPr>
          <w:w w:val="95"/>
        </w:rPr>
        <w:t>profiling</w:t>
      </w:r>
      <w:r>
        <w:rPr>
          <w:spacing w:val="10"/>
          <w:w w:val="95"/>
        </w:rPr>
        <w:t xml:space="preserve"> </w:t>
      </w:r>
      <w:r>
        <w:rPr>
          <w:w w:val="95"/>
        </w:rPr>
        <w:t>techniques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consumer</w:t>
      </w:r>
      <w:r>
        <w:rPr>
          <w:spacing w:val="10"/>
          <w:w w:val="95"/>
        </w:rPr>
        <w:t xml:space="preserve"> </w:t>
      </w:r>
      <w:r>
        <w:rPr>
          <w:w w:val="95"/>
        </w:rPr>
        <w:t>perception.</w:t>
      </w:r>
      <w:r>
        <w:rPr>
          <w:spacing w:val="32"/>
          <w:w w:val="95"/>
        </w:rPr>
        <w:t xml:space="preserve"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 xml:space="preserve"> </w:t>
      </w:r>
      <w:r>
        <w:rPr>
          <w:i/>
        </w:rPr>
        <w:t>and</w:t>
      </w:r>
      <w:r>
        <w:rPr>
          <w:i/>
          <w:spacing w:val="36"/>
        </w:rPr>
        <w:t xml:space="preserve"> </w:t>
      </w:r>
      <w:r>
        <w:rPr>
          <w:i/>
        </w:rPr>
        <w:t>Preference</w:t>
      </w:r>
      <w:r>
        <w:t>,</w:t>
      </w:r>
      <w:r>
        <w:rPr>
          <w:spacing w:val="30"/>
        </w:rPr>
        <w:t xml:space="preserve"> </w:t>
      </w:r>
      <w:r>
        <w:rPr>
          <w:i/>
        </w:rPr>
        <w:t>21</w:t>
      </w:r>
      <w:r>
        <w:t>(4),</w:t>
      </w:r>
      <w:r>
        <w:rPr>
          <w:spacing w:val="30"/>
        </w:rPr>
        <w:t xml:space="preserve"> </w:t>
      </w:r>
      <w:r>
        <w:t>417–426.</w:t>
      </w:r>
      <w:r>
        <w:rPr>
          <w:spacing w:val="1"/>
        </w:rPr>
        <w:t xml:space="preserve"> </w:t>
      </w:r>
      <w:hyperlink r:id="rId31">
        <w:r>
          <w:t>https://doi.org/10.1016/j.foodqual.2009.10.006</w:t>
        </w:r>
      </w:hyperlink>
    </w:p>
    <w:p w14:paraId="41C446D6" w14:textId="77777777" w:rsidR="00693923" w:rsidRDefault="00A11518">
      <w:pPr>
        <w:pStyle w:val="BodyText"/>
        <w:spacing w:before="254" w:line="355" w:lineRule="auto"/>
        <w:ind w:left="1245" w:right="156" w:hanging="346"/>
      </w:pPr>
      <w:r>
        <w:t>Balkwill,</w:t>
      </w:r>
      <w:r>
        <w:rPr>
          <w:spacing w:val="-1"/>
        </w:rPr>
        <w:t xml:space="preserve"> </w:t>
      </w:r>
      <w:r>
        <w:t>L. L., Thompson, W. F., &amp;</w:t>
      </w:r>
      <w:r>
        <w:rPr>
          <w:spacing w:val="-1"/>
        </w:rPr>
        <w:t xml:space="preserve"> </w:t>
      </w:r>
      <w:r>
        <w:t>Matsunaga, R. (2004).</w:t>
      </w:r>
      <w:r>
        <w:rPr>
          <w:spacing w:val="20"/>
        </w:rPr>
        <w:t xml:space="preserve"> </w:t>
      </w:r>
      <w:r>
        <w:t>Recognition of emotion</w:t>
      </w:r>
      <w:r>
        <w:rPr>
          <w:spacing w:val="-57"/>
        </w:rPr>
        <w:t xml:space="preserve"> </w:t>
      </w:r>
      <w:r>
        <w:t>in Japanese, Western, and Hindustani music by Japanese listeners.</w:t>
      </w:r>
      <w:r>
        <w:rPr>
          <w:spacing w:val="1"/>
        </w:rPr>
        <w:t xml:space="preserve"> </w:t>
      </w:r>
      <w:r>
        <w:rPr>
          <w:i/>
        </w:rPr>
        <w:t>Japanese</w:t>
      </w:r>
      <w:r>
        <w:rPr>
          <w:i/>
          <w:spacing w:val="1"/>
        </w:rPr>
        <w:t xml:space="preserve"> </w:t>
      </w:r>
      <w:r>
        <w:rPr>
          <w:i/>
        </w:rPr>
        <w:t>Psychological</w:t>
      </w:r>
      <w:r>
        <w:rPr>
          <w:i/>
          <w:spacing w:val="24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18"/>
        </w:rPr>
        <w:t xml:space="preserve"> </w:t>
      </w:r>
      <w:r>
        <w:rPr>
          <w:i/>
        </w:rPr>
        <w:t>46</w:t>
      </w:r>
      <w:r>
        <w:t>(4),</w:t>
      </w:r>
      <w:r>
        <w:rPr>
          <w:spacing w:val="19"/>
        </w:rPr>
        <w:t xml:space="preserve"> </w:t>
      </w:r>
      <w:r>
        <w:t>337–349.</w:t>
      </w:r>
    </w:p>
    <w:p w14:paraId="21DE4CFF" w14:textId="77777777" w:rsidR="00693923" w:rsidRDefault="00A11518">
      <w:pPr>
        <w:pStyle w:val="BodyText"/>
        <w:spacing w:line="321" w:lineRule="exact"/>
        <w:ind w:left="1258"/>
      </w:pPr>
      <w:hyperlink r:id="rId32">
        <w:r>
          <w:t>https://doi.org/10.1111/j.1468-5584.2004.00265.x</w:t>
        </w:r>
      </w:hyperlink>
    </w:p>
    <w:p w14:paraId="683C9086" w14:textId="77777777" w:rsidR="00693923" w:rsidRDefault="00693923">
      <w:pPr>
        <w:pStyle w:val="BodyText"/>
        <w:spacing w:before="6"/>
        <w:rPr>
          <w:sz w:val="30"/>
        </w:rPr>
      </w:pPr>
    </w:p>
    <w:p w14:paraId="7681663A" w14:textId="77777777" w:rsidR="00693923" w:rsidRDefault="00A11518">
      <w:pPr>
        <w:spacing w:line="355" w:lineRule="auto"/>
        <w:ind w:left="1245" w:right="641" w:hanging="346"/>
        <w:jc w:val="both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Perception of Emotion in Music : Psychophysical and Cultural Cues. </w:t>
      </w:r>
      <w:r>
        <w:rPr>
          <w:i/>
          <w:w w:val="95"/>
          <w:sz w:val="24"/>
        </w:rPr>
        <w:t>Music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17</w:t>
      </w:r>
      <w:r>
        <w:rPr>
          <w:i/>
          <w:spacing w:val="-32"/>
          <w:sz w:val="24"/>
        </w:rPr>
        <w:t xml:space="preserve"> </w:t>
      </w:r>
      <w:r>
        <w:rPr>
          <w:sz w:val="24"/>
        </w:rPr>
        <w:t>(1),</w:t>
      </w:r>
      <w:r>
        <w:rPr>
          <w:spacing w:val="22"/>
          <w:sz w:val="24"/>
        </w:rPr>
        <w:t xml:space="preserve"> </w:t>
      </w:r>
      <w:r>
        <w:rPr>
          <w:sz w:val="24"/>
        </w:rPr>
        <w:t>43–64.</w:t>
      </w:r>
    </w:p>
    <w:p w14:paraId="5D3BC172" w14:textId="77777777" w:rsidR="00693923" w:rsidRDefault="00693923">
      <w:pPr>
        <w:spacing w:line="355" w:lineRule="auto"/>
        <w:jc w:val="both"/>
        <w:rPr>
          <w:sz w:val="24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58790E5A" w14:textId="77777777" w:rsidR="00693923" w:rsidRDefault="00A11518">
      <w:pPr>
        <w:pStyle w:val="BodyText"/>
        <w:spacing w:before="110"/>
        <w:ind w:left="1258"/>
      </w:pPr>
      <w:hyperlink r:id="rId33">
        <w:r>
          <w:t>https://doi.org/10.2307/40285811</w:t>
        </w:r>
      </w:hyperlink>
    </w:p>
    <w:p w14:paraId="372867AA" w14:textId="77777777" w:rsidR="00693923" w:rsidRDefault="00693923">
      <w:pPr>
        <w:pStyle w:val="BodyText"/>
        <w:spacing w:before="3"/>
        <w:rPr>
          <w:sz w:val="36"/>
        </w:rPr>
      </w:pPr>
    </w:p>
    <w:p w14:paraId="241DBDD9" w14:textId="77777777" w:rsidR="00693923" w:rsidRDefault="00A11518">
      <w:pPr>
        <w:spacing w:line="355" w:lineRule="auto"/>
        <w:ind w:left="1245" w:right="531" w:hanging="346"/>
        <w:rPr>
          <w:sz w:val="24"/>
        </w:rPr>
      </w:pPr>
      <w:r>
        <w:rPr>
          <w:sz w:val="24"/>
        </w:rPr>
        <w:t>Bartlett,</w:t>
      </w:r>
      <w:r>
        <w:rPr>
          <w:spacing w:val="3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C.,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Dowling,</w:t>
      </w:r>
      <w:r>
        <w:rPr>
          <w:spacing w:val="3"/>
          <w:sz w:val="24"/>
        </w:rPr>
        <w:t xml:space="preserve"> </w:t>
      </w:r>
      <w:r>
        <w:rPr>
          <w:sz w:val="24"/>
        </w:rPr>
        <w:t>W.</w:t>
      </w:r>
      <w:r>
        <w:rPr>
          <w:spacing w:val="4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(1980).</w:t>
      </w:r>
      <w:r>
        <w:rPr>
          <w:spacing w:val="2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transposed</w:t>
      </w:r>
      <w:r>
        <w:rPr>
          <w:spacing w:val="4"/>
          <w:sz w:val="24"/>
        </w:rPr>
        <w:t xml:space="preserve"> </w:t>
      </w:r>
      <w:r>
        <w:rPr>
          <w:sz w:val="24"/>
        </w:rPr>
        <w:t>melodies: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key-distance effect in developmental perspective.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 of Experimental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Psychology: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Perception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Performance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6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501–515.</w:t>
      </w:r>
      <w:r>
        <w:rPr>
          <w:spacing w:val="1"/>
          <w:w w:val="105"/>
          <w:sz w:val="24"/>
        </w:rPr>
        <w:t xml:space="preserve"> </w:t>
      </w:r>
      <w:hyperlink r:id="rId34">
        <w:r>
          <w:rPr>
            <w:w w:val="105"/>
            <w:sz w:val="24"/>
          </w:rPr>
          <w:t>https://doi.org/10.1037/0096-1523.6.3.501</w:t>
        </w:r>
      </w:hyperlink>
    </w:p>
    <w:p w14:paraId="2409068D" w14:textId="77777777" w:rsidR="00693923" w:rsidRDefault="00693923">
      <w:pPr>
        <w:pStyle w:val="BodyText"/>
        <w:spacing w:before="7"/>
      </w:pPr>
    </w:p>
    <w:p w14:paraId="094D051A" w14:textId="77777777" w:rsidR="00693923" w:rsidRDefault="00A11518">
      <w:pPr>
        <w:pStyle w:val="BodyText"/>
        <w:spacing w:line="355" w:lineRule="auto"/>
        <w:ind w:left="1241" w:right="116" w:hanging="342"/>
      </w:pPr>
      <w:proofErr w:type="spellStart"/>
      <w:r>
        <w:t>Battcock</w:t>
      </w:r>
      <w:proofErr w:type="spellEnd"/>
      <w:r>
        <w:t>,</w:t>
      </w:r>
      <w:r>
        <w:rPr>
          <w:spacing w:val="-1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&amp; Schutz,</w:t>
      </w:r>
      <w:r>
        <w:rPr>
          <w:spacing w:val="-1"/>
        </w:rPr>
        <w:t xml:space="preserve"> </w:t>
      </w:r>
      <w:r>
        <w:t>M. (2019).</w:t>
      </w:r>
      <w:r>
        <w:rPr>
          <w:spacing w:val="22"/>
        </w:rPr>
        <w:t xml:space="preserve"> </w:t>
      </w:r>
      <w:r>
        <w:t>Acoustically</w:t>
      </w:r>
      <w:r>
        <w:rPr>
          <w:spacing w:val="-2"/>
        </w:rPr>
        <w:t xml:space="preserve"> </w:t>
      </w:r>
      <w:r>
        <w:t>expressing affect.</w:t>
      </w:r>
      <w:r>
        <w:rPr>
          <w:spacing w:val="22"/>
        </w:rPr>
        <w:t xml:space="preserve"> </w:t>
      </w:r>
      <w:r>
        <w:rPr>
          <w:i/>
        </w:rPr>
        <w:t>Music</w:t>
      </w:r>
      <w:r>
        <w:rPr>
          <w:i/>
          <w:spacing w:val="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-57"/>
        </w:rPr>
        <w:t xml:space="preserve"> </w:t>
      </w:r>
      <w:r>
        <w:rPr>
          <w:i/>
        </w:rPr>
        <w:t>37</w:t>
      </w:r>
      <w:r>
        <w:rPr>
          <w:i/>
          <w:spacing w:val="-33"/>
        </w:rPr>
        <w:t xml:space="preserve"> </w:t>
      </w:r>
      <w:r>
        <w:t>(1),</w:t>
      </w:r>
      <w:r>
        <w:rPr>
          <w:spacing w:val="20"/>
        </w:rPr>
        <w:t xml:space="preserve"> </w:t>
      </w:r>
      <w:r>
        <w:t>66–91.</w:t>
      </w:r>
      <w:r>
        <w:rPr>
          <w:spacing w:val="46"/>
        </w:rPr>
        <w:t xml:space="preserve"> </w:t>
      </w:r>
      <w:hyperlink r:id="rId35">
        <w:r>
          <w:t>https://doi.org/10.1525/MP.2019.37.1.66</w:t>
        </w:r>
      </w:hyperlink>
    </w:p>
    <w:p w14:paraId="6AC95A8F" w14:textId="77777777" w:rsidR="00693923" w:rsidRDefault="00693923">
      <w:pPr>
        <w:pStyle w:val="BodyText"/>
        <w:spacing w:before="9"/>
      </w:pPr>
    </w:p>
    <w:p w14:paraId="49A40EEB" w14:textId="77777777" w:rsidR="00693923" w:rsidRDefault="00A11518">
      <w:pPr>
        <w:ind w:left="900"/>
        <w:rPr>
          <w:sz w:val="24"/>
        </w:rPr>
      </w:pPr>
      <w:proofErr w:type="spellStart"/>
      <w:r>
        <w:rPr>
          <w:w w:val="105"/>
          <w:sz w:val="24"/>
        </w:rPr>
        <w:t>Benzécri</w:t>
      </w:r>
      <w:proofErr w:type="spellEnd"/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J.-P.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(1973).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L’analyse</w:t>
      </w:r>
      <w:proofErr w:type="spellEnd"/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des</w:t>
      </w:r>
      <w:r>
        <w:rPr>
          <w:i/>
          <w:spacing w:val="2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données</w:t>
      </w:r>
      <w:proofErr w:type="spellEnd"/>
      <w:r>
        <w:rPr>
          <w:i/>
          <w:w w:val="105"/>
          <w:sz w:val="24"/>
        </w:rPr>
        <w:t>.</w:t>
      </w:r>
      <w:r>
        <w:rPr>
          <w:i/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Dunod</w:t>
      </w:r>
      <w:proofErr w:type="spellEnd"/>
      <w:r>
        <w:rPr>
          <w:w w:val="105"/>
          <w:sz w:val="24"/>
        </w:rPr>
        <w:t>.</w:t>
      </w:r>
    </w:p>
    <w:p w14:paraId="35DD27A9" w14:textId="77777777" w:rsidR="00693923" w:rsidRDefault="00693923">
      <w:pPr>
        <w:pStyle w:val="BodyText"/>
        <w:spacing w:before="4"/>
        <w:rPr>
          <w:sz w:val="36"/>
        </w:rPr>
      </w:pPr>
    </w:p>
    <w:p w14:paraId="00475384" w14:textId="77777777" w:rsidR="00693923" w:rsidRDefault="00A11518">
      <w:pPr>
        <w:spacing w:line="355" w:lineRule="auto"/>
        <w:ind w:left="1245" w:right="205" w:hanging="346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15"/>
          <w:sz w:val="24"/>
        </w:rPr>
        <w:t xml:space="preserve"> </w:t>
      </w:r>
      <w:r>
        <w:rPr>
          <w:sz w:val="24"/>
        </w:rPr>
        <w:t>J.,</w:t>
      </w:r>
      <w:r>
        <w:rPr>
          <w:spacing w:val="15"/>
          <w:sz w:val="24"/>
        </w:rPr>
        <w:t xml:space="preserve"> </w:t>
      </w:r>
      <w:r>
        <w:rPr>
          <w:sz w:val="24"/>
        </w:rPr>
        <w:t>Johnston,</w:t>
      </w:r>
      <w:r>
        <w:rPr>
          <w:spacing w:val="14"/>
          <w:sz w:val="24"/>
        </w:rPr>
        <w:t xml:space="preserve"> </w:t>
      </w:r>
      <w:r>
        <w:rPr>
          <w:sz w:val="24"/>
        </w:rPr>
        <w:t>J.</w:t>
      </w:r>
      <w:r>
        <w:rPr>
          <w:spacing w:val="15"/>
          <w:sz w:val="24"/>
        </w:rPr>
        <w:t xml:space="preserve"> </w:t>
      </w:r>
      <w:r>
        <w:rPr>
          <w:sz w:val="24"/>
        </w:rPr>
        <w:t>E.,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5"/>
          <w:sz w:val="24"/>
        </w:rPr>
        <w:t xml:space="preserve"> </w:t>
      </w:r>
      <w:r>
        <w:rPr>
          <w:sz w:val="24"/>
        </w:rPr>
        <w:t>Mielke,</w:t>
      </w:r>
      <w:r>
        <w:rPr>
          <w:spacing w:val="14"/>
          <w:sz w:val="24"/>
        </w:rPr>
        <w:t xml:space="preserve"> </w:t>
      </w:r>
      <w:r>
        <w:rPr>
          <w:sz w:val="24"/>
        </w:rPr>
        <w:t>P.</w:t>
      </w:r>
      <w:r>
        <w:rPr>
          <w:spacing w:val="15"/>
          <w:sz w:val="24"/>
        </w:rPr>
        <w:t xml:space="preserve"> </w:t>
      </w:r>
      <w:r>
        <w:rPr>
          <w:sz w:val="24"/>
        </w:rPr>
        <w:t>W.</w:t>
      </w:r>
      <w:r>
        <w:rPr>
          <w:spacing w:val="15"/>
          <w:sz w:val="24"/>
        </w:rPr>
        <w:t xml:space="preserve"> </w:t>
      </w:r>
      <w:r>
        <w:rPr>
          <w:sz w:val="24"/>
        </w:rPr>
        <w:t>(2011).</w:t>
      </w:r>
      <w:r>
        <w:rPr>
          <w:spacing w:val="40"/>
          <w:sz w:val="24"/>
        </w:rPr>
        <w:t xml:space="preserve"> </w:t>
      </w:r>
      <w:r>
        <w:rPr>
          <w:sz w:val="24"/>
        </w:rPr>
        <w:t>Permutation</w:t>
      </w:r>
      <w:r>
        <w:rPr>
          <w:spacing w:val="15"/>
          <w:sz w:val="24"/>
        </w:rPr>
        <w:t xml:space="preserve"> </w:t>
      </w:r>
      <w:r>
        <w:rPr>
          <w:sz w:val="24"/>
        </w:rPr>
        <w:t>methods.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 xml:space="preserve"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 xml:space="preserve"> </w:t>
      </w:r>
      <w:hyperlink r:id="rId36">
        <w:r>
          <w:rPr>
            <w:w w:val="105"/>
            <w:sz w:val="24"/>
          </w:rPr>
          <w:t>https://doi.org/10.1002/wics.177</w:t>
        </w:r>
      </w:hyperlink>
    </w:p>
    <w:p w14:paraId="4B5BAF9E" w14:textId="77777777" w:rsidR="00693923" w:rsidRDefault="00693923">
      <w:pPr>
        <w:pStyle w:val="BodyText"/>
        <w:spacing w:before="8"/>
      </w:pPr>
    </w:p>
    <w:p w14:paraId="176D10E0" w14:textId="77777777" w:rsidR="00693923" w:rsidRDefault="00A11518">
      <w:pPr>
        <w:pStyle w:val="BodyText"/>
        <w:spacing w:line="355" w:lineRule="auto"/>
        <w:ind w:left="1234" w:hanging="335"/>
      </w:pPr>
      <w:proofErr w:type="spellStart"/>
      <w:r>
        <w:t>Bigand</w:t>
      </w:r>
      <w:proofErr w:type="spellEnd"/>
      <w:r>
        <w:t>,</w:t>
      </w:r>
      <w:r>
        <w:rPr>
          <w:spacing w:val="-3"/>
        </w:rPr>
        <w:t xml:space="preserve"> </w:t>
      </w:r>
      <w:r>
        <w:t>E.,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Poulin-</w:t>
      </w:r>
      <w:proofErr w:type="spellStart"/>
      <w:r>
        <w:t>Charronnat</w:t>
      </w:r>
      <w:proofErr w:type="spellEnd"/>
      <w:r>
        <w:t>,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(2006).</w:t>
      </w:r>
      <w:r>
        <w:rPr>
          <w:spacing w:val="1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”experienced</w:t>
      </w:r>
      <w:r>
        <w:rPr>
          <w:spacing w:val="-3"/>
        </w:rPr>
        <w:t xml:space="preserve"> </w:t>
      </w:r>
      <w:r>
        <w:t>listeners”?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review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capacities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depend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formal</w:t>
      </w:r>
      <w:r>
        <w:rPr>
          <w:spacing w:val="12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training.</w:t>
      </w:r>
      <w:r>
        <w:rPr>
          <w:spacing w:val="-54"/>
          <w:w w:val="95"/>
        </w:rPr>
        <w:t xml:space="preserve"> </w:t>
      </w:r>
      <w:r>
        <w:rPr>
          <w:i/>
        </w:rPr>
        <w:t>Cognition</w:t>
      </w:r>
      <w:r>
        <w:t>,</w:t>
      </w:r>
      <w:r>
        <w:rPr>
          <w:spacing w:val="24"/>
        </w:rPr>
        <w:t xml:space="preserve"> </w:t>
      </w:r>
      <w:r>
        <w:rPr>
          <w:i/>
        </w:rPr>
        <w:t>100</w:t>
      </w:r>
      <w:r>
        <w:t>(1),</w:t>
      </w:r>
      <w:r>
        <w:rPr>
          <w:spacing w:val="25"/>
        </w:rPr>
        <w:t xml:space="preserve"> </w:t>
      </w:r>
      <w:r>
        <w:t>100–130.</w:t>
      </w:r>
      <w:r>
        <w:rPr>
          <w:spacing w:val="54"/>
        </w:rPr>
        <w:t xml:space="preserve"> </w:t>
      </w:r>
      <w:hyperlink r:id="rId37">
        <w:r>
          <w:t>https://doi.org/10.1016/j.cognition.2005.11.007</w:t>
        </w:r>
      </w:hyperlink>
    </w:p>
    <w:p w14:paraId="4E2D2662" w14:textId="77777777" w:rsidR="00693923" w:rsidRDefault="00693923">
      <w:pPr>
        <w:pStyle w:val="BodyText"/>
        <w:spacing w:before="8"/>
      </w:pPr>
    </w:p>
    <w:p w14:paraId="3526629B" w14:textId="77777777" w:rsidR="00693923" w:rsidRDefault="00A11518">
      <w:pPr>
        <w:pStyle w:val="BodyText"/>
        <w:ind w:left="900"/>
      </w:pPr>
      <w:proofErr w:type="spellStart"/>
      <w:r>
        <w:t>Bigand</w:t>
      </w:r>
      <w:proofErr w:type="spellEnd"/>
      <w:r>
        <w:t>,</w:t>
      </w:r>
      <w:r>
        <w:rPr>
          <w:spacing w:val="8"/>
        </w:rPr>
        <w:t xml:space="preserve"> </w:t>
      </w:r>
      <w:r>
        <w:t>E.,</w:t>
      </w:r>
      <w:r>
        <w:rPr>
          <w:spacing w:val="9"/>
        </w:rPr>
        <w:t xml:space="preserve"> </w:t>
      </w:r>
      <w:proofErr w:type="spellStart"/>
      <w:r>
        <w:t>Vieillard</w:t>
      </w:r>
      <w:proofErr w:type="spellEnd"/>
      <w:r>
        <w:t>,</w:t>
      </w:r>
      <w:r>
        <w:rPr>
          <w:spacing w:val="8"/>
        </w:rPr>
        <w:t xml:space="preserve"> </w:t>
      </w:r>
      <w:r>
        <w:t>S.,</w:t>
      </w:r>
      <w:r>
        <w:rPr>
          <w:spacing w:val="9"/>
        </w:rPr>
        <w:t xml:space="preserve"> </w:t>
      </w:r>
      <w:proofErr w:type="spellStart"/>
      <w:r>
        <w:t>Madurell</w:t>
      </w:r>
      <w:proofErr w:type="spellEnd"/>
      <w:r>
        <w:t>,</w:t>
      </w:r>
      <w:r>
        <w:rPr>
          <w:spacing w:val="8"/>
        </w:rPr>
        <w:t xml:space="preserve"> </w:t>
      </w:r>
      <w:r>
        <w:t>F.,</w:t>
      </w:r>
      <w:r>
        <w:rPr>
          <w:spacing w:val="9"/>
        </w:rPr>
        <w:t xml:space="preserve"> </w:t>
      </w:r>
      <w:proofErr w:type="spellStart"/>
      <w:r>
        <w:t>Marozeau</w:t>
      </w:r>
      <w:proofErr w:type="spellEnd"/>
      <w:r>
        <w:t>,</w:t>
      </w:r>
      <w:r>
        <w:rPr>
          <w:spacing w:val="9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t>&amp;</w:t>
      </w:r>
      <w:r>
        <w:rPr>
          <w:spacing w:val="9"/>
        </w:rPr>
        <w:t xml:space="preserve"> </w:t>
      </w:r>
      <w:proofErr w:type="spellStart"/>
      <w:r>
        <w:t>Dacquet</w:t>
      </w:r>
      <w:proofErr w:type="spellEnd"/>
      <w:r>
        <w:t>,</w:t>
      </w:r>
      <w:r>
        <w:rPr>
          <w:spacing w:val="8"/>
        </w:rPr>
        <w:t xml:space="preserve"> </w:t>
      </w:r>
      <w:r>
        <w:t>A.</w:t>
      </w:r>
      <w:r>
        <w:rPr>
          <w:spacing w:val="9"/>
        </w:rPr>
        <w:t xml:space="preserve"> </w:t>
      </w:r>
      <w:r>
        <w:t>(2005).</w:t>
      </w:r>
    </w:p>
    <w:p w14:paraId="1CA1A875" w14:textId="77777777" w:rsidR="00693923" w:rsidRDefault="00A11518">
      <w:pPr>
        <w:pStyle w:val="BodyText"/>
        <w:spacing w:before="154" w:line="355" w:lineRule="auto"/>
        <w:ind w:left="1246" w:right="261" w:firstLine="11"/>
      </w:pPr>
      <w:r>
        <w:rPr>
          <w:w w:val="95"/>
        </w:rPr>
        <w:t>Multidimensional</w:t>
      </w:r>
      <w:r>
        <w:rPr>
          <w:spacing w:val="8"/>
          <w:w w:val="95"/>
        </w:rPr>
        <w:t xml:space="preserve"> </w:t>
      </w:r>
      <w:r>
        <w:rPr>
          <w:w w:val="95"/>
        </w:rPr>
        <w:t>scaling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8"/>
          <w:w w:val="95"/>
        </w:rPr>
        <w:t xml:space="preserve"> </w:t>
      </w:r>
      <w:r>
        <w:rPr>
          <w:w w:val="95"/>
        </w:rPr>
        <w:t>responses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music: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effect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-54"/>
          <w:w w:val="95"/>
        </w:rPr>
        <w:t xml:space="preserve"> </w:t>
      </w:r>
      <w:r>
        <w:t>expertise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duration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excerpts.</w:t>
      </w:r>
      <w:r>
        <w:rPr>
          <w:spacing w:val="33"/>
        </w:rPr>
        <w:t xml:space="preserve"> </w:t>
      </w:r>
      <w:r>
        <w:rPr>
          <w:i/>
        </w:rPr>
        <w:t>Cognition</w:t>
      </w:r>
      <w:r>
        <w:rPr>
          <w:i/>
          <w:spacing w:val="15"/>
        </w:rPr>
        <w:t xml:space="preserve"> </w:t>
      </w:r>
      <w:r>
        <w:rPr>
          <w:i/>
        </w:rPr>
        <w:t>and</w:t>
      </w:r>
      <w:r>
        <w:rPr>
          <w:i/>
          <w:spacing w:val="15"/>
        </w:rPr>
        <w:t xml:space="preserve"> </w:t>
      </w:r>
      <w:r>
        <w:rPr>
          <w:i/>
        </w:rPr>
        <w:t>Emotion</w:t>
      </w:r>
      <w:r>
        <w:t>,</w:t>
      </w:r>
      <w:r>
        <w:rPr>
          <w:spacing w:val="9"/>
        </w:rPr>
        <w:t xml:space="preserve"> </w:t>
      </w:r>
      <w:r>
        <w:rPr>
          <w:i/>
        </w:rPr>
        <w:t>19</w:t>
      </w:r>
      <w:r>
        <w:t>(8),</w:t>
      </w:r>
      <w:r>
        <w:rPr>
          <w:spacing w:val="1"/>
        </w:rPr>
        <w:t xml:space="preserve"> </w:t>
      </w:r>
      <w:r>
        <w:t>1113–1139.</w:t>
      </w:r>
      <w:r>
        <w:rPr>
          <w:spacing w:val="43"/>
        </w:rPr>
        <w:t xml:space="preserve"> </w:t>
      </w:r>
      <w:hyperlink r:id="rId38">
        <w:r>
          <w:t>https://doi.org/10.1080/02699930500204250</w:t>
        </w:r>
      </w:hyperlink>
    </w:p>
    <w:p w14:paraId="00C8434F" w14:textId="77777777" w:rsidR="00693923" w:rsidRDefault="00693923">
      <w:pPr>
        <w:pStyle w:val="BodyText"/>
        <w:spacing w:before="8"/>
      </w:pPr>
    </w:p>
    <w:p w14:paraId="1DCAE706" w14:textId="77777777" w:rsidR="00693923" w:rsidRDefault="00A11518">
      <w:pPr>
        <w:spacing w:line="355" w:lineRule="auto"/>
        <w:ind w:left="1249" w:right="516" w:hanging="350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 xml:space="preserve"> </w:t>
      </w:r>
      <w:r>
        <w:rPr>
          <w:sz w:val="24"/>
        </w:rPr>
        <w:t>I.,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Groenen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P.</w:t>
      </w:r>
      <w:r>
        <w:rPr>
          <w:spacing w:val="18"/>
          <w:sz w:val="24"/>
        </w:rPr>
        <w:t xml:space="preserve"> </w:t>
      </w:r>
      <w:r>
        <w:rPr>
          <w:sz w:val="24"/>
        </w:rPr>
        <w:t>J.</w:t>
      </w:r>
      <w:r>
        <w:rPr>
          <w:spacing w:val="18"/>
          <w:sz w:val="24"/>
        </w:rPr>
        <w:t xml:space="preserve"> </w:t>
      </w:r>
      <w:r>
        <w:rPr>
          <w:sz w:val="24"/>
        </w:rPr>
        <w:t>F.</w:t>
      </w:r>
      <w:r>
        <w:rPr>
          <w:spacing w:val="18"/>
          <w:sz w:val="24"/>
        </w:rPr>
        <w:t xml:space="preserve"> </w:t>
      </w:r>
      <w:r>
        <w:rPr>
          <w:sz w:val="24"/>
        </w:rPr>
        <w:t>(2005).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(2nd</w:t>
      </w:r>
      <w:r>
        <w:rPr>
          <w:spacing w:val="18"/>
          <w:sz w:val="24"/>
        </w:rPr>
        <w:t xml:space="preserve"> </w:t>
      </w:r>
      <w:r>
        <w:rPr>
          <w:sz w:val="24"/>
        </w:rPr>
        <w:t>ed.,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Science+Business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Inc.</w:t>
      </w:r>
    </w:p>
    <w:p w14:paraId="0C0D82F0" w14:textId="77777777" w:rsidR="00693923" w:rsidRDefault="00693923">
      <w:pPr>
        <w:pStyle w:val="BodyText"/>
        <w:spacing w:before="9"/>
      </w:pPr>
    </w:p>
    <w:p w14:paraId="7D64E12D" w14:textId="77777777" w:rsidR="00693923" w:rsidRDefault="00A11518">
      <w:pPr>
        <w:spacing w:line="355" w:lineRule="auto"/>
        <w:ind w:left="1231" w:right="837" w:hanging="332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 xml:space="preserve"> </w:t>
      </w:r>
      <w:r>
        <w:rPr>
          <w:sz w:val="24"/>
        </w:rPr>
        <w:t>II,</w:t>
      </w:r>
      <w:r>
        <w:rPr>
          <w:spacing w:val="12"/>
          <w:sz w:val="24"/>
        </w:rPr>
        <w:t xml:space="preserve"> </w:t>
      </w:r>
      <w:r>
        <w:rPr>
          <w:sz w:val="24"/>
        </w:rPr>
        <w:t>G.</w:t>
      </w:r>
      <w:r>
        <w:rPr>
          <w:spacing w:val="12"/>
          <w:sz w:val="24"/>
        </w:rPr>
        <w:t xml:space="preserve"> </w:t>
      </w:r>
      <w:r>
        <w:rPr>
          <w:sz w:val="24"/>
        </w:rPr>
        <w:t>C.</w:t>
      </w:r>
      <w:r>
        <w:rPr>
          <w:spacing w:val="12"/>
          <w:sz w:val="24"/>
        </w:rPr>
        <w:t xml:space="preserve"> </w:t>
      </w:r>
      <w:r>
        <w:rPr>
          <w:sz w:val="24"/>
        </w:rPr>
        <w:t>(1990).</w:t>
      </w:r>
      <w:r>
        <w:rPr>
          <w:spacing w:val="36"/>
          <w:sz w:val="24"/>
        </w:rPr>
        <w:t xml:space="preserve"> </w:t>
      </w:r>
      <w:r>
        <w:rPr>
          <w:sz w:val="24"/>
        </w:rPr>
        <w:t>Music,</w:t>
      </w:r>
      <w:r>
        <w:rPr>
          <w:spacing w:val="12"/>
          <w:sz w:val="24"/>
        </w:rPr>
        <w:t xml:space="preserve"> </w:t>
      </w:r>
      <w:r>
        <w:rPr>
          <w:sz w:val="24"/>
        </w:rPr>
        <w:t>Mood,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Marketing.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94–104.</w:t>
      </w:r>
    </w:p>
    <w:p w14:paraId="221F7572" w14:textId="77777777" w:rsidR="00693923" w:rsidRDefault="00693923">
      <w:pPr>
        <w:spacing w:line="355" w:lineRule="auto"/>
        <w:rPr>
          <w:sz w:val="24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2BE95C79" w14:textId="77777777" w:rsidR="00693923" w:rsidRDefault="00A11518">
      <w:pPr>
        <w:pStyle w:val="BodyText"/>
        <w:spacing w:before="110"/>
        <w:ind w:left="900"/>
      </w:pPr>
      <w:r>
        <w:lastRenderedPageBreak/>
        <w:t>Cohn,</w:t>
      </w:r>
      <w:r>
        <w:rPr>
          <w:spacing w:val="10"/>
        </w:rPr>
        <w:t xml:space="preserve"> </w:t>
      </w:r>
      <w:r>
        <w:t>R.,</w:t>
      </w:r>
      <w:r>
        <w:rPr>
          <w:spacing w:val="10"/>
        </w:rPr>
        <w:t xml:space="preserve"> </w:t>
      </w:r>
      <w:proofErr w:type="spellStart"/>
      <w:r>
        <w:t>Hyer</w:t>
      </w:r>
      <w:proofErr w:type="spellEnd"/>
      <w:r>
        <w:t>,</w:t>
      </w:r>
      <w:r>
        <w:rPr>
          <w:spacing w:val="10"/>
        </w:rPr>
        <w:t xml:space="preserve"> </w:t>
      </w:r>
      <w:r>
        <w:t>B.,</w:t>
      </w:r>
      <w:r>
        <w:rPr>
          <w:spacing w:val="10"/>
        </w:rPr>
        <w:t xml:space="preserve"> </w:t>
      </w:r>
      <w:r>
        <w:t>Dahlhaus,</w:t>
      </w:r>
      <w:r>
        <w:rPr>
          <w:spacing w:val="10"/>
        </w:rPr>
        <w:t xml:space="preserve"> </w:t>
      </w:r>
      <w:r>
        <w:t>C.,</w:t>
      </w:r>
      <w:r>
        <w:rPr>
          <w:spacing w:val="10"/>
        </w:rPr>
        <w:t xml:space="preserve"> </w:t>
      </w:r>
      <w:r>
        <w:t>Anderson,</w:t>
      </w:r>
      <w:r>
        <w:rPr>
          <w:spacing w:val="10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Wilson,</w:t>
      </w:r>
      <w:r>
        <w:rPr>
          <w:spacing w:val="10"/>
        </w:rPr>
        <w:t xml:space="preserve"> </w:t>
      </w:r>
      <w:r>
        <w:t>C.</w:t>
      </w:r>
      <w:r>
        <w:rPr>
          <w:spacing w:val="10"/>
        </w:rPr>
        <w:t xml:space="preserve"> </w:t>
      </w:r>
      <w:r>
        <w:t>(2001).</w:t>
      </w:r>
      <w:r>
        <w:rPr>
          <w:spacing w:val="34"/>
        </w:rPr>
        <w:t xml:space="preserve"> </w:t>
      </w:r>
      <w:r>
        <w:rPr>
          <w:i/>
        </w:rPr>
        <w:t>Harmony</w:t>
      </w:r>
      <w:r>
        <w:t>.</w:t>
      </w:r>
    </w:p>
    <w:p w14:paraId="328D616E" w14:textId="77777777" w:rsidR="00693923" w:rsidRDefault="00A11518"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Press.</w:t>
      </w:r>
    </w:p>
    <w:p w14:paraId="74DF79C5" w14:textId="77777777" w:rsidR="00693923" w:rsidRDefault="00693923">
      <w:pPr>
        <w:pStyle w:val="BodyText"/>
        <w:spacing w:before="9"/>
        <w:rPr>
          <w:sz w:val="29"/>
        </w:rPr>
      </w:pPr>
    </w:p>
    <w:p w14:paraId="3C4F7F57" w14:textId="77777777" w:rsidR="00693923" w:rsidRDefault="00A11518">
      <w:pPr>
        <w:spacing w:line="355" w:lineRule="auto"/>
        <w:ind w:left="1258" w:right="148" w:hanging="359"/>
        <w:rPr>
          <w:sz w:val="24"/>
        </w:rPr>
      </w:pPr>
      <w:r>
        <w:rPr>
          <w:sz w:val="24"/>
        </w:rPr>
        <w:t>Coombs, C.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H., </w:t>
      </w:r>
      <w:proofErr w:type="spellStart"/>
      <w:r>
        <w:rPr>
          <w:sz w:val="24"/>
        </w:rPr>
        <w:t>Milholland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E., &amp; </w:t>
      </w:r>
      <w:proofErr w:type="spellStart"/>
      <w:r>
        <w:rPr>
          <w:sz w:val="24"/>
        </w:rPr>
        <w:t>Womer</w:t>
      </w:r>
      <w:proofErr w:type="spellEnd"/>
      <w:r>
        <w:rPr>
          <w:sz w:val="24"/>
        </w:rPr>
        <w:t>, F.</w:t>
      </w:r>
      <w:r>
        <w:rPr>
          <w:spacing w:val="-1"/>
          <w:sz w:val="24"/>
        </w:rPr>
        <w:t xml:space="preserve"> </w:t>
      </w:r>
      <w:r>
        <w:rPr>
          <w:sz w:val="24"/>
        </w:rPr>
        <w:t>B. (1956).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 of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 xml:space="preserve"> </w:t>
      </w:r>
      <w:hyperlink r:id="rId39">
        <w:r>
          <w:rPr>
            <w:w w:val="105"/>
            <w:sz w:val="24"/>
          </w:rPr>
          <w:t>https://doi.org/10.1177/001316445601600102</w:t>
        </w:r>
      </w:hyperlink>
    </w:p>
    <w:p w14:paraId="50D50159" w14:textId="77777777" w:rsidR="00693923" w:rsidRDefault="00A11518">
      <w:pPr>
        <w:spacing w:before="243" w:line="355" w:lineRule="auto"/>
        <w:ind w:left="1240" w:right="189" w:hanging="340"/>
        <w:rPr>
          <w:sz w:val="24"/>
        </w:rPr>
      </w:pPr>
      <w:r>
        <w:rPr>
          <w:sz w:val="24"/>
        </w:rPr>
        <w:t>Cowen,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6"/>
          <w:sz w:val="24"/>
        </w:rPr>
        <w:t xml:space="preserve"> </w:t>
      </w:r>
      <w:r>
        <w:rPr>
          <w:sz w:val="24"/>
        </w:rPr>
        <w:t>S.,</w:t>
      </w:r>
      <w:r>
        <w:rPr>
          <w:spacing w:val="6"/>
          <w:sz w:val="24"/>
        </w:rPr>
        <w:t xml:space="preserve"> </w:t>
      </w:r>
      <w:r>
        <w:rPr>
          <w:sz w:val="24"/>
        </w:rPr>
        <w:t>Fang,</w:t>
      </w:r>
      <w:r>
        <w:rPr>
          <w:spacing w:val="6"/>
          <w:sz w:val="24"/>
        </w:rPr>
        <w:t xml:space="preserve"> </w:t>
      </w:r>
      <w:r>
        <w:rPr>
          <w:sz w:val="24"/>
        </w:rPr>
        <w:t>X.,</w:t>
      </w:r>
      <w:r>
        <w:rPr>
          <w:spacing w:val="6"/>
          <w:sz w:val="24"/>
        </w:rPr>
        <w:t xml:space="preserve"> </w:t>
      </w:r>
      <w:r>
        <w:rPr>
          <w:sz w:val="24"/>
        </w:rPr>
        <w:t>Sauter,</w:t>
      </w:r>
      <w:r>
        <w:rPr>
          <w:spacing w:val="5"/>
          <w:sz w:val="24"/>
        </w:rPr>
        <w:t xml:space="preserve"> </w:t>
      </w:r>
      <w:r>
        <w:rPr>
          <w:sz w:val="24"/>
        </w:rPr>
        <w:t>D.,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Keltner,</w:t>
      </w:r>
      <w:r>
        <w:rPr>
          <w:spacing w:val="6"/>
          <w:sz w:val="24"/>
        </w:rPr>
        <w:t xml:space="preserve"> </w:t>
      </w:r>
      <w:r>
        <w:rPr>
          <w:sz w:val="24"/>
        </w:rPr>
        <w:t>D.</w:t>
      </w:r>
      <w:r>
        <w:rPr>
          <w:spacing w:val="6"/>
          <w:sz w:val="24"/>
        </w:rPr>
        <w:t xml:space="preserve"> </w:t>
      </w:r>
      <w:r>
        <w:rPr>
          <w:sz w:val="24"/>
        </w:rPr>
        <w:t>(2020).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music</w:t>
      </w:r>
      <w:r>
        <w:rPr>
          <w:spacing w:val="6"/>
          <w:sz w:val="24"/>
        </w:rPr>
        <w:t xml:space="preserve"> </w:t>
      </w:r>
      <w:r>
        <w:rPr>
          <w:sz w:val="24"/>
        </w:rPr>
        <w:t>makes</w:t>
      </w:r>
      <w:r>
        <w:rPr>
          <w:spacing w:val="5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feel: At least </w:t>
      </w:r>
      <w:r>
        <w:rPr>
          <w:sz w:val="24"/>
        </w:rPr>
        <w:t>13 dimensions organize subjective experiences associated with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8"/>
          <w:sz w:val="24"/>
        </w:rPr>
        <w:t xml:space="preserve"> </w:t>
      </w:r>
      <w:r>
        <w:rPr>
          <w:sz w:val="24"/>
        </w:rPr>
        <w:t>across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cultures.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America</w:t>
      </w:r>
      <w:r>
        <w:rPr>
          <w:sz w:val="24"/>
        </w:rPr>
        <w:t xml:space="preserve">, </w:t>
      </w:r>
      <w:r>
        <w:rPr>
          <w:i/>
          <w:sz w:val="24"/>
        </w:rPr>
        <w:t xml:space="preserve">117 </w:t>
      </w:r>
      <w:r>
        <w:rPr>
          <w:sz w:val="24"/>
        </w:rPr>
        <w:t>(4), 1924–1934.</w:t>
      </w:r>
      <w:r>
        <w:rPr>
          <w:spacing w:val="1"/>
          <w:sz w:val="24"/>
        </w:rPr>
        <w:t xml:space="preserve"> </w:t>
      </w:r>
      <w:hyperlink r:id="rId40">
        <w:r>
          <w:rPr>
            <w:sz w:val="24"/>
          </w:rPr>
          <w:t>https://doi.org/10.1073/pnas.1910704117</w:t>
        </w:r>
      </w:hyperlink>
    </w:p>
    <w:p w14:paraId="16A19DE2" w14:textId="77777777" w:rsidR="00693923" w:rsidRDefault="00A11518">
      <w:pPr>
        <w:pStyle w:val="BodyText"/>
        <w:spacing w:before="241" w:line="355" w:lineRule="auto"/>
        <w:ind w:left="1258" w:right="142" w:hanging="359"/>
      </w:pPr>
      <w:r>
        <w:rPr>
          <w:spacing w:val="-1"/>
        </w:rPr>
        <w:t>Darrow,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Haack,</w:t>
      </w:r>
      <w:r>
        <w:rPr>
          <w:spacing w:val="-11"/>
        </w:rPr>
        <w:t xml:space="preserve"> </w:t>
      </w:r>
      <w:r>
        <w:t>P.,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Kuribayashi,</w:t>
      </w:r>
      <w:r>
        <w:rPr>
          <w:spacing w:val="-11"/>
        </w:rPr>
        <w:t xml:space="preserve"> </w:t>
      </w:r>
      <w:r>
        <w:t>F.</w:t>
      </w:r>
      <w:r>
        <w:rPr>
          <w:spacing w:val="-12"/>
        </w:rPr>
        <w:t xml:space="preserve"> </w:t>
      </w:r>
      <w:r>
        <w:t>(1987).</w:t>
      </w:r>
      <w:r>
        <w:rPr>
          <w:spacing w:val="7"/>
        </w:rPr>
        <w:t xml:space="preserve"> </w:t>
      </w:r>
      <w:r>
        <w:t>Descriptors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Preferences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Eastern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Western</w:t>
      </w:r>
      <w:r>
        <w:rPr>
          <w:spacing w:val="-7"/>
        </w:rPr>
        <w:t xml:space="preserve"> </w:t>
      </w:r>
      <w:proofErr w:type="spellStart"/>
      <w:r>
        <w:t>Musics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Japanese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American</w:t>
      </w:r>
      <w:r>
        <w:rPr>
          <w:spacing w:val="-7"/>
        </w:rPr>
        <w:t xml:space="preserve"> </w:t>
      </w:r>
      <w:proofErr w:type="spellStart"/>
      <w:r>
        <w:t>Nonmusic</w:t>
      </w:r>
      <w:proofErr w:type="spellEnd"/>
      <w:r>
        <w:rPr>
          <w:spacing w:val="-6"/>
        </w:rPr>
        <w:t xml:space="preserve"> </w:t>
      </w:r>
      <w:r>
        <w:t>Majors.</w:t>
      </w:r>
    </w:p>
    <w:p w14:paraId="5132A5D1" w14:textId="77777777" w:rsidR="00693923" w:rsidRDefault="00A11518">
      <w:pPr>
        <w:spacing w:line="355" w:lineRule="auto"/>
        <w:ind w:left="1258" w:right="2610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 xml:space="preserve"> </w:t>
      </w:r>
      <w:hyperlink r:id="rId41">
        <w:r>
          <w:rPr>
            <w:w w:val="105"/>
            <w:sz w:val="24"/>
          </w:rPr>
          <w:t>https://doi.org/10.2307/3345076</w:t>
        </w:r>
      </w:hyperlink>
    </w:p>
    <w:p w14:paraId="1F101E0A" w14:textId="77777777" w:rsidR="00693923" w:rsidRDefault="00A11518">
      <w:pPr>
        <w:pStyle w:val="BodyText"/>
        <w:spacing w:before="242" w:line="355" w:lineRule="auto"/>
        <w:ind w:left="1258" w:right="966" w:hanging="359"/>
      </w:pPr>
      <w:r>
        <w:t>Dowling,</w:t>
      </w:r>
      <w:r>
        <w:rPr>
          <w:spacing w:val="-9"/>
        </w:rPr>
        <w:t xml:space="preserve"> </w:t>
      </w:r>
      <w:r>
        <w:t>W.</w:t>
      </w:r>
      <w:r>
        <w:rPr>
          <w:spacing w:val="-8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(1978).</w:t>
      </w:r>
      <w:r>
        <w:rPr>
          <w:spacing w:val="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Contour:</w:t>
      </w:r>
      <w:r>
        <w:rPr>
          <w:spacing w:val="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105"/>
        </w:rPr>
        <w:t>Memory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Melodies.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85</w:t>
      </w:r>
      <w:r>
        <w:rPr>
          <w:w w:val="105"/>
        </w:rPr>
        <w:t>(4),</w:t>
      </w:r>
      <w:r>
        <w:rPr>
          <w:spacing w:val="-3"/>
          <w:w w:val="105"/>
        </w:rPr>
        <w:t xml:space="preserve"> </w:t>
      </w:r>
      <w:r>
        <w:rPr>
          <w:w w:val="105"/>
        </w:rPr>
        <w:t>341–354.</w:t>
      </w:r>
      <w:r>
        <w:rPr>
          <w:spacing w:val="1"/>
          <w:w w:val="105"/>
        </w:rPr>
        <w:t xml:space="preserve"> </w:t>
      </w:r>
      <w:hyperlink r:id="rId42">
        <w:r>
          <w:rPr>
            <w:w w:val="105"/>
          </w:rPr>
          <w:t>https://doi.org/10.1037/0033-295X.85.4.341</w:t>
        </w:r>
      </w:hyperlink>
    </w:p>
    <w:p w14:paraId="485D3AAD" w14:textId="77777777" w:rsidR="00693923" w:rsidRDefault="00A11518">
      <w:pPr>
        <w:pStyle w:val="BodyText"/>
        <w:spacing w:before="243" w:line="355" w:lineRule="auto"/>
        <w:ind w:left="1258" w:right="135" w:hanging="359"/>
      </w:pPr>
      <w:r>
        <w:t>Drake,</w:t>
      </w:r>
      <w:r>
        <w:rPr>
          <w:spacing w:val="7"/>
        </w:rPr>
        <w:t xml:space="preserve"> </w:t>
      </w:r>
      <w:r>
        <w:t>C.,</w:t>
      </w:r>
      <w:r>
        <w:rPr>
          <w:spacing w:val="7"/>
        </w:rPr>
        <w:t xml:space="preserve"> </w:t>
      </w:r>
      <w:r>
        <w:t>Gros,</w:t>
      </w:r>
      <w:r>
        <w:rPr>
          <w:spacing w:val="7"/>
        </w:rPr>
        <w:t xml:space="preserve"> </w:t>
      </w:r>
      <w:r>
        <w:t>L.,</w:t>
      </w:r>
      <w:r>
        <w:rPr>
          <w:spacing w:val="7"/>
        </w:rPr>
        <w:t xml:space="preserve"> </w:t>
      </w:r>
      <w:r>
        <w:t>&amp;</w:t>
      </w:r>
      <w:r>
        <w:rPr>
          <w:spacing w:val="8"/>
        </w:rPr>
        <w:t xml:space="preserve"> </w:t>
      </w:r>
      <w:proofErr w:type="spellStart"/>
      <w:r>
        <w:t>Penel</w:t>
      </w:r>
      <w:proofErr w:type="spellEnd"/>
      <w:r>
        <w:t>,</w:t>
      </w:r>
      <w:r>
        <w:rPr>
          <w:spacing w:val="7"/>
        </w:rPr>
        <w:t xml:space="preserve"> </w:t>
      </w:r>
      <w:r>
        <w:t>A.</w:t>
      </w:r>
      <w:r>
        <w:rPr>
          <w:spacing w:val="7"/>
        </w:rPr>
        <w:t xml:space="preserve"> </w:t>
      </w:r>
      <w:r>
        <w:t>(1999).</w:t>
      </w:r>
      <w:r>
        <w:rPr>
          <w:spacing w:val="30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fast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music?</w:t>
      </w:r>
      <w:r>
        <w:rPr>
          <w:spacing w:val="3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perceived</w:t>
      </w:r>
      <w:r>
        <w:rPr>
          <w:spacing w:val="-5"/>
        </w:rPr>
        <w:t xml:space="preserve"> </w:t>
      </w:r>
      <w:r>
        <w:t>tempo.</w:t>
      </w:r>
      <w:r>
        <w:rPr>
          <w:spacing w:val="13"/>
        </w:rPr>
        <w:t xml:space="preserve"> </w:t>
      </w:r>
      <w:r>
        <w:rPr>
          <w:i/>
        </w:rPr>
        <w:t>Music,</w:t>
      </w:r>
      <w:r>
        <w:rPr>
          <w:i/>
          <w:spacing w:val="-1"/>
        </w:rPr>
        <w:t xml:space="preserve"> </w:t>
      </w:r>
      <w:r>
        <w:rPr>
          <w:i/>
        </w:rPr>
        <w:t>Mind,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t>,</w:t>
      </w:r>
      <w:r>
        <w:rPr>
          <w:spacing w:val="-5"/>
        </w:rPr>
        <w:t xml:space="preserve"> </w:t>
      </w:r>
      <w:r>
        <w:rPr>
          <w:i/>
        </w:rPr>
        <w:t>101</w:t>
      </w:r>
      <w:r>
        <w:t>,</w:t>
      </w:r>
      <w:r>
        <w:rPr>
          <w:spacing w:val="-6"/>
        </w:rPr>
        <w:t xml:space="preserve"> </w:t>
      </w:r>
      <w:r>
        <w:t>190–203.</w:t>
      </w:r>
    </w:p>
    <w:p w14:paraId="3BA0DEE8" w14:textId="77777777" w:rsidR="00693923" w:rsidRDefault="00A11518">
      <w:pPr>
        <w:spacing w:before="244"/>
        <w:ind w:left="900"/>
        <w:rPr>
          <w:sz w:val="24"/>
        </w:rPr>
      </w:pPr>
      <w:proofErr w:type="spellStart"/>
      <w:r>
        <w:rPr>
          <w:sz w:val="24"/>
        </w:rPr>
        <w:t>Escofier</w:t>
      </w:r>
      <w:proofErr w:type="spellEnd"/>
      <w:r>
        <w:rPr>
          <w:sz w:val="24"/>
        </w:rPr>
        <w:t>-Cordier,</w:t>
      </w:r>
      <w:r>
        <w:rPr>
          <w:spacing w:val="14"/>
          <w:sz w:val="24"/>
        </w:rPr>
        <w:t xml:space="preserve"> </w:t>
      </w:r>
      <w:r>
        <w:rPr>
          <w:sz w:val="24"/>
        </w:rPr>
        <w:t>B.</w:t>
      </w:r>
      <w:r>
        <w:rPr>
          <w:spacing w:val="15"/>
          <w:sz w:val="24"/>
        </w:rPr>
        <w:t xml:space="preserve"> </w:t>
      </w:r>
      <w:r>
        <w:rPr>
          <w:sz w:val="24"/>
        </w:rPr>
        <w:t>(1965).</w:t>
      </w:r>
      <w:r>
        <w:rPr>
          <w:spacing w:val="40"/>
          <w:sz w:val="24"/>
        </w:rPr>
        <w:t xml:space="preserve"> </w:t>
      </w:r>
      <w:proofErr w:type="spellStart"/>
      <w:r>
        <w:rPr>
          <w:i/>
          <w:sz w:val="24"/>
        </w:rPr>
        <w:t>L’analyse</w:t>
      </w:r>
      <w:proofErr w:type="spellEnd"/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21"/>
          <w:sz w:val="24"/>
        </w:rPr>
        <w:t xml:space="preserve"> </w:t>
      </w:r>
      <w:proofErr w:type="spellStart"/>
      <w:r>
        <w:rPr>
          <w:i/>
          <w:sz w:val="24"/>
        </w:rPr>
        <w:t>correspondances</w:t>
      </w:r>
      <w:proofErr w:type="spellEnd"/>
      <w:r>
        <w:rPr>
          <w:i/>
          <w:spacing w:val="18"/>
          <w:sz w:val="24"/>
        </w:rPr>
        <w:t xml:space="preserve"> </w:t>
      </w:r>
      <w:r>
        <w:rPr>
          <w:sz w:val="24"/>
        </w:rPr>
        <w:t>[Doctoral</w:t>
      </w:r>
      <w:r>
        <w:rPr>
          <w:spacing w:val="14"/>
          <w:sz w:val="24"/>
        </w:rPr>
        <w:t xml:space="preserve"> </w:t>
      </w:r>
      <w:r>
        <w:rPr>
          <w:sz w:val="24"/>
        </w:rPr>
        <w:t>Thesis].</w:t>
      </w:r>
    </w:p>
    <w:p w14:paraId="25943EE1" w14:textId="77777777" w:rsidR="00693923" w:rsidRDefault="00A11518">
      <w:pPr>
        <w:pStyle w:val="BodyText"/>
        <w:spacing w:before="155"/>
        <w:ind w:left="1258"/>
      </w:pPr>
      <w:proofErr w:type="spellStart"/>
      <w:r>
        <w:t>Université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Rennes.</w:t>
      </w:r>
    </w:p>
    <w:p w14:paraId="433CF3FD" w14:textId="77777777" w:rsidR="00693923" w:rsidRDefault="00693923">
      <w:pPr>
        <w:pStyle w:val="BodyText"/>
        <w:spacing w:before="9"/>
        <w:rPr>
          <w:sz w:val="29"/>
        </w:rPr>
      </w:pPr>
    </w:p>
    <w:p w14:paraId="1468F7DF" w14:textId="77777777" w:rsidR="00693923" w:rsidRDefault="00A11518">
      <w:pPr>
        <w:pStyle w:val="BodyText"/>
        <w:ind w:left="900"/>
      </w:pPr>
      <w:r>
        <w:t>Fritz,</w:t>
      </w:r>
      <w:r>
        <w:rPr>
          <w:spacing w:val="5"/>
        </w:rPr>
        <w:t xml:space="preserve"> </w:t>
      </w:r>
      <w:r>
        <w:t>T.,</w:t>
      </w:r>
      <w:r>
        <w:rPr>
          <w:spacing w:val="5"/>
        </w:rPr>
        <w:t xml:space="preserve"> </w:t>
      </w:r>
      <w:proofErr w:type="spellStart"/>
      <w:r>
        <w:t>Jentschke</w:t>
      </w:r>
      <w:proofErr w:type="spellEnd"/>
      <w:r>
        <w:t>,</w:t>
      </w:r>
      <w:r>
        <w:rPr>
          <w:spacing w:val="5"/>
        </w:rPr>
        <w:t xml:space="preserve"> </w:t>
      </w:r>
      <w:r>
        <w:t>S.,</w:t>
      </w:r>
      <w:r>
        <w:rPr>
          <w:spacing w:val="5"/>
        </w:rPr>
        <w:t xml:space="preserve"> </w:t>
      </w:r>
      <w:r>
        <w:t>Gosselin,</w:t>
      </w:r>
      <w:r>
        <w:rPr>
          <w:spacing w:val="5"/>
        </w:rPr>
        <w:t xml:space="preserve"> </w:t>
      </w:r>
      <w:r>
        <w:t>N.,</w:t>
      </w:r>
      <w:r>
        <w:rPr>
          <w:spacing w:val="5"/>
        </w:rPr>
        <w:t xml:space="preserve"> </w:t>
      </w:r>
      <w:proofErr w:type="spellStart"/>
      <w:r>
        <w:t>Sammler</w:t>
      </w:r>
      <w:proofErr w:type="spellEnd"/>
      <w:r>
        <w:t>,</w:t>
      </w:r>
      <w:r>
        <w:rPr>
          <w:spacing w:val="5"/>
        </w:rPr>
        <w:t xml:space="preserve"> </w:t>
      </w:r>
      <w:r>
        <w:t>D.,</w:t>
      </w:r>
      <w:r>
        <w:rPr>
          <w:spacing w:val="6"/>
        </w:rPr>
        <w:t xml:space="preserve"> </w:t>
      </w:r>
      <w:proofErr w:type="spellStart"/>
      <w:r>
        <w:t>Peretz</w:t>
      </w:r>
      <w:proofErr w:type="spellEnd"/>
      <w:r>
        <w:t>,</w:t>
      </w:r>
      <w:r>
        <w:rPr>
          <w:spacing w:val="5"/>
        </w:rPr>
        <w:t xml:space="preserve"> </w:t>
      </w:r>
      <w:r>
        <w:t>I.,</w:t>
      </w:r>
      <w:r>
        <w:rPr>
          <w:spacing w:val="5"/>
        </w:rPr>
        <w:t xml:space="preserve"> </w:t>
      </w:r>
      <w:r>
        <w:t>Turner,</w:t>
      </w:r>
      <w:r>
        <w:rPr>
          <w:spacing w:val="5"/>
        </w:rPr>
        <w:t xml:space="preserve"> </w:t>
      </w:r>
      <w:r>
        <w:t>R.,</w:t>
      </w:r>
      <w:r>
        <w:rPr>
          <w:spacing w:val="5"/>
        </w:rPr>
        <w:t xml:space="preserve"> </w:t>
      </w:r>
      <w:proofErr w:type="spellStart"/>
      <w:r>
        <w:t>Friederici</w:t>
      </w:r>
      <w:proofErr w:type="spellEnd"/>
      <w:r>
        <w:t>,</w:t>
      </w:r>
    </w:p>
    <w:p w14:paraId="19F9DA04" w14:textId="77777777" w:rsidR="00693923" w:rsidRDefault="00A11518">
      <w:pPr>
        <w:pStyle w:val="BodyText"/>
        <w:spacing w:before="154" w:line="355" w:lineRule="auto"/>
        <w:ind w:left="1258" w:right="319" w:hanging="9"/>
      </w:pPr>
      <w:r>
        <w:t>A.</w:t>
      </w:r>
      <w:r>
        <w:rPr>
          <w:spacing w:val="-4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Koelsch</w:t>
      </w:r>
      <w:proofErr w:type="spellEnd"/>
      <w:r>
        <w:t>,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(2009).</w:t>
      </w:r>
      <w:r>
        <w:rPr>
          <w:spacing w:val="15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Music.</w:t>
      </w:r>
      <w:r>
        <w:rPr>
          <w:spacing w:val="43"/>
        </w:rPr>
        <w:t xml:space="preserve"> </w:t>
      </w:r>
      <w:r>
        <w:rPr>
          <w:i/>
        </w:rPr>
        <w:t>Current</w:t>
      </w:r>
      <w:r>
        <w:rPr>
          <w:i/>
          <w:spacing w:val="23"/>
        </w:rPr>
        <w:t xml:space="preserve"> </w:t>
      </w:r>
      <w:r>
        <w:rPr>
          <w:i/>
        </w:rPr>
        <w:t>Biology</w:t>
      </w:r>
      <w:r>
        <w:t>,</w:t>
      </w:r>
      <w:r>
        <w:rPr>
          <w:spacing w:val="17"/>
        </w:rPr>
        <w:t xml:space="preserve"> </w:t>
      </w:r>
      <w:r>
        <w:rPr>
          <w:i/>
        </w:rPr>
        <w:t>19</w:t>
      </w:r>
      <w:r>
        <w:t>(7),</w:t>
      </w:r>
      <w:r>
        <w:rPr>
          <w:spacing w:val="17"/>
        </w:rPr>
        <w:t xml:space="preserve"> </w:t>
      </w:r>
      <w:r>
        <w:t>573–576.</w:t>
      </w:r>
    </w:p>
    <w:p w14:paraId="212D812E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69C17E40" w14:textId="77777777" w:rsidR="00693923" w:rsidRDefault="00A11518">
      <w:pPr>
        <w:pStyle w:val="BodyText"/>
        <w:spacing w:before="110"/>
        <w:ind w:left="1258"/>
      </w:pPr>
      <w:hyperlink r:id="rId43">
        <w:r>
          <w:t>https://doi.org/10.1016/j.cub.2009.02.058</w:t>
        </w:r>
      </w:hyperlink>
    </w:p>
    <w:p w14:paraId="3F155476" w14:textId="77777777" w:rsidR="00693923" w:rsidRDefault="00693923">
      <w:pPr>
        <w:pStyle w:val="BodyText"/>
        <w:spacing w:before="3"/>
        <w:rPr>
          <w:sz w:val="36"/>
        </w:rPr>
      </w:pPr>
    </w:p>
    <w:p w14:paraId="30560C55" w14:textId="77777777" w:rsidR="00693923" w:rsidRDefault="00A11518">
      <w:pPr>
        <w:pStyle w:val="BodyText"/>
        <w:spacing w:line="355" w:lineRule="auto"/>
        <w:ind w:left="1252" w:right="122" w:hanging="353"/>
      </w:pPr>
      <w:r>
        <w:t>Gray, P. H., &amp; Wheeler, G. E. (1967).</w:t>
      </w:r>
      <w:r>
        <w:rPr>
          <w:spacing w:val="60"/>
        </w:rPr>
        <w:t xml:space="preserve"> </w:t>
      </w:r>
      <w:r>
        <w:t>The Semantic Differential as an Instrument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Examine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Folksong</w:t>
      </w:r>
      <w:r>
        <w:rPr>
          <w:spacing w:val="9"/>
        </w:rPr>
        <w:t xml:space="preserve"> </w:t>
      </w:r>
      <w:r>
        <w:t>Movement.</w:t>
      </w:r>
      <w:r>
        <w:rPr>
          <w:spacing w:val="33"/>
        </w:rPr>
        <w:t xml:space="preserve"> </w:t>
      </w:r>
      <w:r>
        <w:rPr>
          <w:i/>
        </w:rPr>
        <w:t>Journal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4"/>
        </w:rPr>
        <w:t xml:space="preserve"> </w:t>
      </w:r>
      <w:r>
        <w:rPr>
          <w:i/>
        </w:rPr>
        <w:t>Social</w:t>
      </w:r>
      <w:r>
        <w:rPr>
          <w:i/>
          <w:spacing w:val="14"/>
        </w:rPr>
        <w:t xml:space="preserve"> </w:t>
      </w:r>
      <w:r>
        <w:rPr>
          <w:i/>
        </w:rPr>
        <w:t>Psychology</w:t>
      </w:r>
      <w:r>
        <w:t>,</w:t>
      </w:r>
      <w:r>
        <w:rPr>
          <w:spacing w:val="9"/>
        </w:rPr>
        <w:t xml:space="preserve"> </w:t>
      </w:r>
      <w:r>
        <w:rPr>
          <w:i/>
        </w:rPr>
        <w:t>72</w:t>
      </w:r>
      <w:r>
        <w:t>(2),</w:t>
      </w:r>
      <w:r>
        <w:rPr>
          <w:spacing w:val="-57"/>
        </w:rPr>
        <w:t xml:space="preserve"> </w:t>
      </w:r>
      <w:r>
        <w:t>241–247.</w:t>
      </w:r>
      <w:r>
        <w:rPr>
          <w:spacing w:val="43"/>
        </w:rPr>
        <w:t xml:space="preserve"> </w:t>
      </w:r>
      <w:hyperlink r:id="rId44">
        <w:r>
          <w:t>https://doi.org/10.1080/00224545.1967.9922321</w:t>
        </w:r>
      </w:hyperlink>
    </w:p>
    <w:p w14:paraId="7023EE12" w14:textId="77777777" w:rsidR="00693923" w:rsidRDefault="00693923">
      <w:pPr>
        <w:pStyle w:val="BodyText"/>
        <w:spacing w:before="8"/>
      </w:pPr>
    </w:p>
    <w:p w14:paraId="2D711689" w14:textId="77777777" w:rsidR="00693923" w:rsidRDefault="00A11518">
      <w:pPr>
        <w:ind w:left="900"/>
        <w:rPr>
          <w:sz w:val="24"/>
        </w:rPr>
      </w:pPr>
      <w:r>
        <w:rPr>
          <w:w w:val="105"/>
          <w:sz w:val="24"/>
        </w:rPr>
        <w:t>Greenacre,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(1984).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Theory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Applications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Correspondence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 w14:paraId="667A521F" w14:textId="77777777" w:rsidR="00693923" w:rsidRDefault="00A11518">
      <w:pPr>
        <w:pStyle w:val="BodyText"/>
        <w:spacing w:before="155"/>
        <w:ind w:left="1249"/>
      </w:pPr>
      <w:r>
        <w:t>Academic</w:t>
      </w:r>
      <w:r>
        <w:rPr>
          <w:spacing w:val="-5"/>
        </w:rPr>
        <w:t xml:space="preserve"> </w:t>
      </w:r>
      <w:r>
        <w:t>Press.</w:t>
      </w:r>
    </w:p>
    <w:p w14:paraId="7DAD4C9E" w14:textId="77777777" w:rsidR="00693923" w:rsidRDefault="00693923">
      <w:pPr>
        <w:pStyle w:val="BodyText"/>
        <w:spacing w:before="3"/>
        <w:rPr>
          <w:sz w:val="36"/>
        </w:rPr>
      </w:pPr>
    </w:p>
    <w:p w14:paraId="7C615609" w14:textId="77777777" w:rsidR="00693923" w:rsidRDefault="00A11518">
      <w:pPr>
        <w:pStyle w:val="BodyText"/>
        <w:spacing w:line="355" w:lineRule="auto"/>
        <w:ind w:left="1258" w:right="540" w:hanging="359"/>
      </w:pPr>
      <w:r>
        <w:rPr>
          <w:w w:val="95"/>
        </w:rPr>
        <w:t>Gregory,</w:t>
      </w:r>
      <w:r>
        <w:rPr>
          <w:spacing w:val="16"/>
          <w:w w:val="95"/>
        </w:rPr>
        <w:t xml:space="preserve"> </w:t>
      </w:r>
      <w:r>
        <w:rPr>
          <w:w w:val="95"/>
        </w:rPr>
        <w:t>A.</w:t>
      </w:r>
      <w:r>
        <w:rPr>
          <w:spacing w:val="17"/>
          <w:w w:val="95"/>
        </w:rPr>
        <w:t xml:space="preserve"> </w:t>
      </w:r>
      <w:r>
        <w:rPr>
          <w:w w:val="95"/>
        </w:rPr>
        <w:t>H.,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Varney,</w:t>
      </w:r>
      <w:r>
        <w:rPr>
          <w:spacing w:val="16"/>
          <w:w w:val="95"/>
        </w:rPr>
        <w:t xml:space="preserve"> </w:t>
      </w:r>
      <w:r>
        <w:rPr>
          <w:w w:val="95"/>
        </w:rPr>
        <w:t>N.</w:t>
      </w:r>
      <w:r>
        <w:rPr>
          <w:spacing w:val="17"/>
          <w:w w:val="95"/>
        </w:rPr>
        <w:t xml:space="preserve"> </w:t>
      </w:r>
      <w:r>
        <w:rPr>
          <w:w w:val="95"/>
        </w:rPr>
        <w:t>(1996).</w:t>
      </w:r>
      <w:r>
        <w:rPr>
          <w:spacing w:val="41"/>
          <w:w w:val="95"/>
        </w:rPr>
        <w:t xml:space="preserve"> </w:t>
      </w:r>
      <w:r>
        <w:rPr>
          <w:w w:val="95"/>
        </w:rPr>
        <w:t>Cross-cultural</w:t>
      </w:r>
      <w:r>
        <w:rPr>
          <w:spacing w:val="17"/>
          <w:w w:val="95"/>
        </w:rPr>
        <w:t xml:space="preserve"> </w:t>
      </w:r>
      <w:r>
        <w:rPr>
          <w:w w:val="95"/>
        </w:rPr>
        <w:t>comparisons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-54"/>
          <w:w w:val="95"/>
        </w:rPr>
        <w:t xml:space="preserve"> </w:t>
      </w:r>
      <w:r>
        <w:t>response to music.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>24</w:t>
      </w:r>
      <w:r>
        <w:t>(1), 47–52.</w:t>
      </w:r>
      <w:r>
        <w:rPr>
          <w:spacing w:val="1"/>
        </w:rPr>
        <w:t xml:space="preserve"> </w:t>
      </w:r>
      <w:hyperlink r:id="rId45">
        <w:r>
          <w:t>https://doi.org/10.1177/0305735696241005</w:t>
        </w:r>
      </w:hyperlink>
    </w:p>
    <w:p w14:paraId="3D2E9539" w14:textId="77777777" w:rsidR="00693923" w:rsidRDefault="00693923">
      <w:pPr>
        <w:pStyle w:val="BodyText"/>
        <w:spacing w:before="8"/>
      </w:pPr>
    </w:p>
    <w:p w14:paraId="3F1F9295" w14:textId="77777777" w:rsidR="00693923" w:rsidRDefault="00A11518">
      <w:pPr>
        <w:spacing w:line="355" w:lineRule="auto"/>
        <w:ind w:left="1246" w:hanging="347"/>
        <w:rPr>
          <w:sz w:val="24"/>
        </w:rPr>
      </w:pPr>
      <w:proofErr w:type="spellStart"/>
      <w:r>
        <w:rPr>
          <w:sz w:val="24"/>
        </w:rPr>
        <w:t>Hesterberg</w:t>
      </w:r>
      <w:proofErr w:type="spellEnd"/>
      <w:r>
        <w:rPr>
          <w:sz w:val="24"/>
        </w:rPr>
        <w:t>, T. (2011).</w:t>
      </w:r>
      <w:r>
        <w:rPr>
          <w:spacing w:val="1"/>
          <w:sz w:val="24"/>
        </w:rPr>
        <w:t xml:space="preserve"> </w:t>
      </w:r>
      <w:r>
        <w:rPr>
          <w:sz w:val="24"/>
        </w:rPr>
        <w:t>Bootstrap.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 xml:space="preserve"> </w:t>
      </w:r>
      <w:r>
        <w:rPr>
          <w:sz w:val="24"/>
        </w:rPr>
        <w:t>497–526.</w:t>
      </w:r>
      <w:r>
        <w:rPr>
          <w:spacing w:val="48"/>
          <w:sz w:val="24"/>
        </w:rPr>
        <w:t xml:space="preserve"> </w:t>
      </w:r>
      <w:hyperlink r:id="rId46">
        <w:r>
          <w:rPr>
            <w:sz w:val="24"/>
          </w:rPr>
          <w:t>https://doi.org/10.1002/wics.182</w:t>
        </w:r>
      </w:hyperlink>
    </w:p>
    <w:p w14:paraId="39474707" w14:textId="77777777" w:rsidR="00693923" w:rsidRDefault="00693923">
      <w:pPr>
        <w:pStyle w:val="BodyText"/>
        <w:spacing w:before="9"/>
      </w:pPr>
    </w:p>
    <w:p w14:paraId="7E7CBCC5" w14:textId="77777777" w:rsidR="00693923" w:rsidRDefault="00A11518">
      <w:pPr>
        <w:spacing w:line="355" w:lineRule="auto"/>
        <w:ind w:left="1221" w:right="602" w:hanging="322"/>
        <w:rPr>
          <w:sz w:val="24"/>
        </w:rPr>
      </w:pPr>
      <w:proofErr w:type="spellStart"/>
      <w:r>
        <w:rPr>
          <w:w w:val="105"/>
          <w:sz w:val="24"/>
        </w:rPr>
        <w:t>Juslin</w:t>
      </w:r>
      <w:proofErr w:type="spellEnd"/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1262BA9E" w14:textId="77777777" w:rsidR="00693923" w:rsidRDefault="00693923">
      <w:pPr>
        <w:pStyle w:val="BodyText"/>
        <w:spacing w:before="9"/>
      </w:pPr>
    </w:p>
    <w:p w14:paraId="709E0C59" w14:textId="77777777" w:rsidR="00693923" w:rsidRDefault="00A11518">
      <w:pPr>
        <w:pStyle w:val="BodyText"/>
        <w:spacing w:line="355" w:lineRule="auto"/>
        <w:ind w:left="1258" w:right="332" w:hanging="359"/>
      </w:pPr>
      <w:proofErr w:type="spellStart"/>
      <w:r>
        <w:t>Juslin</w:t>
      </w:r>
      <w:proofErr w:type="spellEnd"/>
      <w:r>
        <w:t>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N.,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Västfjäll</w:t>
      </w:r>
      <w:proofErr w:type="spellEnd"/>
      <w:r>
        <w:t>,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(2008).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equal:</w:t>
      </w:r>
      <w:r>
        <w:rPr>
          <w:spacing w:val="20"/>
        </w:rPr>
        <w:t xml:space="preserve"> </w:t>
      </w:r>
      <w:r>
        <w:t>Reaching</w:t>
      </w:r>
      <w:r>
        <w:rPr>
          <w:spacing w:val="-57"/>
        </w:rPr>
        <w:t xml:space="preserve"> </w:t>
      </w:r>
      <w:r>
        <w:t>beyond the traditional disputes.</w:t>
      </w:r>
      <w:r>
        <w:rPr>
          <w:spacing w:val="1"/>
        </w:rPr>
        <w:t xml:space="preserve"> </w:t>
      </w:r>
      <w:r>
        <w:rPr>
          <w:i/>
        </w:rPr>
        <w:t>Behavioral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Brain</w:t>
      </w:r>
      <w:r>
        <w:rPr>
          <w:i/>
          <w:spacing w:val="1"/>
        </w:rPr>
        <w:t xml:space="preserve"> </w:t>
      </w:r>
      <w:r>
        <w:rPr>
          <w:i/>
        </w:rPr>
        <w:t>Sciences</w:t>
      </w:r>
      <w:r>
        <w:t xml:space="preserve">, </w:t>
      </w:r>
      <w:r>
        <w:rPr>
          <w:i/>
        </w:rPr>
        <w:t>31</w:t>
      </w:r>
      <w:r>
        <w:t>, 559–621.</w:t>
      </w:r>
      <w:r>
        <w:rPr>
          <w:spacing w:val="1"/>
        </w:rPr>
        <w:t xml:space="preserve"> </w:t>
      </w:r>
      <w:r>
        <w:t>https://doi.org/doi:10.1017/S0140525X08005554%20Patrik</w:t>
      </w:r>
    </w:p>
    <w:p w14:paraId="7A4CA113" w14:textId="77777777" w:rsidR="00693923" w:rsidRDefault="00693923">
      <w:pPr>
        <w:pStyle w:val="BodyText"/>
        <w:spacing w:before="8"/>
      </w:pPr>
    </w:p>
    <w:p w14:paraId="68CC41B9" w14:textId="77777777" w:rsidR="00693923" w:rsidRDefault="00A11518">
      <w:pPr>
        <w:pStyle w:val="BodyText"/>
        <w:spacing w:line="355" w:lineRule="auto"/>
        <w:ind w:left="1246" w:hanging="347"/>
      </w:pPr>
      <w:proofErr w:type="spellStart"/>
      <w:r>
        <w:t>Kamenetsky</w:t>
      </w:r>
      <w:proofErr w:type="spellEnd"/>
      <w:r>
        <w:t>,</w:t>
      </w:r>
      <w:r>
        <w:rPr>
          <w:spacing w:val="9"/>
        </w:rPr>
        <w:t xml:space="preserve"> </w:t>
      </w:r>
      <w:r>
        <w:t>S.</w:t>
      </w:r>
      <w:r>
        <w:rPr>
          <w:spacing w:val="9"/>
        </w:rPr>
        <w:t xml:space="preserve"> </w:t>
      </w:r>
      <w:r>
        <w:t>B.,</w:t>
      </w:r>
      <w:r>
        <w:rPr>
          <w:spacing w:val="10"/>
        </w:rPr>
        <w:t xml:space="preserve"> </w:t>
      </w:r>
      <w:r>
        <w:t>Hill,</w:t>
      </w:r>
      <w:r>
        <w:rPr>
          <w:spacing w:val="9"/>
        </w:rPr>
        <w:t xml:space="preserve"> </w:t>
      </w:r>
      <w:r>
        <w:t>D.</w:t>
      </w:r>
      <w:r>
        <w:rPr>
          <w:spacing w:val="10"/>
        </w:rPr>
        <w:t xml:space="preserve"> </w:t>
      </w:r>
      <w:r>
        <w:t>S.,</w:t>
      </w:r>
      <w:r>
        <w:rPr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proofErr w:type="spellStart"/>
      <w:r>
        <w:t>Trehub</w:t>
      </w:r>
      <w:proofErr w:type="spellEnd"/>
      <w:r>
        <w:t>,</w:t>
      </w:r>
      <w:r>
        <w:rPr>
          <w:spacing w:val="9"/>
        </w:rPr>
        <w:t xml:space="preserve"> </w:t>
      </w:r>
      <w:r>
        <w:t>S.</w:t>
      </w:r>
      <w:r>
        <w:rPr>
          <w:spacing w:val="10"/>
        </w:rPr>
        <w:t xml:space="preserve"> </w:t>
      </w:r>
      <w:r>
        <w:t>E.</w:t>
      </w:r>
      <w:r>
        <w:rPr>
          <w:spacing w:val="9"/>
        </w:rPr>
        <w:t xml:space="preserve"> </w:t>
      </w:r>
      <w:r>
        <w:t>(1997).</w:t>
      </w:r>
      <w:r>
        <w:rPr>
          <w:spacing w:val="33"/>
        </w:rPr>
        <w:t xml:space="preserve"> </w:t>
      </w:r>
      <w:r>
        <w:t>Effect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tempo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emotion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music.</w:t>
      </w:r>
      <w:r>
        <w:rPr>
          <w:spacing w:val="15"/>
        </w:rPr>
        <w:t xml:space="preserve"> </w:t>
      </w:r>
      <w:r>
        <w:rPr>
          <w:i/>
        </w:rPr>
        <w:t>Psychology</w:t>
      </w:r>
      <w:r>
        <w:rPr>
          <w:i/>
          <w:spacing w:val="-1"/>
        </w:rPr>
        <w:t xml:space="preserve"> </w:t>
      </w:r>
      <w:r>
        <w:rPr>
          <w:i/>
        </w:rPr>
        <w:t>of Music</w:t>
      </w:r>
      <w:r>
        <w:t>,</w:t>
      </w:r>
      <w:r>
        <w:rPr>
          <w:spacing w:val="-5"/>
        </w:rPr>
        <w:t xml:space="preserve"> </w:t>
      </w:r>
      <w:r>
        <w:rPr>
          <w:i/>
        </w:rPr>
        <w:t>25</w:t>
      </w:r>
      <w:r>
        <w:t>(2),</w:t>
      </w:r>
      <w:r>
        <w:rPr>
          <w:spacing w:val="-57"/>
        </w:rPr>
        <w:t xml:space="preserve"> </w:t>
      </w:r>
      <w:r>
        <w:t>149–160.</w:t>
      </w:r>
      <w:r>
        <w:rPr>
          <w:spacing w:val="43"/>
        </w:rPr>
        <w:t xml:space="preserve"> </w:t>
      </w:r>
      <w:hyperlink r:id="rId47">
        <w:r>
          <w:t>https://doi.org/10.1177/0305735697252005</w:t>
        </w:r>
      </w:hyperlink>
    </w:p>
    <w:p w14:paraId="7F023EBA" w14:textId="77777777" w:rsidR="00693923" w:rsidRDefault="00693923">
      <w:pPr>
        <w:pStyle w:val="BodyText"/>
        <w:spacing w:before="8"/>
      </w:pPr>
    </w:p>
    <w:p w14:paraId="142D74B0" w14:textId="77777777" w:rsidR="00693923" w:rsidRDefault="00A11518">
      <w:pPr>
        <w:pStyle w:val="BodyText"/>
        <w:ind w:left="900"/>
      </w:pPr>
      <w:r>
        <w:t>Katz,</w:t>
      </w:r>
      <w:r>
        <w:rPr>
          <w:spacing w:val="-4"/>
        </w:rPr>
        <w:t xml:space="preserve"> </w:t>
      </w:r>
      <w:r>
        <w:t>D.,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-4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(1933).</w:t>
      </w:r>
      <w:r>
        <w:rPr>
          <w:spacing w:val="16"/>
        </w:rPr>
        <w:t xml:space="preserve"> </w:t>
      </w:r>
      <w:r>
        <w:t>Racial</w:t>
      </w:r>
      <w:r>
        <w:rPr>
          <w:spacing w:val="-3"/>
        </w:rPr>
        <w:t xml:space="preserve"> </w:t>
      </w:r>
      <w:r>
        <w:t>stereotypes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students.</w:t>
      </w:r>
    </w:p>
    <w:p w14:paraId="2EE23504" w14:textId="77777777" w:rsidR="00693923" w:rsidRDefault="00A11518">
      <w:pPr>
        <w:spacing w:before="155" w:line="355" w:lineRule="auto"/>
        <w:ind w:left="1258" w:right="2276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 xml:space="preserve"> </w:t>
      </w:r>
      <w:hyperlink r:id="rId48">
        <w:r>
          <w:rPr>
            <w:w w:val="105"/>
            <w:sz w:val="24"/>
          </w:rPr>
          <w:t>https://doi.org/10.1037/h0074049</w:t>
        </w:r>
      </w:hyperlink>
    </w:p>
    <w:p w14:paraId="3718B352" w14:textId="77777777" w:rsidR="00693923" w:rsidRDefault="00693923">
      <w:pPr>
        <w:spacing w:line="355" w:lineRule="auto"/>
        <w:rPr>
          <w:sz w:val="24"/>
        </w:rPr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49A41499" w14:textId="77777777" w:rsidR="00693923" w:rsidRDefault="00A11518">
      <w:pPr>
        <w:pStyle w:val="BodyText"/>
        <w:spacing w:before="110"/>
        <w:ind w:left="900"/>
      </w:pPr>
      <w:r>
        <w:lastRenderedPageBreak/>
        <w:t>Kennedy,</w:t>
      </w:r>
      <w:r>
        <w:rPr>
          <w:spacing w:val="7"/>
        </w:rPr>
        <w:t xml:space="preserve"> </w:t>
      </w:r>
      <w:r>
        <w:t>J.,</w:t>
      </w:r>
      <w:r>
        <w:rPr>
          <w:spacing w:val="7"/>
        </w:rPr>
        <w:t xml:space="preserve"> </w:t>
      </w:r>
      <w:r>
        <w:t>Kennedy,</w:t>
      </w:r>
      <w:r>
        <w:rPr>
          <w:spacing w:val="8"/>
        </w:rPr>
        <w:t xml:space="preserve"> </w:t>
      </w:r>
      <w:r>
        <w:t>M.,</w:t>
      </w:r>
      <w:r>
        <w:rPr>
          <w:spacing w:val="7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Rutherford-Johnson,</w:t>
      </w:r>
      <w:r>
        <w:rPr>
          <w:spacing w:val="7"/>
        </w:rPr>
        <w:t xml:space="preserve"> </w:t>
      </w:r>
      <w:r>
        <w:t>T.</w:t>
      </w:r>
      <w:r>
        <w:rPr>
          <w:spacing w:val="8"/>
        </w:rPr>
        <w:t xml:space="preserve"> </w:t>
      </w:r>
      <w:r>
        <w:t>(2013).</w:t>
      </w:r>
      <w:r>
        <w:rPr>
          <w:spacing w:val="30"/>
        </w:rPr>
        <w:t xml:space="preserve"> </w:t>
      </w:r>
      <w:r>
        <w:rPr>
          <w:i/>
        </w:rPr>
        <w:t>Harmony</w:t>
      </w:r>
      <w:r>
        <w:rPr>
          <w:i/>
          <w:spacing w:val="15"/>
        </w:rPr>
        <w:t xml:space="preserve"> </w:t>
      </w:r>
      <w:r>
        <w:t>(6th</w:t>
      </w:r>
      <w:r>
        <w:rPr>
          <w:spacing w:val="7"/>
        </w:rPr>
        <w:t xml:space="preserve"> </w:t>
      </w:r>
      <w:r>
        <w:t>ed.).</w:t>
      </w:r>
    </w:p>
    <w:p w14:paraId="36B71A2F" w14:textId="77777777" w:rsidR="00693923" w:rsidRDefault="00A11518"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Press.</w:t>
      </w:r>
    </w:p>
    <w:p w14:paraId="2974466E" w14:textId="77777777" w:rsidR="00693923" w:rsidRDefault="00693923">
      <w:pPr>
        <w:pStyle w:val="BodyText"/>
        <w:spacing w:before="11"/>
        <w:rPr>
          <w:sz w:val="39"/>
        </w:rPr>
      </w:pPr>
    </w:p>
    <w:p w14:paraId="6CBEBD21" w14:textId="77777777" w:rsidR="00693923" w:rsidRDefault="00A11518">
      <w:pPr>
        <w:pStyle w:val="BodyText"/>
        <w:spacing w:line="355" w:lineRule="auto"/>
        <w:ind w:left="1243" w:right="245" w:hanging="344"/>
      </w:pPr>
      <w:r>
        <w:rPr>
          <w:w w:val="95"/>
        </w:rPr>
        <w:t>Kopacz,</w:t>
      </w:r>
      <w:r>
        <w:rPr>
          <w:spacing w:val="16"/>
          <w:w w:val="95"/>
        </w:rPr>
        <w:t xml:space="preserve"> </w:t>
      </w:r>
      <w:r>
        <w:rPr>
          <w:w w:val="95"/>
        </w:rPr>
        <w:t>M.</w:t>
      </w:r>
      <w:r>
        <w:rPr>
          <w:spacing w:val="17"/>
          <w:w w:val="95"/>
        </w:rPr>
        <w:t xml:space="preserve"> </w:t>
      </w:r>
      <w:r>
        <w:rPr>
          <w:w w:val="95"/>
        </w:rPr>
        <w:t>(2005).</w:t>
      </w:r>
      <w:r>
        <w:rPr>
          <w:spacing w:val="42"/>
          <w:w w:val="95"/>
        </w:rPr>
        <w:t xml:space="preserve"> </w:t>
      </w:r>
      <w:r>
        <w:rPr>
          <w:w w:val="95"/>
        </w:rPr>
        <w:t>Personality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preferences: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influence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personality</w:t>
      </w:r>
      <w:r>
        <w:rPr>
          <w:spacing w:val="-54"/>
          <w:w w:val="95"/>
        </w:rPr>
        <w:t xml:space="preserve"> </w:t>
      </w:r>
      <w:r>
        <w:t>traits on preferences regarding musical elements.</w:t>
      </w:r>
      <w:r>
        <w:rPr>
          <w:spacing w:val="1"/>
        </w:rPr>
        <w:t xml:space="preserve"> </w:t>
      </w:r>
      <w:r>
        <w:rPr>
          <w:i/>
        </w:rPr>
        <w:t>Journal of Music Therapy</w:t>
      </w:r>
      <w:r>
        <w:t>,</w:t>
      </w:r>
      <w:r>
        <w:rPr>
          <w:spacing w:val="1"/>
        </w:rPr>
        <w:t xml:space="preserve"> </w:t>
      </w:r>
      <w:r>
        <w:rPr>
          <w:i/>
        </w:rPr>
        <w:t>42</w:t>
      </w:r>
      <w:r>
        <w:t>(3),</w:t>
      </w:r>
      <w:r>
        <w:rPr>
          <w:spacing w:val="20"/>
        </w:rPr>
        <w:t xml:space="preserve"> </w:t>
      </w:r>
      <w:r>
        <w:t>216–239.</w:t>
      </w:r>
      <w:r>
        <w:rPr>
          <w:spacing w:val="49"/>
        </w:rPr>
        <w:t xml:space="preserve"> </w:t>
      </w:r>
      <w:hyperlink r:id="rId49">
        <w:r>
          <w:t>https://doi.org/10.1093/jmt/42.3.216</w:t>
        </w:r>
      </w:hyperlink>
    </w:p>
    <w:p w14:paraId="6C6A8CA7" w14:textId="77777777" w:rsidR="00693923" w:rsidRDefault="00693923">
      <w:pPr>
        <w:pStyle w:val="BodyText"/>
        <w:spacing w:before="2"/>
        <w:rPr>
          <w:sz w:val="28"/>
        </w:rPr>
      </w:pPr>
    </w:p>
    <w:p w14:paraId="4EA2D1A3" w14:textId="77777777" w:rsidR="00693923" w:rsidRDefault="00A11518">
      <w:pPr>
        <w:pStyle w:val="BodyText"/>
        <w:spacing w:line="355" w:lineRule="auto"/>
        <w:ind w:left="1239" w:hanging="340"/>
      </w:pPr>
      <w:r>
        <w:t>Krishnan,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Williams,</w:t>
      </w:r>
      <w:r>
        <w:rPr>
          <w:spacing w:val="11"/>
        </w:rPr>
        <w:t xml:space="preserve"> </w:t>
      </w:r>
      <w:r>
        <w:t>L.</w:t>
      </w:r>
      <w:r>
        <w:rPr>
          <w:spacing w:val="11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McIntosh,</w:t>
      </w:r>
      <w:r>
        <w:rPr>
          <w:spacing w:val="11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R.,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Abdi,</w:t>
      </w:r>
      <w:r>
        <w:rPr>
          <w:spacing w:val="10"/>
        </w:rPr>
        <w:t xml:space="preserve"> </w:t>
      </w:r>
      <w:r>
        <w:t>H.</w:t>
      </w:r>
      <w:r>
        <w:rPr>
          <w:spacing w:val="11"/>
        </w:rPr>
        <w:t xml:space="preserve"> </w:t>
      </w:r>
      <w:r>
        <w:t>(2011).</w:t>
      </w:r>
      <w:r>
        <w:rPr>
          <w:spacing w:val="35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rPr>
          <w:w w:val="95"/>
        </w:rPr>
        <w:t>Squares</w:t>
      </w:r>
      <w:r>
        <w:rPr>
          <w:spacing w:val="27"/>
          <w:w w:val="95"/>
        </w:rPr>
        <w:t xml:space="preserve"> </w:t>
      </w:r>
      <w:r>
        <w:rPr>
          <w:w w:val="95"/>
        </w:rPr>
        <w:t>(PLS)</w:t>
      </w:r>
      <w:r>
        <w:rPr>
          <w:spacing w:val="28"/>
          <w:w w:val="95"/>
        </w:rPr>
        <w:t xml:space="preserve"> </w:t>
      </w:r>
      <w:r>
        <w:rPr>
          <w:w w:val="95"/>
        </w:rPr>
        <w:t>methods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neuroimaging:</w:t>
      </w:r>
      <w:r>
        <w:rPr>
          <w:spacing w:val="5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tutorial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review.</w:t>
      </w:r>
      <w:r>
        <w:rPr>
          <w:spacing w:val="1"/>
          <w:w w:val="95"/>
        </w:rPr>
        <w:t xml:space="preserve"> </w:t>
      </w:r>
      <w:proofErr w:type="spellStart"/>
      <w:r>
        <w:rPr>
          <w:i/>
          <w:w w:val="95"/>
        </w:rPr>
        <w:t>NeuroImage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i/>
        </w:rPr>
        <w:t>56</w:t>
      </w:r>
      <w:r>
        <w:t>(2),</w:t>
      </w:r>
      <w:r>
        <w:rPr>
          <w:spacing w:val="17"/>
        </w:rPr>
        <w:t xml:space="preserve"> </w:t>
      </w:r>
      <w:r>
        <w:t>455–475.</w:t>
      </w:r>
      <w:r>
        <w:rPr>
          <w:spacing w:val="44"/>
        </w:rPr>
        <w:t xml:space="preserve"> </w:t>
      </w:r>
      <w:hyperlink r:id="rId50">
        <w:r>
          <w:t>https://doi.org/10.1016/j.neuroimage.2010.07.034</w:t>
        </w:r>
      </w:hyperlink>
    </w:p>
    <w:p w14:paraId="57513481" w14:textId="77777777" w:rsidR="00693923" w:rsidRDefault="00693923">
      <w:pPr>
        <w:pStyle w:val="BodyText"/>
        <w:spacing w:before="2"/>
        <w:rPr>
          <w:sz w:val="28"/>
        </w:rPr>
      </w:pPr>
    </w:p>
    <w:p w14:paraId="61580DFB" w14:textId="77777777" w:rsidR="00693923" w:rsidRDefault="00A11518">
      <w:pPr>
        <w:spacing w:line="355" w:lineRule="auto"/>
        <w:ind w:left="1240" w:right="189" w:hanging="341"/>
        <w:rPr>
          <w:sz w:val="24"/>
        </w:rPr>
      </w:pPr>
      <w:proofErr w:type="spellStart"/>
      <w:r>
        <w:rPr>
          <w:sz w:val="24"/>
        </w:rPr>
        <w:t>Ladinig</w:t>
      </w:r>
      <w:proofErr w:type="spellEnd"/>
      <w:r>
        <w:rPr>
          <w:sz w:val="24"/>
        </w:rPr>
        <w:t>, O., &amp; Glenn Schellenberg, E. (2012). Liking unfamiliar music: Effects of</w:t>
      </w:r>
      <w:r>
        <w:rPr>
          <w:spacing w:val="1"/>
          <w:sz w:val="24"/>
        </w:rPr>
        <w:t xml:space="preserve"> </w:t>
      </w:r>
      <w:r>
        <w:rPr>
          <w:sz w:val="24"/>
        </w:rPr>
        <w:t>felt</w:t>
      </w:r>
      <w:r>
        <w:rPr>
          <w:spacing w:val="-3"/>
          <w:sz w:val="24"/>
        </w:rPr>
        <w:t xml:space="preserve"> </w:t>
      </w: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differences.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Aesthetics,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Creativity,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Arts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20"/>
          <w:sz w:val="24"/>
        </w:rPr>
        <w:t xml:space="preserve"> </w:t>
      </w:r>
      <w:r>
        <w:rPr>
          <w:sz w:val="24"/>
        </w:rPr>
        <w:t>146–154.</w:t>
      </w:r>
      <w:r>
        <w:rPr>
          <w:spacing w:val="46"/>
          <w:sz w:val="24"/>
        </w:rPr>
        <w:t xml:space="preserve"> </w:t>
      </w:r>
      <w:hyperlink r:id="rId51">
        <w:r>
          <w:rPr>
            <w:sz w:val="24"/>
          </w:rPr>
          <w:t>https://doi.org/10.1037/a0024671</w:t>
        </w:r>
      </w:hyperlink>
    </w:p>
    <w:p w14:paraId="0A1D3D37" w14:textId="77777777" w:rsidR="00693923" w:rsidRDefault="00693923">
      <w:pPr>
        <w:pStyle w:val="BodyText"/>
        <w:spacing w:before="1"/>
        <w:rPr>
          <w:sz w:val="28"/>
        </w:rPr>
      </w:pPr>
    </w:p>
    <w:p w14:paraId="1EC21118" w14:textId="77777777" w:rsidR="00693923" w:rsidRDefault="00A11518">
      <w:pPr>
        <w:pStyle w:val="BodyText"/>
        <w:spacing w:before="1" w:line="355" w:lineRule="auto"/>
        <w:ind w:left="1250" w:right="1279" w:hanging="351"/>
      </w:pPr>
      <w:r>
        <w:t>Madsen,</w:t>
      </w:r>
      <w:r>
        <w:rPr>
          <w:spacing w:val="-9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(1997).</w:t>
      </w:r>
      <w:r>
        <w:rPr>
          <w:spacing w:val="9"/>
        </w:rPr>
        <w:t xml:space="preserve"> </w:t>
      </w:r>
      <w:r>
        <w:t>Emotional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Two-Dimensional CRDI.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Therapy</w:t>
      </w:r>
      <w:r>
        <w:t xml:space="preserve">, </w:t>
      </w:r>
      <w:r>
        <w:rPr>
          <w:i/>
        </w:rPr>
        <w:t>34</w:t>
      </w:r>
      <w:r>
        <w:t>(3), 187–199.</w:t>
      </w:r>
      <w:r>
        <w:rPr>
          <w:spacing w:val="1"/>
        </w:rPr>
        <w:t xml:space="preserve"> </w:t>
      </w:r>
      <w:hyperlink r:id="rId52">
        <w:r>
          <w:t>https://doi.org/10.1093/jmt/34.3.187</w:t>
        </w:r>
      </w:hyperlink>
    </w:p>
    <w:p w14:paraId="16167C58" w14:textId="77777777" w:rsidR="00693923" w:rsidRDefault="00693923">
      <w:pPr>
        <w:pStyle w:val="BodyText"/>
        <w:spacing w:before="1"/>
        <w:rPr>
          <w:sz w:val="28"/>
        </w:rPr>
      </w:pPr>
    </w:p>
    <w:p w14:paraId="77ACFF67" w14:textId="77777777" w:rsidR="00693923" w:rsidRDefault="00A11518">
      <w:pPr>
        <w:spacing w:before="1" w:line="355" w:lineRule="auto"/>
        <w:ind w:left="1240" w:right="565" w:hanging="341"/>
        <w:rPr>
          <w:sz w:val="24"/>
        </w:rPr>
      </w:pPr>
      <w:proofErr w:type="spellStart"/>
      <w:r>
        <w:rPr>
          <w:sz w:val="24"/>
        </w:rPr>
        <w:t>Meyners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Castura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(2014).</w:t>
      </w:r>
      <w:r>
        <w:rPr>
          <w:spacing w:val="20"/>
          <w:sz w:val="24"/>
        </w:rPr>
        <w:t xml:space="preserve"> </w:t>
      </w:r>
      <w:r>
        <w:rPr>
          <w:sz w:val="24"/>
        </w:rPr>
        <w:t>Check-All-That-Apply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 xml:space="preserve"> </w:t>
      </w:r>
      <w:hyperlink r:id="rId53">
        <w:r>
          <w:rPr>
            <w:w w:val="105"/>
            <w:sz w:val="24"/>
          </w:rPr>
          <w:t>https://doi.org/10.1201/b16853-12</w:t>
        </w:r>
      </w:hyperlink>
    </w:p>
    <w:p w14:paraId="42CEFE8A" w14:textId="77777777" w:rsidR="00693923" w:rsidRDefault="00693923">
      <w:pPr>
        <w:pStyle w:val="BodyText"/>
        <w:spacing w:before="1"/>
        <w:rPr>
          <w:sz w:val="28"/>
        </w:rPr>
      </w:pPr>
    </w:p>
    <w:p w14:paraId="1A07D22C" w14:textId="77777777" w:rsidR="00693923" w:rsidRDefault="00A11518">
      <w:pPr>
        <w:spacing w:line="355" w:lineRule="auto"/>
        <w:ind w:left="1245" w:hanging="346"/>
        <w:rPr>
          <w:sz w:val="24"/>
        </w:rPr>
      </w:pPr>
      <w:r>
        <w:rPr>
          <w:w w:val="105"/>
          <w:sz w:val="24"/>
        </w:rPr>
        <w:t xml:space="preserve">Osgood, C. E., &amp; </w:t>
      </w:r>
      <w:proofErr w:type="spellStart"/>
      <w:r>
        <w:rPr>
          <w:w w:val="105"/>
          <w:sz w:val="24"/>
        </w:rPr>
        <w:t>Suci</w:t>
      </w:r>
      <w:proofErr w:type="spellEnd"/>
      <w:r>
        <w:rPr>
          <w:w w:val="105"/>
          <w:sz w:val="24"/>
        </w:rPr>
        <w:t xml:space="preserve">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 xml:space="preserve"> </w:t>
      </w:r>
      <w:r>
        <w:rPr>
          <w:sz w:val="24"/>
        </w:rPr>
        <w:t>325–338.</w:t>
      </w:r>
      <w:r>
        <w:rPr>
          <w:spacing w:val="13"/>
          <w:sz w:val="24"/>
        </w:rPr>
        <w:t xml:space="preserve"> </w:t>
      </w:r>
      <w:hyperlink r:id="rId54">
        <w:r>
          <w:rPr>
            <w:sz w:val="24"/>
          </w:rPr>
          <w:t>https://doi.org/10.1037/h0043965</w:t>
        </w:r>
      </w:hyperlink>
    </w:p>
    <w:p w14:paraId="391693E3" w14:textId="77777777" w:rsidR="00693923" w:rsidRDefault="00693923">
      <w:pPr>
        <w:pStyle w:val="BodyText"/>
        <w:spacing w:before="3"/>
        <w:rPr>
          <w:sz w:val="28"/>
        </w:rPr>
      </w:pPr>
    </w:p>
    <w:p w14:paraId="32344442" w14:textId="77777777" w:rsidR="00693923" w:rsidRDefault="00A11518">
      <w:pPr>
        <w:pStyle w:val="BodyText"/>
        <w:spacing w:line="355" w:lineRule="auto"/>
        <w:ind w:left="1245" w:right="301" w:hanging="346"/>
      </w:pPr>
      <w:r>
        <w:t>Raman,</w:t>
      </w:r>
      <w:r>
        <w:rPr>
          <w:spacing w:val="-1"/>
        </w:rPr>
        <w:t xml:space="preserve"> </w:t>
      </w:r>
      <w:r>
        <w:t>R., &amp; Dowling,</w:t>
      </w:r>
      <w:r>
        <w:rPr>
          <w:spacing w:val="-1"/>
        </w:rPr>
        <w:t xml:space="preserve"> </w:t>
      </w:r>
      <w:r>
        <w:t>W. J. (2016).</w:t>
      </w:r>
      <w:r>
        <w:rPr>
          <w:spacing w:val="19"/>
        </w:rPr>
        <w:t xml:space="preserve"> </w:t>
      </w:r>
      <w:r>
        <w:t>Real-Time Probing of</w:t>
      </w:r>
      <w:r>
        <w:rPr>
          <w:spacing w:val="-1"/>
        </w:rPr>
        <w:t xml:space="preserve"> </w:t>
      </w:r>
      <w:r>
        <w:t>Modulations in South</w:t>
      </w:r>
      <w:r>
        <w:rPr>
          <w:spacing w:val="-57"/>
        </w:rPr>
        <w:t xml:space="preserve"> </w:t>
      </w:r>
      <w:r>
        <w:t>Indian Classical (</w:t>
      </w:r>
      <w:proofErr w:type="spellStart"/>
      <w:r>
        <w:t>Carnātic</w:t>
      </w:r>
      <w:proofErr w:type="spellEnd"/>
      <w:r>
        <w:t xml:space="preserve">) Music by Indian and Western Musicians.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 xml:space="preserve"> </w:t>
      </w:r>
      <w:r>
        <w:rPr>
          <w:w w:val="105"/>
        </w:rPr>
        <w:t>367–393.</w:t>
      </w:r>
      <w:r>
        <w:rPr>
          <w:spacing w:val="20"/>
          <w:w w:val="105"/>
        </w:rPr>
        <w:t xml:space="preserve"> </w:t>
      </w:r>
      <w:hyperlink r:id="rId55">
        <w:r>
          <w:rPr>
            <w:w w:val="105"/>
          </w:rPr>
          <w:t>https://doi.org/10.1525/MP.2016.33.03.367</w:t>
        </w:r>
      </w:hyperlink>
    </w:p>
    <w:p w14:paraId="1A2B54D2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0B61C2A6" w14:textId="77777777" w:rsidR="00693923" w:rsidRDefault="00A11518">
      <w:pPr>
        <w:pStyle w:val="BodyText"/>
        <w:spacing w:before="110" w:line="355" w:lineRule="auto"/>
        <w:ind w:left="1258" w:right="519" w:hanging="359"/>
        <w:jc w:val="both"/>
      </w:pPr>
      <w:r>
        <w:lastRenderedPageBreak/>
        <w:t>Raman,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Dowling,</w:t>
      </w:r>
      <w:r>
        <w:rPr>
          <w:spacing w:val="-5"/>
        </w:rPr>
        <w:t xml:space="preserve"> </w:t>
      </w:r>
      <w:r>
        <w:t>W.</w:t>
      </w:r>
      <w:r>
        <w:rPr>
          <w:spacing w:val="-6"/>
        </w:rPr>
        <w:t xml:space="preserve"> </w:t>
      </w:r>
      <w:r>
        <w:rPr>
          <w:w w:val="105"/>
        </w:rPr>
        <w:t>J.</w:t>
      </w:r>
      <w:r>
        <w:rPr>
          <w:spacing w:val="-9"/>
          <w:w w:val="105"/>
        </w:rPr>
        <w:t xml:space="preserve"> </w:t>
      </w:r>
      <w:r>
        <w:t>(2017).</w:t>
      </w:r>
      <w:r>
        <w:rPr>
          <w:spacing w:val="13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modulations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south</w:t>
      </w:r>
      <w:r>
        <w:rPr>
          <w:spacing w:val="-6"/>
        </w:rPr>
        <w:t xml:space="preserve"> </w:t>
      </w:r>
      <w:proofErr w:type="spellStart"/>
      <w:r>
        <w:t>indian</w:t>
      </w:r>
      <w:proofErr w:type="spellEnd"/>
      <w:r>
        <w:rPr>
          <w:spacing w:val="-57"/>
        </w:rPr>
        <w:t xml:space="preserve"> </w:t>
      </w:r>
      <w:r>
        <w:rPr>
          <w:w w:val="95"/>
        </w:rPr>
        <w:t>classical (</w:t>
      </w:r>
      <w:proofErr w:type="spellStart"/>
      <w:r>
        <w:rPr>
          <w:w w:val="95"/>
        </w:rPr>
        <w:t>carnatic</w:t>
      </w:r>
      <w:proofErr w:type="spellEnd"/>
      <w:r>
        <w:rPr>
          <w:w w:val="95"/>
        </w:rPr>
        <w:t>) music by student and teacher musicians: A cross-cultural</w:t>
      </w:r>
      <w:r>
        <w:rPr>
          <w:spacing w:val="1"/>
          <w:w w:val="95"/>
        </w:rPr>
        <w:t xml:space="preserve"> </w:t>
      </w:r>
      <w:r>
        <w:t>study.</w:t>
      </w:r>
      <w:r>
        <w:rPr>
          <w:spacing w:val="42"/>
        </w:rPr>
        <w:t xml:space="preserve"> </w:t>
      </w:r>
      <w:r>
        <w:rPr>
          <w:i/>
        </w:rPr>
        <w:t>Music</w:t>
      </w:r>
      <w:r>
        <w:rPr>
          <w:i/>
          <w:spacing w:val="2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17"/>
        </w:rPr>
        <w:t xml:space="preserve"> </w:t>
      </w:r>
      <w:r>
        <w:rPr>
          <w:i/>
        </w:rPr>
        <w:t>34</w:t>
      </w:r>
      <w:r>
        <w:t>(4),</w:t>
      </w:r>
      <w:r>
        <w:rPr>
          <w:spacing w:val="17"/>
        </w:rPr>
        <w:t xml:space="preserve"> </w:t>
      </w:r>
      <w:r>
        <w:t>424–437.</w:t>
      </w:r>
    </w:p>
    <w:p w14:paraId="40752349" w14:textId="77777777" w:rsidR="00693923" w:rsidRDefault="00A11518">
      <w:pPr>
        <w:pStyle w:val="BodyText"/>
        <w:spacing w:before="243" w:line="355" w:lineRule="auto"/>
        <w:ind w:left="1258" w:right="259" w:hanging="359"/>
      </w:pPr>
      <w:r>
        <w:rPr>
          <w:spacing w:val="-1"/>
          <w:w w:val="105"/>
        </w:rPr>
        <w:t xml:space="preserve">Reilly, J., Westbury, C., Kean, J., &amp; </w:t>
      </w:r>
      <w:proofErr w:type="spellStart"/>
      <w:r>
        <w:rPr>
          <w:spacing w:val="-1"/>
          <w:w w:val="105"/>
        </w:rPr>
        <w:t>Peelle</w:t>
      </w:r>
      <w:proofErr w:type="spellEnd"/>
      <w:r>
        <w:rPr>
          <w:spacing w:val="-1"/>
          <w:w w:val="105"/>
        </w:rPr>
        <w:t xml:space="preserve">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 xml:space="preserve"> </w:t>
      </w:r>
      <w:r>
        <w:rPr>
          <w:w w:val="95"/>
        </w:rPr>
        <w:t>natural</w:t>
      </w:r>
      <w:r>
        <w:rPr>
          <w:spacing w:val="22"/>
          <w:w w:val="95"/>
        </w:rPr>
        <w:t xml:space="preserve"> </w:t>
      </w:r>
      <w:r>
        <w:rPr>
          <w:w w:val="95"/>
        </w:rPr>
        <w:t>language</w:t>
      </w:r>
      <w:r>
        <w:rPr>
          <w:spacing w:val="22"/>
          <w:w w:val="95"/>
        </w:rPr>
        <w:t xml:space="preserve"> </w:t>
      </w:r>
      <w:r>
        <w:rPr>
          <w:w w:val="95"/>
        </w:rPr>
        <w:t>revisited:</w:t>
      </w:r>
      <w:r>
        <w:rPr>
          <w:spacing w:val="50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word</w:t>
      </w:r>
      <w:r>
        <w:rPr>
          <w:spacing w:val="22"/>
          <w:w w:val="95"/>
        </w:rPr>
        <w:t xml:space="preserve"> </w:t>
      </w:r>
      <w:r>
        <w:rPr>
          <w:w w:val="95"/>
        </w:rPr>
        <w:t>forms</w:t>
      </w:r>
      <w:r>
        <w:rPr>
          <w:spacing w:val="22"/>
          <w:w w:val="95"/>
        </w:rPr>
        <w:t xml:space="preserve"> </w:t>
      </w:r>
      <w:r>
        <w:rPr>
          <w:w w:val="95"/>
        </w:rPr>
        <w:t>carry</w:t>
      </w:r>
      <w:r>
        <w:rPr>
          <w:spacing w:val="22"/>
          <w:w w:val="95"/>
        </w:rPr>
        <w:t xml:space="preserve"> </w:t>
      </w:r>
      <w:r>
        <w:rPr>
          <w:w w:val="95"/>
        </w:rPr>
        <w:t>meaning.</w:t>
      </w:r>
      <w:r>
        <w:rPr>
          <w:spacing w:val="51"/>
          <w:w w:val="95"/>
        </w:rPr>
        <w:t xml:space="preserve"> </w:t>
      </w:r>
      <w:proofErr w:type="spellStart"/>
      <w:r>
        <w:rPr>
          <w:i/>
          <w:w w:val="95"/>
        </w:rPr>
        <w:t>PLoS</w:t>
      </w:r>
      <w:proofErr w:type="spellEnd"/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 xml:space="preserve"> </w:t>
      </w:r>
      <w:r>
        <w:rPr>
          <w:w w:val="95"/>
        </w:rPr>
        <w:t>(8).</w:t>
      </w:r>
      <w:r>
        <w:rPr>
          <w:spacing w:val="-54"/>
          <w:w w:val="95"/>
        </w:rPr>
        <w:t xml:space="preserve"> </w:t>
      </w:r>
      <w:hyperlink r:id="rId56">
        <w:r>
          <w:rPr>
            <w:w w:val="105"/>
          </w:rPr>
          <w:t>https://doi.org/10.1371/journal.pone.0042286</w:t>
        </w:r>
      </w:hyperlink>
    </w:p>
    <w:p w14:paraId="68D77E36" w14:textId="77777777" w:rsidR="00693923" w:rsidRDefault="00A11518">
      <w:pPr>
        <w:pStyle w:val="BodyText"/>
        <w:spacing w:before="243" w:line="355" w:lineRule="auto"/>
        <w:ind w:left="1236" w:right="900" w:hanging="337"/>
      </w:pPr>
      <w:proofErr w:type="spellStart"/>
      <w:r>
        <w:t>Rodà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3"/>
        </w:rPr>
        <w:t xml:space="preserve"> </w:t>
      </w:r>
      <w:proofErr w:type="spellStart"/>
      <w:r>
        <w:t>Canazza</w:t>
      </w:r>
      <w:proofErr w:type="spellEnd"/>
      <w:r>
        <w:t>,</w:t>
      </w:r>
      <w:r>
        <w:rPr>
          <w:spacing w:val="-3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Poli</w:t>
      </w:r>
      <w:proofErr w:type="spellEnd"/>
      <w:r>
        <w:t>,</w:t>
      </w:r>
      <w:r>
        <w:rPr>
          <w:spacing w:val="-3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(2014).</w:t>
      </w:r>
      <w:r>
        <w:rPr>
          <w:spacing w:val="16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affective</w:t>
      </w:r>
      <w:r>
        <w:rPr>
          <w:spacing w:val="-3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music:</w:t>
      </w:r>
      <w:r>
        <w:rPr>
          <w:spacing w:val="1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valence-arousal</w:t>
      </w:r>
      <w:r>
        <w:rPr>
          <w:spacing w:val="-5"/>
        </w:rPr>
        <w:t xml:space="preserve"> </w:t>
      </w:r>
      <w:r>
        <w:t>plane.</w:t>
      </w:r>
      <w:r>
        <w:rPr>
          <w:spacing w:val="15"/>
        </w:rPr>
        <w:t xml:space="preserve"> </w:t>
      </w:r>
      <w:r>
        <w:rPr>
          <w:i/>
        </w:rPr>
        <w:t>IEEE Transactions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57"/>
        </w:rPr>
        <w:t xml:space="preserve"> </w:t>
      </w:r>
      <w:r>
        <w:rPr>
          <w:i/>
        </w:rPr>
        <w:t>Affective</w:t>
      </w:r>
      <w:r>
        <w:rPr>
          <w:i/>
          <w:spacing w:val="1"/>
        </w:rPr>
        <w:t xml:space="preserve"> </w:t>
      </w:r>
      <w:r>
        <w:rPr>
          <w:i/>
        </w:rPr>
        <w:t>Computing</w:t>
      </w:r>
      <w:r>
        <w:t>,</w:t>
      </w:r>
      <w:r>
        <w:rPr>
          <w:spacing w:val="1"/>
        </w:rPr>
        <w:t xml:space="preserve"> </w:t>
      </w:r>
      <w:r>
        <w:rPr>
          <w:i/>
        </w:rPr>
        <w:t>5</w:t>
      </w:r>
      <w:r>
        <w:t>(4),</w:t>
      </w:r>
      <w:r>
        <w:rPr>
          <w:spacing w:val="1"/>
        </w:rPr>
        <w:t xml:space="preserve"> </w:t>
      </w:r>
      <w:r>
        <w:t>364–376.</w:t>
      </w:r>
      <w:r>
        <w:rPr>
          <w:spacing w:val="1"/>
        </w:rPr>
        <w:t xml:space="preserve"> </w:t>
      </w:r>
      <w:hyperlink r:id="rId57">
        <w:r>
          <w:t>https://doi.org/10.1109/TAFFC.2014.2343222</w:t>
        </w:r>
      </w:hyperlink>
    </w:p>
    <w:p w14:paraId="2E11BD87" w14:textId="77777777" w:rsidR="00693923" w:rsidRDefault="00A11518">
      <w:pPr>
        <w:pStyle w:val="BodyText"/>
        <w:spacing w:before="242" w:line="355" w:lineRule="auto"/>
        <w:ind w:left="1243" w:right="436" w:hanging="344"/>
      </w:pPr>
      <w:r>
        <w:t>Thompson,</w:t>
      </w:r>
      <w:r>
        <w:rPr>
          <w:spacing w:val="-6"/>
        </w:rPr>
        <w:t xml:space="preserve"> </w:t>
      </w:r>
      <w:r>
        <w:t>B.,</w:t>
      </w:r>
      <w:r>
        <w:rPr>
          <w:spacing w:val="-5"/>
        </w:rPr>
        <w:t xml:space="preserve"> </w:t>
      </w:r>
      <w:r>
        <w:t>Roberts,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Lupyan</w:t>
      </w:r>
      <w:proofErr w:type="spellEnd"/>
      <w:r>
        <w:t>,</w:t>
      </w:r>
      <w:r>
        <w:rPr>
          <w:spacing w:val="-5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(2020).</w:t>
      </w:r>
      <w:r>
        <w:rPr>
          <w:spacing w:val="14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influences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rPr>
          <w:w w:val="95"/>
        </w:rPr>
        <w:t>meanings</w:t>
      </w:r>
      <w:r>
        <w:rPr>
          <w:spacing w:val="17"/>
          <w:w w:val="95"/>
        </w:rPr>
        <w:t xml:space="preserve"> </w:t>
      </w:r>
      <w:r>
        <w:rPr>
          <w:w w:val="95"/>
        </w:rPr>
        <w:t>revealed</w:t>
      </w:r>
      <w:r>
        <w:rPr>
          <w:spacing w:val="17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large-scale</w:t>
      </w:r>
      <w:r>
        <w:rPr>
          <w:spacing w:val="17"/>
          <w:w w:val="95"/>
        </w:rPr>
        <w:t xml:space="preserve"> </w:t>
      </w:r>
      <w:r>
        <w:rPr>
          <w:w w:val="95"/>
        </w:rPr>
        <w:t>semantic</w:t>
      </w:r>
      <w:r>
        <w:rPr>
          <w:spacing w:val="17"/>
          <w:w w:val="95"/>
        </w:rPr>
        <w:t xml:space="preserve"> </w:t>
      </w:r>
      <w:r>
        <w:rPr>
          <w:w w:val="95"/>
        </w:rPr>
        <w:t>alignment.</w:t>
      </w:r>
      <w:r>
        <w:rPr>
          <w:spacing w:val="42"/>
          <w:w w:val="95"/>
        </w:rPr>
        <w:t xml:space="preserve"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 xml:space="preserve"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 xml:space="preserve"> </w:t>
      </w:r>
      <w:proofErr w:type="spellStart"/>
      <w:r>
        <w:rPr>
          <w:i/>
        </w:rPr>
        <w:t>Behaviour</w:t>
      </w:r>
      <w:proofErr w:type="spellEnd"/>
      <w:r>
        <w:t>,</w:t>
      </w:r>
      <w:r>
        <w:rPr>
          <w:spacing w:val="28"/>
        </w:rPr>
        <w:t xml:space="preserve"> </w:t>
      </w:r>
      <w:r>
        <w:rPr>
          <w:i/>
        </w:rPr>
        <w:t>4</w:t>
      </w:r>
      <w:r>
        <w:t>(10),</w:t>
      </w:r>
      <w:r>
        <w:rPr>
          <w:spacing w:val="28"/>
        </w:rPr>
        <w:t xml:space="preserve"> </w:t>
      </w:r>
      <w:r>
        <w:t>1029–1038.</w:t>
      </w:r>
      <w:r>
        <w:rPr>
          <w:spacing w:val="57"/>
        </w:rPr>
        <w:t xml:space="preserve"> </w:t>
      </w:r>
      <w:hyperlink r:id="rId58">
        <w:r>
          <w:t>https://doi.org/10.1038/s41562-020-0924-8</w:t>
        </w:r>
      </w:hyperlink>
    </w:p>
    <w:p w14:paraId="79A0AAB2" w14:textId="77777777" w:rsidR="00693923" w:rsidRDefault="00A11518">
      <w:pPr>
        <w:pStyle w:val="BodyText"/>
        <w:spacing w:before="243" w:line="355" w:lineRule="auto"/>
        <w:ind w:left="1245" w:right="247" w:hanging="346"/>
      </w:pPr>
      <w:r>
        <w:t>Thompson,</w:t>
      </w:r>
      <w:r>
        <w:rPr>
          <w:spacing w:val="-10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F.</w:t>
      </w:r>
      <w:r>
        <w:rPr>
          <w:spacing w:val="-9"/>
        </w:rPr>
        <w:t xml:space="preserve"> </w:t>
      </w:r>
      <w:r>
        <w:t>(1994).</w:t>
      </w:r>
      <w:r>
        <w:rPr>
          <w:spacing w:val="8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musical</w:t>
      </w:r>
      <w:r>
        <w:rPr>
          <w:spacing w:val="-9"/>
        </w:rPr>
        <w:t xml:space="preserve"> </w:t>
      </w:r>
      <w:r>
        <w:t>parameters:</w:t>
      </w:r>
      <w:r>
        <w:rPr>
          <w:spacing w:val="9"/>
        </w:rPr>
        <w:t xml:space="preserve"> </w:t>
      </w:r>
      <w:r>
        <w:t>Pitch</w:t>
      </w:r>
      <w:r>
        <w:rPr>
          <w:spacing w:val="-5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duration,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pitch</w:t>
      </w:r>
      <w:r>
        <w:rPr>
          <w:spacing w:val="6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durational</w:t>
      </w:r>
      <w:r>
        <w:rPr>
          <w:spacing w:val="6"/>
        </w:rPr>
        <w:t xml:space="preserve"> </w:t>
      </w:r>
      <w:r>
        <w:t>pattern.</w:t>
      </w:r>
      <w:r>
        <w:rPr>
          <w:spacing w:val="29"/>
        </w:rPr>
        <w:t xml:space="preserve"> </w:t>
      </w:r>
      <w:r>
        <w:rPr>
          <w:i/>
        </w:rPr>
        <w:t>Perception</w:t>
      </w:r>
      <w:r>
        <w:rPr>
          <w:i/>
          <w:spacing w:val="12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Psychophysics</w:t>
      </w:r>
      <w:r>
        <w:t>,</w:t>
      </w:r>
      <w:r>
        <w:rPr>
          <w:spacing w:val="26"/>
        </w:rPr>
        <w:t xml:space="preserve"> </w:t>
      </w:r>
      <w:r>
        <w:rPr>
          <w:i/>
        </w:rPr>
        <w:t>56</w:t>
      </w:r>
      <w:r>
        <w:t>(3),</w:t>
      </w:r>
      <w:r>
        <w:rPr>
          <w:spacing w:val="26"/>
        </w:rPr>
        <w:t xml:space="preserve"> </w:t>
      </w:r>
      <w:r>
        <w:t>363–374.</w:t>
      </w:r>
      <w:r>
        <w:rPr>
          <w:spacing w:val="55"/>
        </w:rPr>
        <w:t xml:space="preserve"> </w:t>
      </w:r>
      <w:hyperlink r:id="rId59">
        <w:r>
          <w:t>https://doi.org/10.3758/BF03209770</w:t>
        </w:r>
      </w:hyperlink>
    </w:p>
    <w:p w14:paraId="23C179E2" w14:textId="77777777" w:rsidR="00693923" w:rsidRDefault="00A11518">
      <w:pPr>
        <w:pStyle w:val="BodyText"/>
        <w:spacing w:before="243" w:line="355" w:lineRule="auto"/>
        <w:ind w:left="1243" w:right="457" w:hanging="344"/>
      </w:pPr>
      <w:r>
        <w:t>Tucker,</w:t>
      </w:r>
      <w:r>
        <w:rPr>
          <w:spacing w:val="5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(1958).</w:t>
      </w:r>
      <w:r>
        <w:rPr>
          <w:spacing w:val="2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inter-battery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analysis.</w:t>
      </w:r>
      <w:r>
        <w:rPr>
          <w:spacing w:val="29"/>
        </w:rPr>
        <w:t xml:space="preserve"> </w:t>
      </w:r>
      <w:r>
        <w:rPr>
          <w:i/>
        </w:rPr>
        <w:t>Psychometrika</w:t>
      </w:r>
      <w:r>
        <w:t>,</w:t>
      </w:r>
      <w:r>
        <w:rPr>
          <w:spacing w:val="-57"/>
        </w:rPr>
        <w:t xml:space="preserve"> </w:t>
      </w:r>
      <w:r>
        <w:rPr>
          <w:i/>
        </w:rPr>
        <w:t>23</w:t>
      </w:r>
      <w:r>
        <w:t>(2),</w:t>
      </w:r>
      <w:r>
        <w:rPr>
          <w:spacing w:val="20"/>
        </w:rPr>
        <w:t xml:space="preserve"> </w:t>
      </w:r>
      <w:r>
        <w:t>111–136.</w:t>
      </w:r>
      <w:r>
        <w:rPr>
          <w:spacing w:val="47"/>
        </w:rPr>
        <w:t xml:space="preserve"> </w:t>
      </w:r>
      <w:hyperlink r:id="rId60">
        <w:r>
          <w:t>https://doi.org/10.1007/BF02289009</w:t>
        </w:r>
      </w:hyperlink>
    </w:p>
    <w:p w14:paraId="506D9975" w14:textId="77777777" w:rsidR="00693923" w:rsidRDefault="00A11518">
      <w:pPr>
        <w:spacing w:before="244" w:line="355" w:lineRule="auto"/>
        <w:ind w:left="1242" w:right="264" w:hanging="343"/>
        <w:jc w:val="both"/>
        <w:rPr>
          <w:sz w:val="24"/>
        </w:rPr>
      </w:pPr>
      <w:r>
        <w:rPr>
          <w:sz w:val="24"/>
        </w:rPr>
        <w:t xml:space="preserve">Valentin, D., Chollet, S., </w:t>
      </w:r>
      <w:proofErr w:type="spellStart"/>
      <w:r>
        <w:rPr>
          <w:sz w:val="24"/>
        </w:rPr>
        <w:t>Lelièvre</w:t>
      </w:r>
      <w:proofErr w:type="spellEnd"/>
      <w:r>
        <w:rPr>
          <w:sz w:val="24"/>
        </w:rPr>
        <w:t>, M., &amp; Abdi, H. (2012). Quick and dirty but still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1–16.</w:t>
      </w:r>
    </w:p>
    <w:p w14:paraId="17A50CDA" w14:textId="77777777" w:rsidR="00693923" w:rsidRDefault="00A11518">
      <w:pPr>
        <w:pStyle w:val="BodyText"/>
        <w:spacing w:line="321" w:lineRule="exact"/>
        <w:ind w:left="1258"/>
      </w:pPr>
      <w:hyperlink r:id="rId61">
        <w:r>
          <w:t>https://doi.org/10.1111/j.1365-2621.2012.03022.x</w:t>
        </w:r>
      </w:hyperlink>
    </w:p>
    <w:p w14:paraId="31EAB786" w14:textId="77777777" w:rsidR="00693923" w:rsidRDefault="00693923">
      <w:pPr>
        <w:pStyle w:val="BodyText"/>
        <w:spacing w:before="9"/>
        <w:rPr>
          <w:sz w:val="29"/>
        </w:rPr>
      </w:pPr>
    </w:p>
    <w:p w14:paraId="148F6F97" w14:textId="77777777" w:rsidR="00693923" w:rsidRDefault="00A11518">
      <w:pPr>
        <w:pStyle w:val="BodyText"/>
        <w:spacing w:line="355" w:lineRule="auto"/>
        <w:ind w:left="1258" w:right="986" w:hanging="359"/>
      </w:pPr>
      <w:proofErr w:type="spellStart"/>
      <w:r>
        <w:rPr>
          <w:w w:val="95"/>
        </w:rPr>
        <w:t>Wallmark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Z.</w:t>
      </w:r>
      <w:r>
        <w:rPr>
          <w:spacing w:val="19"/>
          <w:w w:val="95"/>
        </w:rPr>
        <w:t xml:space="preserve"> </w:t>
      </w:r>
      <w:r>
        <w:rPr>
          <w:w w:val="95"/>
        </w:rPr>
        <w:t>(2019).</w:t>
      </w:r>
      <w:r>
        <w:rPr>
          <w:spacing w:val="45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corpus</w:t>
      </w:r>
      <w:r>
        <w:rPr>
          <w:spacing w:val="19"/>
          <w:w w:val="95"/>
        </w:rPr>
        <w:t xml:space="preserve"> </w:t>
      </w:r>
      <w:r>
        <w:rPr>
          <w:w w:val="95"/>
        </w:rPr>
        <w:t>analysis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semantics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orchestration</w:t>
      </w:r>
      <w:r>
        <w:rPr>
          <w:spacing w:val="-54"/>
          <w:w w:val="95"/>
        </w:rPr>
        <w:t xml:space="preserve"> </w:t>
      </w:r>
      <w:r>
        <w:t>treatises.</w:t>
      </w:r>
      <w:r>
        <w:rPr>
          <w:spacing w:val="43"/>
        </w:rPr>
        <w:t xml:space="preserve"> </w:t>
      </w:r>
      <w:r>
        <w:rPr>
          <w:i/>
        </w:rPr>
        <w:t>Psychology</w:t>
      </w:r>
      <w:r>
        <w:rPr>
          <w:i/>
          <w:spacing w:val="23"/>
        </w:rPr>
        <w:t xml:space="preserve"> </w:t>
      </w:r>
      <w:r>
        <w:rPr>
          <w:i/>
        </w:rPr>
        <w:t>of</w:t>
      </w:r>
      <w:r>
        <w:rPr>
          <w:i/>
          <w:spacing w:val="23"/>
        </w:rPr>
        <w:t xml:space="preserve"> </w:t>
      </w:r>
      <w:r>
        <w:rPr>
          <w:i/>
        </w:rPr>
        <w:t>Music</w:t>
      </w:r>
      <w:r>
        <w:t>,</w:t>
      </w:r>
      <w:r>
        <w:rPr>
          <w:spacing w:val="17"/>
        </w:rPr>
        <w:t xml:space="preserve"> </w:t>
      </w:r>
      <w:r>
        <w:rPr>
          <w:i/>
        </w:rPr>
        <w:t>47</w:t>
      </w:r>
      <w:r>
        <w:rPr>
          <w:i/>
          <w:spacing w:val="-32"/>
        </w:rPr>
        <w:t xml:space="preserve"> </w:t>
      </w:r>
      <w:r>
        <w:t>(4),</w:t>
      </w:r>
      <w:r>
        <w:rPr>
          <w:spacing w:val="17"/>
        </w:rPr>
        <w:t xml:space="preserve"> </w:t>
      </w:r>
      <w:r>
        <w:t>585–605.</w:t>
      </w:r>
    </w:p>
    <w:p w14:paraId="5DB8BA83" w14:textId="77777777" w:rsidR="00693923" w:rsidRDefault="00693923">
      <w:pPr>
        <w:spacing w:line="355" w:lineRule="auto"/>
        <w:sectPr w:rsidR="00693923">
          <w:pgSz w:w="12240" w:h="15840"/>
          <w:pgMar w:top="1380" w:right="1280" w:bottom="280" w:left="1260" w:header="649" w:footer="0" w:gutter="0"/>
          <w:cols w:space="720"/>
        </w:sectPr>
      </w:pPr>
    </w:p>
    <w:p w14:paraId="12D81872" w14:textId="77777777" w:rsidR="00693923" w:rsidRDefault="00A11518">
      <w:pPr>
        <w:pStyle w:val="BodyText"/>
        <w:spacing w:before="110"/>
        <w:ind w:left="1258"/>
      </w:pPr>
      <w:hyperlink r:id="rId62">
        <w:r>
          <w:t>https://doi.org/10.1177/0305735618768102</w:t>
        </w:r>
      </w:hyperlink>
    </w:p>
    <w:p w14:paraId="072E93A0" w14:textId="77777777" w:rsidR="00693923" w:rsidRDefault="00693923">
      <w:pPr>
        <w:pStyle w:val="BodyText"/>
        <w:spacing w:before="2"/>
        <w:rPr>
          <w:sz w:val="29"/>
        </w:rPr>
      </w:pPr>
    </w:p>
    <w:p w14:paraId="20E21C2C" w14:textId="77777777" w:rsidR="00693923" w:rsidRDefault="00A11518">
      <w:pPr>
        <w:spacing w:line="355" w:lineRule="auto"/>
        <w:ind w:left="1242" w:right="372" w:hanging="343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>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(1969).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Dimension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Emotional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Expression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Music.</w:t>
      </w:r>
      <w:r>
        <w:rPr>
          <w:spacing w:val="50"/>
          <w:w w:val="95"/>
          <w:sz w:val="24"/>
        </w:rPr>
        <w:t xml:space="preserve"> </w:t>
      </w:r>
      <w:r>
        <w:rPr>
          <w:i/>
          <w:w w:val="95"/>
          <w:sz w:val="24"/>
        </w:rPr>
        <w:t>Swedish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119–140.</w:t>
      </w:r>
    </w:p>
    <w:p w14:paraId="1D5F7C8F" w14:textId="77777777" w:rsidR="00693923" w:rsidRDefault="00A11518">
      <w:pPr>
        <w:spacing w:before="237" w:line="355" w:lineRule="auto"/>
        <w:ind w:left="1258" w:right="1194" w:hanging="359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>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Expression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Music.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 xml:space="preserve"> </w:t>
      </w:r>
      <w:r>
        <w:rPr>
          <w:sz w:val="24"/>
        </w:rPr>
        <w:t>1–17.</w:t>
      </w:r>
    </w:p>
    <w:p w14:paraId="733A32BE" w14:textId="77777777" w:rsidR="00693923" w:rsidRDefault="00A11518">
      <w:pPr>
        <w:pStyle w:val="BodyText"/>
        <w:spacing w:before="237" w:line="355" w:lineRule="auto"/>
        <w:ind w:left="1245" w:hanging="346"/>
      </w:pPr>
      <w:proofErr w:type="spellStart"/>
      <w:r>
        <w:t>Zacharakis</w:t>
      </w:r>
      <w:proofErr w:type="spellEnd"/>
      <w:r>
        <w:t xml:space="preserve">, A., </w:t>
      </w:r>
      <w:proofErr w:type="spellStart"/>
      <w:r>
        <w:t>Pastiadis</w:t>
      </w:r>
      <w:proofErr w:type="spellEnd"/>
      <w:r>
        <w:t>, K., &amp; Reiss, J. D. (2014).</w:t>
      </w:r>
      <w:r>
        <w:rPr>
          <w:spacing w:val="1"/>
        </w:rPr>
        <w:t xml:space="preserve"> </w:t>
      </w:r>
      <w:r>
        <w:t>An Interlanguage Study of</w:t>
      </w:r>
      <w:r>
        <w:rPr>
          <w:spacing w:val="-57"/>
        </w:rPr>
        <w:t xml:space="preserve"> </w:t>
      </w:r>
      <w:r>
        <w:rPr>
          <w:w w:val="95"/>
        </w:rPr>
        <w:t>Musical</w:t>
      </w:r>
      <w:r>
        <w:rPr>
          <w:spacing w:val="23"/>
          <w:w w:val="95"/>
        </w:rPr>
        <w:t xml:space="preserve"> </w:t>
      </w:r>
      <w:r>
        <w:rPr>
          <w:w w:val="95"/>
        </w:rPr>
        <w:t>Timbre</w:t>
      </w:r>
      <w:r>
        <w:rPr>
          <w:spacing w:val="23"/>
          <w:w w:val="95"/>
        </w:rPr>
        <w:t xml:space="preserve"> </w:t>
      </w:r>
      <w:r>
        <w:rPr>
          <w:w w:val="95"/>
        </w:rPr>
        <w:t>Semantic</w:t>
      </w:r>
      <w:r>
        <w:rPr>
          <w:spacing w:val="23"/>
          <w:w w:val="95"/>
        </w:rPr>
        <w:t xml:space="preserve"> </w:t>
      </w:r>
      <w:r>
        <w:rPr>
          <w:w w:val="95"/>
        </w:rPr>
        <w:t>Dimensions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Their</w:t>
      </w:r>
      <w:r>
        <w:rPr>
          <w:spacing w:val="23"/>
          <w:w w:val="95"/>
        </w:rPr>
        <w:t xml:space="preserve"> </w:t>
      </w:r>
      <w:r>
        <w:rPr>
          <w:w w:val="95"/>
        </w:rPr>
        <w:t>Acoustic</w:t>
      </w:r>
      <w:r>
        <w:rPr>
          <w:spacing w:val="23"/>
          <w:w w:val="95"/>
        </w:rPr>
        <w:t xml:space="preserve"> </w:t>
      </w:r>
      <w:r>
        <w:rPr>
          <w:w w:val="95"/>
        </w:rPr>
        <w:t>Correlates.</w:t>
      </w:r>
      <w:r>
        <w:rPr>
          <w:spacing w:val="50"/>
          <w:w w:val="95"/>
        </w:rPr>
        <w:t xml:space="preserve"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 xml:space="preserve"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 xml:space="preserve"> </w:t>
      </w:r>
      <w:r>
        <w:rPr>
          <w:w w:val="105"/>
        </w:rPr>
        <w:t>339–358.</w:t>
      </w:r>
      <w:r>
        <w:rPr>
          <w:spacing w:val="1"/>
          <w:w w:val="105"/>
        </w:rPr>
        <w:t xml:space="preserve"> </w:t>
      </w:r>
      <w:hyperlink r:id="rId63">
        <w:r>
          <w:rPr>
            <w:w w:val="105"/>
          </w:rPr>
          <w:t>https://doi.org/10.1525/MP.2014.31.4.339</w:t>
        </w:r>
      </w:hyperlink>
    </w:p>
    <w:p w14:paraId="1AB99717" w14:textId="77777777" w:rsidR="00693923" w:rsidRDefault="00A11518">
      <w:pPr>
        <w:pStyle w:val="BodyText"/>
        <w:spacing w:before="235" w:line="355" w:lineRule="auto"/>
        <w:ind w:left="1258" w:right="146" w:hanging="359"/>
      </w:pPr>
      <w:proofErr w:type="spellStart"/>
      <w:r>
        <w:t>Zacharakis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4"/>
        </w:rPr>
        <w:t xml:space="preserve"> </w:t>
      </w:r>
      <w:proofErr w:type="spellStart"/>
      <w:r>
        <w:t>Pastiadis</w:t>
      </w:r>
      <w:proofErr w:type="spellEnd"/>
      <w:r>
        <w:t>,</w:t>
      </w:r>
      <w:r>
        <w:rPr>
          <w:spacing w:val="-4"/>
        </w:rPr>
        <w:t xml:space="preserve"> </w:t>
      </w:r>
      <w:r>
        <w:t>K.,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Reiss,</w:t>
      </w:r>
      <w:r>
        <w:rPr>
          <w:spacing w:val="-4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(2015).</w:t>
      </w:r>
      <w:r>
        <w:rPr>
          <w:spacing w:val="1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Interlanguage</w:t>
      </w:r>
      <w:r>
        <w:rPr>
          <w:spacing w:val="-4"/>
        </w:rPr>
        <w:t xml:space="preserve"> </w:t>
      </w:r>
      <w:r>
        <w:t>Unification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Musical</w:t>
      </w:r>
      <w:r>
        <w:rPr>
          <w:spacing w:val="-8"/>
        </w:rPr>
        <w:t xml:space="preserve"> </w:t>
      </w:r>
      <w:r>
        <w:t>Timbre:</w:t>
      </w:r>
      <w:r>
        <w:rPr>
          <w:spacing w:val="11"/>
        </w:rPr>
        <w:t xml:space="preserve"> </w:t>
      </w:r>
      <w:r>
        <w:t>Bridging</w:t>
      </w:r>
      <w:r>
        <w:rPr>
          <w:spacing w:val="-7"/>
        </w:rPr>
        <w:t xml:space="preserve"> </w:t>
      </w:r>
      <w:r>
        <w:t>Semantic,</w:t>
      </w:r>
      <w:r>
        <w:rPr>
          <w:spacing w:val="-8"/>
        </w:rPr>
        <w:t xml:space="preserve"> </w:t>
      </w:r>
      <w:r>
        <w:t>Perceptual,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Acoustic</w:t>
      </w:r>
      <w:r>
        <w:rPr>
          <w:spacing w:val="-8"/>
        </w:rPr>
        <w:t xml:space="preserve"> </w:t>
      </w:r>
      <w:r>
        <w:t>Dimensions.</w:t>
      </w:r>
    </w:p>
    <w:p w14:paraId="5CE60EC4" w14:textId="77777777" w:rsidR="00693923" w:rsidRDefault="00A11518">
      <w:pPr>
        <w:spacing w:line="355" w:lineRule="auto"/>
        <w:ind w:left="1258" w:hanging="15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 xml:space="preserve"> </w:t>
      </w:r>
      <w:r>
        <w:rPr>
          <w:sz w:val="24"/>
        </w:rPr>
        <w:t>394–412.</w:t>
      </w:r>
      <w:r>
        <w:rPr>
          <w:spacing w:val="-57"/>
          <w:sz w:val="24"/>
        </w:rPr>
        <w:t xml:space="preserve"> </w:t>
      </w:r>
      <w:hyperlink r:id="rId64">
        <w:r>
          <w:rPr>
            <w:sz w:val="24"/>
          </w:rPr>
          <w:t>https://doi.org/10.1525/MP.2015.32.4.394</w:t>
        </w:r>
      </w:hyperlink>
    </w:p>
    <w:sectPr w:rsidR="00693923">
      <w:pgSz w:w="12240" w:h="15840"/>
      <w:pgMar w:top="1380" w:right="1280" w:bottom="280" w:left="126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zener, Brendon J" w:date="2021-04-23T16:28:00Z" w:initials="MBJ">
    <w:p w14:paraId="520CDC7F" w14:textId="77443636" w:rsidR="004E63C3" w:rsidRDefault="004E63C3" w:rsidP="004E63C3">
      <w:pPr>
        <w:pStyle w:val="CommentText"/>
      </w:pPr>
      <w:r>
        <w:rPr>
          <w:rStyle w:val="CommentReference"/>
        </w:rPr>
        <w:annotationRef/>
      </w:r>
      <w:r>
        <w:t>objective stimulus and cognitive dimensions</w:t>
      </w:r>
    </w:p>
  </w:comment>
  <w:comment w:id="10" w:author="Mizener, Brendon J" w:date="2021-04-23T16:30:00Z" w:initials="MBJ">
    <w:p w14:paraId="0EE0ACAE" w14:textId="2B173D2B" w:rsidR="004E63C3" w:rsidRDefault="004E63C3" w:rsidP="004E63C3">
      <w:pPr>
        <w:pStyle w:val="CommentText"/>
      </w:pPr>
      <w:r>
        <w:rPr>
          <w:rStyle w:val="CommentReference"/>
        </w:rPr>
        <w:annotationRef/>
      </w:r>
      <w:r>
        <w:t>stimulus dimensions and cognitive dimensions</w:t>
      </w:r>
    </w:p>
  </w:comment>
  <w:comment w:id="11" w:author="Mizener, Brendon J" w:date="2021-04-23T16:31:00Z" w:initials="MBJ">
    <w:p w14:paraId="4EEF4003" w14:textId="4D22FD8F" w:rsidR="004E63C3" w:rsidRDefault="004E63C3" w:rsidP="004E63C3">
      <w:pPr>
        <w:pStyle w:val="CommentText"/>
      </w:pPr>
      <w:r>
        <w:rPr>
          <w:rStyle w:val="CommentReference"/>
        </w:rPr>
        <w:annotationRef/>
      </w:r>
      <w:r>
        <w:t>(or something - rephrase)</w:t>
      </w:r>
    </w:p>
  </w:comment>
  <w:comment w:id="12" w:author="Mizener, Brendon J" w:date="2021-04-23T16:28:00Z" w:initials="MBJ">
    <w:p w14:paraId="02D9D530" w14:textId="2F6F0B2F" w:rsidR="004E63C3" w:rsidRDefault="004E63C3" w:rsidP="004E63C3">
      <w:pPr>
        <w:pStyle w:val="CommentText"/>
      </w:pPr>
      <w:r>
        <w:rPr>
          <w:rStyle w:val="CommentReference"/>
        </w:rPr>
        <w:annotationRef/>
      </w:r>
      <w:r>
        <w:t>Rewrite - stimulus dimensions</w:t>
      </w:r>
    </w:p>
  </w:comment>
  <w:comment w:id="18" w:author="Mizener, Brendon J" w:date="2021-04-23T16:42:00Z" w:initials="MBJ">
    <w:p w14:paraId="01F063BF" w14:textId="77675428" w:rsidR="00B8175D" w:rsidRDefault="00B8175D" w:rsidP="00B8175D">
      <w:pPr>
        <w:pStyle w:val="CommentText"/>
      </w:pPr>
      <w:r>
        <w:rPr>
          <w:rStyle w:val="CommentReference"/>
        </w:rPr>
        <w:annotationRef/>
      </w:r>
      <w:r>
        <w:t>perception/experience/ life /</w:t>
      </w:r>
    </w:p>
  </w:comment>
  <w:comment w:id="48" w:author="Mizener, Brendon J" w:date="2021-04-23T17:11:00Z" w:initials="MBJ">
    <w:p w14:paraId="3FAFE27D" w14:textId="059825A6" w:rsidR="00A5386F" w:rsidRDefault="00A5386F" w:rsidP="00A5386F">
      <w:pPr>
        <w:pStyle w:val="CommentText"/>
      </w:pPr>
      <w:r>
        <w:rPr>
          <w:rStyle w:val="CommentReference"/>
        </w:rPr>
        <w:annotationRef/>
      </w:r>
      <w:r>
        <w:t>tell the big thing first/only (not the little/tangential)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0CDC7F" w15:done="0"/>
  <w15:commentEx w15:paraId="0EE0ACAE" w15:done="0"/>
  <w15:commentEx w15:paraId="4EEF4003" w15:paraIdParent="0EE0ACAE" w15:done="0"/>
  <w15:commentEx w15:paraId="02D9D530" w15:done="0"/>
  <w15:commentEx w15:paraId="01F063BF" w15:done="0"/>
  <w15:commentEx w15:paraId="3FAFE2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7444" w16cex:dateUtc="2021-04-23T21:28:00Z"/>
  <w16cex:commentExtensible w16cex:durableId="242D74A0" w16cex:dateUtc="2021-04-23T21:30:00Z"/>
  <w16cex:commentExtensible w16cex:durableId="242D74FA" w16cex:dateUtc="2021-04-23T21:31:00Z"/>
  <w16cex:commentExtensible w16cex:durableId="242D742F" w16cex:dateUtc="2021-04-23T21:28:00Z"/>
  <w16cex:commentExtensible w16cex:durableId="242D7769" w16cex:dateUtc="2021-04-23T21:42:00Z"/>
  <w16cex:commentExtensible w16cex:durableId="242D7E5C" w16cex:dateUtc="2021-04-2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0CDC7F" w16cid:durableId="242D7444"/>
  <w16cid:commentId w16cid:paraId="0EE0ACAE" w16cid:durableId="242D74A0"/>
  <w16cid:commentId w16cid:paraId="4EEF4003" w16cid:durableId="242D74FA"/>
  <w16cid:commentId w16cid:paraId="02D9D530" w16cid:durableId="242D742F"/>
  <w16cid:commentId w16cid:paraId="01F063BF" w16cid:durableId="242D7769"/>
  <w16cid:commentId w16cid:paraId="3FAFE27D" w16cid:durableId="242D7E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8034" w14:textId="77777777" w:rsidR="004553B5" w:rsidRDefault="004553B5">
      <w:r>
        <w:separator/>
      </w:r>
    </w:p>
  </w:endnote>
  <w:endnote w:type="continuationSeparator" w:id="0">
    <w:p w14:paraId="3C0969FF" w14:textId="77777777" w:rsidR="004553B5" w:rsidRDefault="0045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D6E1" w14:textId="77777777" w:rsidR="004553B5" w:rsidRDefault="004553B5">
      <w:r>
        <w:separator/>
      </w:r>
    </w:p>
  </w:footnote>
  <w:footnote w:type="continuationSeparator" w:id="0">
    <w:p w14:paraId="6EA14CD1" w14:textId="77777777" w:rsidR="004553B5" w:rsidRDefault="0045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D045" w14:textId="77777777" w:rsidR="00A11518" w:rsidRDefault="00A11518">
    <w:pPr>
      <w:pStyle w:val="BodyText"/>
      <w:spacing w:line="14" w:lineRule="auto"/>
      <w:rPr>
        <w:sz w:val="20"/>
      </w:rPr>
    </w:pPr>
    <w:r>
      <w:pict w14:anchorId="07CE7AE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1.45pt;width:245.55pt;height:18.85pt;z-index:-17763328;mso-position-horizontal-relative:page;mso-position-vertical-relative:page" filled="f" stroked="f">
          <v:textbox inset="0,0,0,0">
            <w:txbxContent>
              <w:p w14:paraId="46ED29CF" w14:textId="77777777" w:rsidR="00A11518" w:rsidRDefault="00A11518">
                <w:pPr>
                  <w:pStyle w:val="BodyText"/>
                  <w:spacing w:before="37"/>
                  <w:ind w:left="20"/>
                </w:pPr>
                <w:r>
                  <w:t>Running</w:t>
                </w:r>
                <w:r>
                  <w:rPr>
                    <w:spacing w:val="5"/>
                  </w:rPr>
                  <w:t xml:space="preserve"> </w:t>
                </w:r>
                <w:r>
                  <w:t>head:</w:t>
                </w:r>
                <w:r>
                  <w:rPr>
                    <w:spacing w:val="28"/>
                  </w:rPr>
                  <w:t xml:space="preserve"> </w:t>
                </w:r>
                <w:r>
                  <w:t>MUSIC</w:t>
                </w:r>
                <w:r>
                  <w:rPr>
                    <w:spacing w:val="5"/>
                  </w:rPr>
                  <w:t xml:space="preserve"> </w:t>
                </w:r>
                <w:r>
                  <w:t>DESCRIPTOR</w:t>
                </w:r>
                <w:r>
                  <w:rPr>
                    <w:spacing w:val="6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174D7E15">
        <v:shape id="_x0000_s2051" type="#_x0000_t202" style="position:absolute;margin-left:531.15pt;margin-top:31.45pt;width:11.9pt;height:18.85pt;z-index:-17762816;mso-position-horizontal-relative:page;mso-position-vertical-relative:page" filled="f" stroked="f">
          <v:textbox inset="0,0,0,0">
            <w:txbxContent>
              <w:p w14:paraId="5908E288" w14:textId="77777777" w:rsidR="00A11518" w:rsidRDefault="00A11518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1CC4" w14:textId="77777777" w:rsidR="00A11518" w:rsidRDefault="00A11518">
    <w:pPr>
      <w:pStyle w:val="BodyText"/>
      <w:spacing w:line="14" w:lineRule="auto"/>
      <w:rPr>
        <w:sz w:val="20"/>
      </w:rPr>
    </w:pPr>
    <w:r>
      <w:pict w14:anchorId="12EAABC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165.7pt;height:18.85pt;z-index:-17762304;mso-position-horizontal-relative:page;mso-position-vertical-relative:page" filled="f" stroked="f">
          <v:textbox inset="0,0,0,0">
            <w:txbxContent>
              <w:p w14:paraId="7B4511F8" w14:textId="77777777" w:rsidR="00A11518" w:rsidRDefault="00A11518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4FCC6AA0">
        <v:shape id="_x0000_s2049" type="#_x0000_t202" style="position:absolute;margin-left:525.3pt;margin-top:31.45pt;width:17.75pt;height:18.85pt;z-index:-17761792;mso-position-horizontal-relative:page;mso-position-vertical-relative:page" filled="f" stroked="f">
          <v:textbox inset="0,0,0,0">
            <w:txbxContent>
              <w:p w14:paraId="60C2B97B" w14:textId="77777777" w:rsidR="00A11518" w:rsidRDefault="00A11518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7AC7"/>
    <w:multiLevelType w:val="hybridMultilevel"/>
    <w:tmpl w:val="10781364"/>
    <w:lvl w:ilvl="0" w:tplc="4AB6B482">
      <w:start w:val="1"/>
      <w:numFmt w:val="decimal"/>
      <w:lvlText w:val="(%1)"/>
      <w:lvlJc w:val="left"/>
      <w:pPr>
        <w:ind w:left="530" w:hanging="378"/>
        <w:jc w:val="left"/>
      </w:pPr>
      <w:rPr>
        <w:rFonts w:ascii="Palatino Linotype" w:eastAsia="Palatino Linotype" w:hAnsi="Palatino Linotype" w:cs="Palatino Linotype" w:hint="default"/>
        <w:w w:val="106"/>
        <w:sz w:val="24"/>
        <w:szCs w:val="24"/>
      </w:rPr>
    </w:lvl>
    <w:lvl w:ilvl="1" w:tplc="4C6E74CE">
      <w:numFmt w:val="bullet"/>
      <w:lvlText w:val="•"/>
      <w:lvlJc w:val="left"/>
      <w:pPr>
        <w:ind w:left="1260" w:hanging="378"/>
      </w:pPr>
      <w:rPr>
        <w:rFonts w:hint="default"/>
      </w:rPr>
    </w:lvl>
    <w:lvl w:ilvl="2" w:tplc="6C7073D4">
      <w:numFmt w:val="bullet"/>
      <w:lvlText w:val="•"/>
      <w:lvlJc w:val="left"/>
      <w:pPr>
        <w:ind w:left="2197" w:hanging="378"/>
      </w:pPr>
      <w:rPr>
        <w:rFonts w:hint="default"/>
      </w:rPr>
    </w:lvl>
    <w:lvl w:ilvl="3" w:tplc="F75294F6">
      <w:numFmt w:val="bullet"/>
      <w:lvlText w:val="•"/>
      <w:lvlJc w:val="left"/>
      <w:pPr>
        <w:ind w:left="3135" w:hanging="378"/>
      </w:pPr>
      <w:rPr>
        <w:rFonts w:hint="default"/>
      </w:rPr>
    </w:lvl>
    <w:lvl w:ilvl="4" w:tplc="45706730">
      <w:numFmt w:val="bullet"/>
      <w:lvlText w:val="•"/>
      <w:lvlJc w:val="left"/>
      <w:pPr>
        <w:ind w:left="4073" w:hanging="378"/>
      </w:pPr>
      <w:rPr>
        <w:rFonts w:hint="default"/>
      </w:rPr>
    </w:lvl>
    <w:lvl w:ilvl="5" w:tplc="221254FC">
      <w:numFmt w:val="bullet"/>
      <w:lvlText w:val="•"/>
      <w:lvlJc w:val="left"/>
      <w:pPr>
        <w:ind w:left="5011" w:hanging="378"/>
      </w:pPr>
      <w:rPr>
        <w:rFonts w:hint="default"/>
      </w:rPr>
    </w:lvl>
    <w:lvl w:ilvl="6" w:tplc="BC62A022">
      <w:numFmt w:val="bullet"/>
      <w:lvlText w:val="•"/>
      <w:lvlJc w:val="left"/>
      <w:pPr>
        <w:ind w:left="5948" w:hanging="378"/>
      </w:pPr>
      <w:rPr>
        <w:rFonts w:hint="default"/>
      </w:rPr>
    </w:lvl>
    <w:lvl w:ilvl="7" w:tplc="D8CC8564">
      <w:numFmt w:val="bullet"/>
      <w:lvlText w:val="•"/>
      <w:lvlJc w:val="left"/>
      <w:pPr>
        <w:ind w:left="6886" w:hanging="378"/>
      </w:pPr>
      <w:rPr>
        <w:rFonts w:hint="default"/>
      </w:rPr>
    </w:lvl>
    <w:lvl w:ilvl="8" w:tplc="AE42B68E">
      <w:numFmt w:val="bullet"/>
      <w:lvlText w:val="•"/>
      <w:lvlJc w:val="left"/>
      <w:pPr>
        <w:ind w:left="7824" w:hanging="378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zener, Brendon J">
    <w15:presenceInfo w15:providerId="None" w15:userId="Mizener, Brendon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363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923"/>
    <w:rsid w:val="00046788"/>
    <w:rsid w:val="00296F43"/>
    <w:rsid w:val="004553B5"/>
    <w:rsid w:val="004E63C3"/>
    <w:rsid w:val="00505F97"/>
    <w:rsid w:val="005954A0"/>
    <w:rsid w:val="00693923"/>
    <w:rsid w:val="008D7700"/>
    <w:rsid w:val="00A11518"/>
    <w:rsid w:val="00A5386F"/>
    <w:rsid w:val="00B8175D"/>
    <w:rsid w:val="00C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33"/>
    <o:shapelayout v:ext="edit">
      <o:idmap v:ext="edit" data="1,3"/>
    </o:shapelayout>
  </w:shapeDefaults>
  <w:decimalSymbol w:val="."/>
  <w:listSeparator w:val=","/>
  <w14:docId w14:val="01AD517D"/>
  <w15:docId w15:val="{10F793A6-0129-4678-B9D4-B9B58882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530" w:hanging="37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E6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3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3C3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3C3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doi.org/10.1177/001316445601600102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doi.org/10.1037/0096-1523.6.3.501" TargetMode="External"/><Relationship Id="rId42" Type="http://schemas.openxmlformats.org/officeDocument/2006/relationships/hyperlink" Target="https://doi.org/10.1037/0033-295X.85.4.341" TargetMode="External"/><Relationship Id="rId47" Type="http://schemas.openxmlformats.org/officeDocument/2006/relationships/hyperlink" Target="https://doi.org/10.1177/0305735697252005" TargetMode="External"/><Relationship Id="rId50" Type="http://schemas.openxmlformats.org/officeDocument/2006/relationships/hyperlink" Target="https://doi.org/10.1016/j.neuroimage.2010.07.034" TargetMode="External"/><Relationship Id="rId55" Type="http://schemas.openxmlformats.org/officeDocument/2006/relationships/hyperlink" Target="https://doi.org/10.1525/MP.2016.33.03.367" TargetMode="External"/><Relationship Id="rId63" Type="http://schemas.openxmlformats.org/officeDocument/2006/relationships/hyperlink" Target="https://doi.org/10.1525/MP.2014.31.4.339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doi.org/10.1007/978-1-62703-059-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hyperlink" Target="https://doi.org/10.1111/j.1468-5584.2004.00265.x" TargetMode="External"/><Relationship Id="rId37" Type="http://schemas.openxmlformats.org/officeDocument/2006/relationships/hyperlink" Target="https://doi.org/10.1016/j.cognition.2005.11.007" TargetMode="External"/><Relationship Id="rId40" Type="http://schemas.openxmlformats.org/officeDocument/2006/relationships/hyperlink" Target="https://doi.org/10.1073/pnas.1910704117" TargetMode="External"/><Relationship Id="rId45" Type="http://schemas.openxmlformats.org/officeDocument/2006/relationships/hyperlink" Target="https://doi.org/10.1177/0305735696241005" TargetMode="External"/><Relationship Id="rId53" Type="http://schemas.openxmlformats.org/officeDocument/2006/relationships/hyperlink" Target="https://doi.org/10.1201/b16853-12" TargetMode="External"/><Relationship Id="rId58" Type="http://schemas.openxmlformats.org/officeDocument/2006/relationships/hyperlink" Target="https://doi.org/10.1038/s41562-020-0924-8" TargetMode="External"/><Relationship Id="rId66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doi.org/10.1002/wics.177" TargetMode="External"/><Relationship Id="rId49" Type="http://schemas.openxmlformats.org/officeDocument/2006/relationships/hyperlink" Target="https://doi.org/10.1093/jmt/42.3.216" TargetMode="External"/><Relationship Id="rId57" Type="http://schemas.openxmlformats.org/officeDocument/2006/relationships/hyperlink" Target="https://doi.org/10.1109/TAFFC.2014.2343222" TargetMode="External"/><Relationship Id="rId61" Type="http://schemas.openxmlformats.org/officeDocument/2006/relationships/hyperlink" Target="https://doi.org/10.1111/j.1365-2621.2012.03022.x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hyperlink" Target="https://doi.org/10.1016/j.foodqual.2009.10.006" TargetMode="External"/><Relationship Id="rId44" Type="http://schemas.openxmlformats.org/officeDocument/2006/relationships/hyperlink" Target="https://doi.org/10.1080/00224545.1967.9922321" TargetMode="External"/><Relationship Id="rId52" Type="http://schemas.openxmlformats.org/officeDocument/2006/relationships/hyperlink" Target="https://doi.org/10.1093/jmt/34.3.187" TargetMode="External"/><Relationship Id="rId60" Type="http://schemas.openxmlformats.org/officeDocument/2006/relationships/hyperlink" Target="https://doi.org/10.1007/BF02289009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doi.org/10.1002/wics.1246" TargetMode="External"/><Relationship Id="rId35" Type="http://schemas.openxmlformats.org/officeDocument/2006/relationships/hyperlink" Target="https://doi.org/10.1525/MP.2019.37.1.66" TargetMode="External"/><Relationship Id="rId43" Type="http://schemas.openxmlformats.org/officeDocument/2006/relationships/hyperlink" Target="https://doi.org/10.1016/j.cub.2009.02.058" TargetMode="External"/><Relationship Id="rId48" Type="http://schemas.openxmlformats.org/officeDocument/2006/relationships/hyperlink" Target="https://doi.org/10.1037/h0074049" TargetMode="External"/><Relationship Id="rId56" Type="http://schemas.openxmlformats.org/officeDocument/2006/relationships/hyperlink" Target="https://doi.org/10.1371/journal.pone.0042286" TargetMode="External"/><Relationship Id="rId64" Type="http://schemas.openxmlformats.org/officeDocument/2006/relationships/hyperlink" Target="https://doi.org/10.1525/MP.2015.32.4.394" TargetMode="External"/><Relationship Id="rId8" Type="http://schemas.openxmlformats.org/officeDocument/2006/relationships/hyperlink" Target="mailto:bmizener@utdallas.edu" TargetMode="External"/><Relationship Id="rId51" Type="http://schemas.openxmlformats.org/officeDocument/2006/relationships/hyperlink" Target="https://doi.org/10.1037/a0024671" TargetMode="External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hyperlink" Target="https://doi.org/10.2307/40285811" TargetMode="External"/><Relationship Id="rId38" Type="http://schemas.openxmlformats.org/officeDocument/2006/relationships/hyperlink" Target="https://doi.org/10.1080/02699930500204250" TargetMode="External"/><Relationship Id="rId46" Type="http://schemas.openxmlformats.org/officeDocument/2006/relationships/hyperlink" Target="https://doi.org/10.1002/wics.182" TargetMode="External"/><Relationship Id="rId59" Type="http://schemas.openxmlformats.org/officeDocument/2006/relationships/hyperlink" Target="https://doi.org/10.3758/BF03209770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s://doi.org/10.2307/3345076" TargetMode="External"/><Relationship Id="rId54" Type="http://schemas.openxmlformats.org/officeDocument/2006/relationships/hyperlink" Target="https://doi.org/10.1037/h0043965" TargetMode="External"/><Relationship Id="rId62" Type="http://schemas.openxmlformats.org/officeDocument/2006/relationships/hyperlink" Target="https://doi.org/10.1177/0305735618768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45</Pages>
  <Words>11568</Words>
  <Characters>65941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Music Listening Space: A Multivariate Approach</vt:lpstr>
    </vt:vector>
  </TitlesOfParts>
  <Company/>
  <LinksUpToDate>false</LinksUpToDate>
  <CharactersWithSpaces>77355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Music Listening Space: A Multivariate Approach</dc:title>
  <dc:creator>Brendon Mizener1, Mathilde Vandenberghe2, Hervé Abdi1, &amp; Sylvie Chollet2</dc:creator>
  <cp:keywords>Music, Perception, Cognition, Multivariate Analyses</cp:keywords>
  <cp:lastModifiedBy>Mizener, Brendon J</cp:lastModifiedBy>
  <cp:revision>5</cp:revision>
  <dcterms:created xsi:type="dcterms:W3CDTF">2021-04-23T21:11:00Z</dcterms:created>
  <dcterms:modified xsi:type="dcterms:W3CDTF">2021-04-23T22:34:00Z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2021-04-23T00:00:00Z</vt:filetime>
  </property>
</Properties>
</file>